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F47" w:rsidRDefault="00CB0F47">
      <w:pPr>
        <w:ind w:firstLine="420"/>
      </w:pPr>
    </w:p>
    <w:p w:rsidR="00CB0F47" w:rsidRDefault="00D162E1">
      <w:pPr>
        <w:pStyle w:val="afff5"/>
        <w:framePr w:wrap="around" w:hAnchor="text" w:y="1"/>
      </w:pPr>
      <w:r>
        <w:rPr>
          <w:rFonts w:ascii="Times New Roman"/>
        </w:rPr>
        <w:t>ICS</w:t>
      </w:r>
      <w:r>
        <w:t> </w:t>
      </w:r>
      <w:bookmarkStart w:id="0" w:name="ICS"/>
      <w:r w:rsidR="004F7C83">
        <w:fldChar w:fldCharType="begin">
          <w:ffData>
            <w:name w:val="ICS"/>
            <w:enabled/>
            <w:calcOnExit w:val="0"/>
            <w:helpText w:type="text" w:val="请输入正确的ICS号："/>
            <w:textInput>
              <w:default w:val="点击此处添加ICS号"/>
            </w:textInput>
          </w:ffData>
        </w:fldChar>
      </w:r>
      <w:r>
        <w:instrText xml:space="preserve"> FORMTEXT </w:instrText>
      </w:r>
      <w:r w:rsidR="004F7C83">
        <w:fldChar w:fldCharType="separate"/>
      </w:r>
      <w:r>
        <w:rPr>
          <w:rFonts w:hint="eastAsia"/>
        </w:rPr>
        <w:t>点击此处添加ICS号</w:t>
      </w:r>
      <w:r w:rsidR="004F7C83">
        <w:fldChar w:fldCharType="end"/>
      </w:r>
      <w:bookmarkEnd w:id="0"/>
    </w:p>
    <w:bookmarkStart w:id="1" w:name="WXFLH"/>
    <w:p w:rsidR="00CB0F47" w:rsidRDefault="004F7C83">
      <w:pPr>
        <w:pStyle w:val="afff5"/>
        <w:framePr w:wrap="around" w:hAnchor="text" w:y="1"/>
      </w:pPr>
      <w:r>
        <w:fldChar w:fldCharType="begin">
          <w:ffData>
            <w:name w:val="WXFLH"/>
            <w:enabled/>
            <w:calcOnExit w:val="0"/>
            <w:helpText w:type="text" w:val="请输入中国标准文献分类号："/>
            <w:textInput>
              <w:default w:val="点击此处添加中国标准文献分类号"/>
            </w:textInput>
          </w:ffData>
        </w:fldChar>
      </w:r>
      <w:r w:rsidR="00D162E1">
        <w:instrText xml:space="preserve"> FORMTEXT </w:instrText>
      </w:r>
      <w:r>
        <w:fldChar w:fldCharType="separate"/>
      </w:r>
      <w:r w:rsidR="00D162E1">
        <w:rPr>
          <w:rFonts w:hint="eastAsia"/>
        </w:rPr>
        <w:t>点击此处添加中国标准文献分类号</w:t>
      </w:r>
      <w:r>
        <w:fldChar w:fldCharType="end"/>
      </w:r>
      <w:bookmarkEnd w:id="1"/>
    </w:p>
    <w:p w:rsidR="00CB0F47" w:rsidRDefault="007410B3">
      <w:pPr>
        <w:pStyle w:val="affc"/>
        <w:framePr w:wrap="around"/>
      </w:pPr>
      <w:r>
        <w:rPr>
          <w:noProof/>
        </w:rPr>
        <w:drawing>
          <wp:inline distT="0" distB="0" distL="0" distR="0">
            <wp:extent cx="1441450" cy="723900"/>
            <wp:effectExtent l="0" t="0" r="635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1450" cy="723900"/>
                    </a:xfrm>
                    <a:prstGeom prst="rect">
                      <a:avLst/>
                    </a:prstGeom>
                    <a:noFill/>
                    <a:ln>
                      <a:noFill/>
                    </a:ln>
                  </pic:spPr>
                </pic:pic>
              </a:graphicData>
            </a:graphic>
          </wp:inline>
        </w:drawing>
      </w:r>
    </w:p>
    <w:p w:rsidR="00CB0F47" w:rsidRDefault="00D162E1">
      <w:pPr>
        <w:pStyle w:val="affd"/>
        <w:framePr w:wrap="around"/>
      </w:pPr>
      <w:r>
        <w:rPr>
          <w:rFonts w:hint="eastAsia"/>
        </w:rPr>
        <w:t>中华人民共和国国家标准</w:t>
      </w:r>
    </w:p>
    <w:p w:rsidR="00CB0F47" w:rsidRPr="001C31B6" w:rsidRDefault="00CB0F47" w:rsidP="001C31B6">
      <w:pPr>
        <w:pStyle w:val="23"/>
        <w:framePr w:h="5791" w:hRule="exact" w:wrap="around" w:vAnchor="page" w:hAnchor="page" w:x="1471" w:y="4441"/>
      </w:pPr>
    </w:p>
    <w:p w:rsidR="00CB0F47" w:rsidRDefault="00CB0F47" w:rsidP="001C31B6">
      <w:pPr>
        <w:pStyle w:val="23"/>
        <w:framePr w:h="5791" w:hRule="exact" w:wrap="around" w:vAnchor="page" w:hAnchor="page" w:x="1471" w:y="4441"/>
      </w:pPr>
    </w:p>
    <w:p w:rsidR="00CB0F47" w:rsidRDefault="00297E8D" w:rsidP="001C31B6">
      <w:pPr>
        <w:pStyle w:val="afff0"/>
        <w:framePr w:h="5791" w:hRule="exact" w:wrap="around" w:vAnchor="page" w:hAnchor="page" w:x="1471" w:y="4441"/>
      </w:pPr>
      <w:r>
        <w:rPr>
          <w:rFonts w:hint="eastAsia"/>
        </w:rPr>
        <w:t xml:space="preserve">信息安全技术 </w:t>
      </w:r>
      <w:r w:rsidR="00D162E1">
        <w:rPr>
          <w:rFonts w:hint="eastAsia"/>
        </w:rPr>
        <w:t>应用软件安全编程指南</w:t>
      </w:r>
    </w:p>
    <w:p w:rsidR="00CB0F47" w:rsidRDefault="00D162E1" w:rsidP="001C31B6">
      <w:pPr>
        <w:pStyle w:val="afff1"/>
        <w:framePr w:h="5791" w:hRule="exact" w:wrap="around" w:vAnchor="page" w:hAnchor="page" w:x="1471" w:y="4441"/>
        <w:spacing w:before="156" w:after="156"/>
      </w:pPr>
      <w:r>
        <w:rPr>
          <w:rFonts w:hint="eastAsia"/>
        </w:rPr>
        <w:t>Secure Coding Guide for Application Software</w:t>
      </w:r>
    </w:p>
    <w:p w:rsidR="00CB0F47" w:rsidRDefault="00CB0F47" w:rsidP="001C31B6">
      <w:pPr>
        <w:pStyle w:val="afff2"/>
        <w:framePr w:h="5791" w:hRule="exact" w:wrap="around" w:vAnchor="page" w:hAnchor="page" w:x="1471" w:y="4441"/>
        <w:rPr>
          <w:sz w:val="22"/>
        </w:rPr>
      </w:pPr>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855"/>
      </w:tblGrid>
      <w:tr w:rsidR="00CB0F47">
        <w:tc>
          <w:tcPr>
            <w:tcW w:w="9855" w:type="dxa"/>
            <w:tcBorders>
              <w:top w:val="nil"/>
              <w:left w:val="nil"/>
              <w:bottom w:val="nil"/>
              <w:right w:val="nil"/>
            </w:tcBorders>
          </w:tcPr>
          <w:p w:rsidR="00CB0F47" w:rsidRDefault="004F7C83" w:rsidP="001C31B6">
            <w:pPr>
              <w:pStyle w:val="afff3"/>
              <w:framePr w:h="5791" w:hRule="exact" w:wrap="around" w:vAnchor="page" w:hAnchor="page" w:x="1471" w:y="4441"/>
            </w:pPr>
            <w:r>
              <w:rPr>
                <w:noProof/>
              </w:rPr>
              <w:pict>
                <v:rect id="矩形 6" o:spid="_x0000_s1026" style="position:absolute;left:0;text-align:left;margin-left:173.3pt;margin-top:45.15pt;width:150pt;height:20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" stroked="f">
                  <w10:anchorlock/>
                </v:rect>
              </w:pict>
            </w:r>
            <w:r>
              <w:rPr>
                <w:noProof/>
              </w:rPr>
              <w:pict>
                <v:rect id="矩形 5" o:spid="_x0000_s1053" style="position:absolute;left:0;text-align:left;margin-left:193.3pt;margin-top:20.15pt;width:100pt;height:24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" stroked="f"/>
              </w:pict>
            </w:r>
            <w:r w:rsidR="00D162E1">
              <w:t>(</w:t>
            </w:r>
            <w:r w:rsidR="00D162E1">
              <w:rPr>
                <w:rFonts w:hint="eastAsia"/>
              </w:rPr>
              <w:t>草案</w:t>
            </w:r>
            <w:r w:rsidR="00D162E1">
              <w:t>)</w:t>
            </w:r>
          </w:p>
        </w:tc>
      </w:tr>
      <w:tr w:rsidR="00CB0F47">
        <w:tc>
          <w:tcPr>
            <w:tcW w:w="9855" w:type="dxa"/>
            <w:tcBorders>
              <w:top w:val="nil"/>
              <w:left w:val="nil"/>
              <w:bottom w:val="nil"/>
              <w:right w:val="nil"/>
            </w:tcBorders>
          </w:tcPr>
          <w:p w:rsidR="00CB0F47" w:rsidRDefault="00D162E1" w:rsidP="008C2A91">
            <w:pPr>
              <w:pStyle w:val="afff4"/>
              <w:framePr w:h="5791" w:hRule="exact" w:wrap="around" w:vAnchor="page" w:hAnchor="page" w:x="1471" w:y="4441"/>
              <w:spacing w:before="156" w:after="156"/>
            </w:pPr>
            <w:r>
              <w:rPr>
                <w:rFonts w:hint="eastAsia"/>
              </w:rPr>
              <w:t>（本稿完成日期：</w:t>
            </w:r>
            <w:del w:id="2" w:author="User" w:date="2018-06-05T08:42:00Z">
              <w:r w:rsidR="002034D7" w:rsidDel="008C2A91">
                <w:rPr>
                  <w:rFonts w:hint="eastAsia"/>
                </w:rPr>
                <w:delText>201</w:delText>
              </w:r>
              <w:r w:rsidR="001C31B6" w:rsidDel="008C2A91">
                <w:delText>7</w:delText>
              </w:r>
            </w:del>
            <w:ins w:id="3" w:author="User" w:date="2018-06-05T08:42:00Z">
              <w:r w:rsidR="008C2A91">
                <w:rPr>
                  <w:rFonts w:hint="eastAsia"/>
                </w:rPr>
                <w:t>2018</w:t>
              </w:r>
            </w:ins>
            <w:r w:rsidR="002034D7">
              <w:rPr>
                <w:rFonts w:hint="eastAsia"/>
              </w:rPr>
              <w:t>年</w:t>
            </w:r>
            <w:del w:id="4" w:author="User" w:date="2018-06-05T08:42:00Z">
              <w:r w:rsidR="001A51C8" w:rsidDel="008C2A91">
                <w:rPr>
                  <w:rFonts w:hint="eastAsia"/>
                </w:rPr>
                <w:delText>9</w:delText>
              </w:r>
            </w:del>
            <w:ins w:id="5" w:author="User" w:date="2018-06-05T08:42:00Z">
              <w:r w:rsidR="008C2A91">
                <w:rPr>
                  <w:rFonts w:hint="eastAsia"/>
                </w:rPr>
                <w:t>6</w:t>
              </w:r>
            </w:ins>
            <w:r w:rsidR="00A10BB2">
              <w:rPr>
                <w:rFonts w:hint="eastAsia"/>
              </w:rPr>
              <w:t>月</w:t>
            </w:r>
            <w:r>
              <w:rPr>
                <w:rFonts w:hint="eastAsia"/>
              </w:rPr>
              <w:t>）</w:t>
            </w:r>
          </w:p>
        </w:tc>
      </w:tr>
    </w:tbl>
    <w:bookmarkStart w:id="6" w:name="FY"/>
    <w:p w:rsidR="00CB0F47" w:rsidRDefault="004F7C83">
      <w:pPr>
        <w:pStyle w:val="afff6"/>
        <w:framePr w:wrap="around"/>
        <w:ind w:firstLine="560"/>
      </w:pPr>
      <w:r>
        <w:rPr>
          <w:rFonts w:ascii="黑体"/>
        </w:rPr>
        <w:fldChar w:fldCharType="begin">
          <w:ffData>
            <w:name w:val="FY"/>
            <w:enabled/>
            <w:calcOnExit w:val="0"/>
            <w:textInput>
              <w:default w:val="XXXX"/>
              <w:maxLength w:val="4"/>
            </w:textInput>
          </w:ffData>
        </w:fldChar>
      </w:r>
      <w:r w:rsidR="00D162E1">
        <w:rPr>
          <w:rFonts w:ascii="黑体"/>
        </w:rPr>
        <w:instrText xml:space="preserve"> FORMTEXT </w:instrText>
      </w:r>
      <w:r>
        <w:rPr>
          <w:rFonts w:ascii="黑体"/>
        </w:rPr>
      </w:r>
      <w:r>
        <w:rPr>
          <w:rFonts w:ascii="黑体"/>
        </w:rPr>
        <w:fldChar w:fldCharType="separate"/>
      </w:r>
      <w:r w:rsidR="00D162E1">
        <w:rPr>
          <w:rFonts w:ascii="黑体"/>
        </w:rPr>
        <w:t>XXXX</w:t>
      </w:r>
      <w:r>
        <w:rPr>
          <w:rFonts w:ascii="黑体"/>
        </w:rPr>
        <w:fldChar w:fldCharType="end"/>
      </w:r>
      <w:bookmarkEnd w:id="6"/>
      <w:r w:rsidR="00D162E1">
        <w:rPr>
          <w:rFonts w:ascii="黑体"/>
        </w:rPr>
        <w:t>-</w:t>
      </w:r>
      <w:bookmarkStart w:id="7" w:name="FM"/>
      <w:r>
        <w:rPr>
          <w:rFonts w:ascii="黑体"/>
        </w:rPr>
        <w:fldChar w:fldCharType="begin">
          <w:ffData>
            <w:name w:val="FM"/>
            <w:enabled/>
            <w:calcOnExit w:val="0"/>
            <w:textInput>
              <w:default w:val="XX"/>
              <w:maxLength w:val="2"/>
            </w:textInput>
          </w:ffData>
        </w:fldChar>
      </w:r>
      <w:r w:rsidR="00D162E1">
        <w:rPr>
          <w:rFonts w:ascii="黑体"/>
        </w:rPr>
        <w:instrText xml:space="preserve"> FORMTEXT </w:instrText>
      </w:r>
      <w:r>
        <w:rPr>
          <w:rFonts w:ascii="黑体"/>
        </w:rPr>
      </w:r>
      <w:r>
        <w:rPr>
          <w:rFonts w:ascii="黑体"/>
        </w:rPr>
        <w:fldChar w:fldCharType="separate"/>
      </w:r>
      <w:r w:rsidR="00D162E1">
        <w:rPr>
          <w:rFonts w:ascii="黑体"/>
        </w:rPr>
        <w:t>XX</w:t>
      </w:r>
      <w:r>
        <w:rPr>
          <w:rFonts w:ascii="黑体"/>
        </w:rPr>
        <w:fldChar w:fldCharType="end"/>
      </w:r>
      <w:bookmarkEnd w:id="7"/>
      <w:r w:rsidR="00D162E1">
        <w:rPr>
          <w:rFonts w:ascii="黑体"/>
        </w:rPr>
        <w:t>-</w:t>
      </w:r>
      <w:bookmarkStart w:id="8" w:name="FD"/>
      <w:r>
        <w:rPr>
          <w:rFonts w:ascii="黑体"/>
        </w:rPr>
        <w:fldChar w:fldCharType="begin">
          <w:ffData>
            <w:name w:val="FD"/>
            <w:enabled/>
            <w:calcOnExit w:val="0"/>
            <w:textInput>
              <w:default w:val="XX"/>
              <w:maxLength w:val="2"/>
            </w:textInput>
          </w:ffData>
        </w:fldChar>
      </w:r>
      <w:r w:rsidR="00D162E1">
        <w:rPr>
          <w:rFonts w:ascii="黑体"/>
        </w:rPr>
        <w:instrText xml:space="preserve"> FORMTEXT </w:instrText>
      </w:r>
      <w:r>
        <w:rPr>
          <w:rFonts w:ascii="黑体"/>
        </w:rPr>
      </w:r>
      <w:r>
        <w:rPr>
          <w:rFonts w:ascii="黑体"/>
        </w:rPr>
        <w:fldChar w:fldCharType="separate"/>
      </w:r>
      <w:r w:rsidR="00D162E1">
        <w:rPr>
          <w:rFonts w:ascii="黑体"/>
        </w:rPr>
        <w:t>XX</w:t>
      </w:r>
      <w:r>
        <w:rPr>
          <w:rFonts w:ascii="黑体"/>
        </w:rPr>
        <w:fldChar w:fldCharType="end"/>
      </w:r>
      <w:bookmarkEnd w:id="8"/>
      <w:r w:rsidR="00D162E1">
        <w:rPr>
          <w:rFonts w:hint="eastAsia"/>
        </w:rPr>
        <w:t>发布</w:t>
      </w:r>
      <w:r>
        <w:rPr>
          <w:noProof/>
        </w:rPr>
        <w:pict>
          <v:line id="直接连接符 4" o:spid="_x0000_s1052" style="position:absolute;left:0;text-align:left;z-index:251662336;visibility:visible;mso-position-horizontal-relative:text;mso-position-vertical-relative:page" from="0,728.5pt" to="481.85pt,7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">
            <w10:wrap anchory="page"/>
            <w10:anchorlock/>
          </v:line>
        </w:pict>
      </w:r>
    </w:p>
    <w:bookmarkStart w:id="9" w:name="SY"/>
    <w:p w:rsidR="00CB0F47" w:rsidRDefault="004F7C83">
      <w:pPr>
        <w:pStyle w:val="afff7"/>
        <w:framePr w:wrap="around"/>
        <w:ind w:firstLine="560"/>
      </w:pPr>
      <w:r>
        <w:rPr>
          <w:rFonts w:ascii="黑体"/>
        </w:rPr>
        <w:fldChar w:fldCharType="begin">
          <w:ffData>
            <w:name w:val="SY"/>
            <w:enabled/>
            <w:calcOnExit w:val="0"/>
            <w:textInput>
              <w:default w:val="XXXX"/>
              <w:maxLength w:val="4"/>
            </w:textInput>
          </w:ffData>
        </w:fldChar>
      </w:r>
      <w:r w:rsidR="00D162E1">
        <w:rPr>
          <w:rFonts w:ascii="黑体"/>
        </w:rPr>
        <w:instrText xml:space="preserve"> FORMTEXT </w:instrText>
      </w:r>
      <w:r>
        <w:rPr>
          <w:rFonts w:ascii="黑体"/>
        </w:rPr>
      </w:r>
      <w:r>
        <w:rPr>
          <w:rFonts w:ascii="黑体"/>
        </w:rPr>
        <w:fldChar w:fldCharType="separate"/>
      </w:r>
      <w:r w:rsidR="00D162E1">
        <w:rPr>
          <w:rFonts w:ascii="黑体"/>
        </w:rPr>
        <w:t>XXXX</w:t>
      </w:r>
      <w:r>
        <w:rPr>
          <w:rFonts w:ascii="黑体"/>
        </w:rPr>
        <w:fldChar w:fldCharType="end"/>
      </w:r>
      <w:bookmarkEnd w:id="9"/>
      <w:r w:rsidR="00D162E1">
        <w:rPr>
          <w:rFonts w:ascii="黑体"/>
        </w:rPr>
        <w:t>-</w:t>
      </w:r>
      <w:bookmarkStart w:id="10" w:name="SM"/>
      <w:r>
        <w:rPr>
          <w:rFonts w:ascii="黑体"/>
        </w:rPr>
        <w:fldChar w:fldCharType="begin">
          <w:ffData>
            <w:name w:val="SM"/>
            <w:enabled/>
            <w:calcOnExit w:val="0"/>
            <w:textInput>
              <w:default w:val="XX"/>
              <w:maxLength w:val="2"/>
            </w:textInput>
          </w:ffData>
        </w:fldChar>
      </w:r>
      <w:r w:rsidR="00D162E1">
        <w:rPr>
          <w:rFonts w:ascii="黑体"/>
        </w:rPr>
        <w:instrText xml:space="preserve"> FORMTEXT </w:instrText>
      </w:r>
      <w:r>
        <w:rPr>
          <w:rFonts w:ascii="黑体"/>
        </w:rPr>
      </w:r>
      <w:r>
        <w:rPr>
          <w:rFonts w:ascii="黑体"/>
        </w:rPr>
        <w:fldChar w:fldCharType="separate"/>
      </w:r>
      <w:r w:rsidR="00D162E1">
        <w:rPr>
          <w:rFonts w:ascii="黑体"/>
        </w:rPr>
        <w:t>XX</w:t>
      </w:r>
      <w:r>
        <w:rPr>
          <w:rFonts w:ascii="黑体"/>
        </w:rPr>
        <w:fldChar w:fldCharType="end"/>
      </w:r>
      <w:bookmarkEnd w:id="10"/>
      <w:r w:rsidR="00D162E1">
        <w:rPr>
          <w:rFonts w:ascii="黑体"/>
        </w:rPr>
        <w:t>-</w:t>
      </w:r>
      <w:bookmarkStart w:id="11" w:name="SD"/>
      <w:r>
        <w:rPr>
          <w:rFonts w:ascii="黑体"/>
        </w:rPr>
        <w:fldChar w:fldCharType="begin">
          <w:ffData>
            <w:name w:val="SD"/>
            <w:enabled/>
            <w:calcOnExit w:val="0"/>
            <w:textInput>
              <w:default w:val="XX"/>
              <w:maxLength w:val="2"/>
            </w:textInput>
          </w:ffData>
        </w:fldChar>
      </w:r>
      <w:r w:rsidR="00D162E1">
        <w:rPr>
          <w:rFonts w:ascii="黑体"/>
        </w:rPr>
        <w:instrText xml:space="preserve"> FORMTEXT </w:instrText>
      </w:r>
      <w:r>
        <w:rPr>
          <w:rFonts w:ascii="黑体"/>
        </w:rPr>
      </w:r>
      <w:r>
        <w:rPr>
          <w:rFonts w:ascii="黑体"/>
        </w:rPr>
        <w:fldChar w:fldCharType="separate"/>
      </w:r>
      <w:r w:rsidR="00D162E1">
        <w:rPr>
          <w:rFonts w:ascii="黑体"/>
        </w:rPr>
        <w:t>XX</w:t>
      </w:r>
      <w:r>
        <w:rPr>
          <w:rFonts w:ascii="黑体"/>
        </w:rPr>
        <w:fldChar w:fldCharType="end"/>
      </w:r>
      <w:bookmarkEnd w:id="11"/>
      <w:r w:rsidR="00D162E1">
        <w:rPr>
          <w:rFonts w:hint="eastAsia"/>
        </w:rPr>
        <w:t>实施</w:t>
      </w:r>
    </w:p>
    <w:p w:rsidR="00CB0F47" w:rsidRDefault="007410B3">
      <w:pPr>
        <w:pStyle w:val="affe"/>
        <w:framePr w:wrap="around"/>
      </w:pPr>
      <w:r>
        <w:rPr>
          <w:noProof/>
        </w:rPr>
        <w:drawing>
          <wp:inline distT="0" distB="0" distL="0" distR="0">
            <wp:extent cx="5029200" cy="717550"/>
            <wp:effectExtent l="0" t="0" r="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717550"/>
                    </a:xfrm>
                    <a:prstGeom prst="rect">
                      <a:avLst/>
                    </a:prstGeom>
                    <a:noFill/>
                    <a:ln>
                      <a:noFill/>
                    </a:ln>
                  </pic:spPr>
                </pic:pic>
              </a:graphicData>
            </a:graphic>
          </wp:inline>
        </w:drawing>
      </w:r>
    </w:p>
    <w:p w:rsidR="00CB0F47" w:rsidRDefault="00CB0F47">
      <w:pPr>
        <w:pStyle w:val="affe"/>
        <w:framePr w:wrap="around" w:x="2157" w:y="14659"/>
        <w:spacing w:before="156" w:after="156"/>
      </w:pPr>
    </w:p>
    <w:p w:rsidR="00CB0F47" w:rsidRDefault="004F7C83">
      <w:pPr>
        <w:pStyle w:val="affb"/>
        <w:spacing w:before="156" w:after="156"/>
        <w:sectPr w:rsidR="00CB0F47">
          <w:headerReference w:type="even" r:id="rId11"/>
          <w:headerReference w:type="default" r:id="rId12"/>
          <w:footerReference w:type="even" r:id="rId13"/>
          <w:footerReference w:type="default" r:id="rId14"/>
          <w:headerReference w:type="first" r:id="rId15"/>
          <w:footerReference w:type="first" r:id="rId16"/>
          <w:pgSz w:w="11906" w:h="16838"/>
          <w:pgMar w:top="567" w:right="850" w:bottom="1134" w:left="1418" w:header="0" w:footer="0" w:gutter="0"/>
          <w:pgNumType w:start="1"/>
          <w:cols w:space="425"/>
          <w:docGrid w:type="lines" w:linePitch="312"/>
        </w:sectPr>
      </w:pPr>
      <w:r>
        <w:rPr>
          <w:noProof/>
        </w:rPr>
        <w:pict>
          <v:line id="直接连接符 3" o:spid="_x0000_s1051" style="position:absolute;left:0;text-align:left;z-index:251665408;visibility:visible;mso-position-horizontal-relative:margin" from="5.65pt,111.5pt" to="487.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">
            <w10:wrap anchorx="margin"/>
          </v:line>
        </w:pict>
      </w:r>
      <w:r>
        <w:rPr>
          <w:noProof/>
        </w:rPr>
        <w:pict>
          <v:shapetype id="_x0000_t202" coordsize="21600,21600" o:spt="202" path="m,l,21600r21600,l21600,xe">
            <v:stroke joinstyle="miter"/>
            <v:path gradientshapeok="t" o:connecttype="rect"/>
          </v:shapetype>
          <v:shape id="文本框 4" o:spid="_x0000_s1050" type="#_x0000_t202" style="position:absolute;left:0;text-align:left;margin-left:0;margin-top:124.65pt;width:493.5pt;height:54pt;z-index:251664384;visibility:visible;mso-position-horizontal:left;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" stroked="f">
            <v:textbox inset="0,0,0,0">
              <w:txbxContent>
                <w:p w:rsidR="00C464E1" w:rsidRDefault="00C464E1" w:rsidP="00693094">
                  <w:pPr>
                    <w:pStyle w:val="afff"/>
                  </w:pPr>
                  <w:r>
                    <w:t xml:space="preserve">GB/T </w:t>
                  </w:r>
                  <w:r>
                    <w:rPr>
                      <w:rFonts w:hint="eastAsia"/>
                    </w:rPr>
                    <w:t>XXXX</w:t>
                  </w:r>
                  <w:r>
                    <w:t>—</w:t>
                  </w:r>
                  <w:r>
                    <w:rPr>
                      <w:rFonts w:hint="eastAsia"/>
                    </w:rPr>
                    <w:t>XXXX</w:t>
                  </w:r>
                </w:p>
                <w:p w:rsidR="00C464E1" w:rsidRDefault="00C464E1" w:rsidP="00693094">
                  <w:pPr>
                    <w:pStyle w:val="14"/>
                  </w:pPr>
                </w:p>
                <w:p w:rsidR="00C464E1" w:rsidRDefault="00C464E1" w:rsidP="00693094">
                  <w:pPr>
                    <w:pStyle w:val="14"/>
                    <w:wordWrap w:val="0"/>
                  </w:pPr>
                  <w:r>
                    <w:rPr>
                      <w:rFonts w:hint="eastAsia"/>
                    </w:rPr>
                    <w:t>场</w:t>
                  </w:r>
                </w:p>
              </w:txbxContent>
            </v:textbox>
            <w10:wrap anchorx="margin" anchory="margin"/>
            <w10:anchorlock/>
          </v:shape>
        </w:pict>
      </w:r>
    </w:p>
    <w:p w:rsidR="00CB0F47" w:rsidRPr="005D1113" w:rsidRDefault="00D162E1" w:rsidP="005D1113">
      <w:pPr>
        <w:pStyle w:val="afffa"/>
        <w:ind w:firstLineChars="0" w:firstLine="0"/>
      </w:pPr>
      <w:bookmarkStart w:id="12" w:name="_Toc493602447"/>
      <w:bookmarkStart w:id="13" w:name="_Toc493603027"/>
      <w:bookmarkStart w:id="14" w:name="_Toc515951488"/>
      <w:r w:rsidRPr="005D1113">
        <w:lastRenderedPageBreak/>
        <w:t>目</w:t>
      </w:r>
      <w:r w:rsidR="005D1113">
        <w:rPr>
          <w:rFonts w:hint="eastAsia"/>
        </w:rPr>
        <w:t>次</w:t>
      </w:r>
      <w:bookmarkEnd w:id="12"/>
      <w:bookmarkEnd w:id="13"/>
      <w:bookmarkEnd w:id="14"/>
    </w:p>
    <w:p w:rsidR="008C2A91" w:rsidRDefault="004F7C83" w:rsidP="003E23B7">
      <w:pPr>
        <w:pStyle w:val="11"/>
        <w:tabs>
          <w:tab w:val="right" w:leader="dot" w:pos="8296"/>
        </w:tabs>
        <w:ind w:firstLine="420"/>
        <w:rPr>
          <w:ins w:id="15" w:author="User" w:date="2018-06-05T08:42:00Z"/>
          <w:rFonts w:asciiTheme="minorHAnsi" w:eastAsiaTheme="minorEastAsia" w:hAnsiTheme="minorHAnsi" w:cstheme="minorBidi"/>
          <w:noProof/>
        </w:rPr>
      </w:pPr>
      <w:r>
        <w:rPr>
          <w:rFonts w:asciiTheme="minorEastAsia" w:eastAsiaTheme="minorEastAsia" w:hAnsiTheme="minorEastAsia"/>
        </w:rPr>
        <w:fldChar w:fldCharType="begin"/>
      </w:r>
      <w:r w:rsidR="00A35D54">
        <w:rPr>
          <w:rFonts w:asciiTheme="minorEastAsia" w:eastAsiaTheme="minorEastAsia" w:hAnsiTheme="minorEastAsia"/>
        </w:rPr>
        <w:instrText xml:space="preserve"> TOC \o "1-2" \h \z \u </w:instrText>
      </w:r>
      <w:r>
        <w:rPr>
          <w:rFonts w:asciiTheme="minorEastAsia" w:eastAsiaTheme="minorEastAsia" w:hAnsiTheme="minorEastAsia"/>
        </w:rPr>
        <w:fldChar w:fldCharType="separate"/>
      </w:r>
      <w:ins w:id="16"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"_Toc515951488"</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hint="eastAsia"/>
            <w:noProof/>
          </w:rPr>
          <w:t>目次</w:t>
        </w:r>
        <w:r w:rsidR="008C2A91">
          <w:rPr>
            <w:noProof/>
            <w:webHidden/>
          </w:rPr>
          <w:tab/>
        </w:r>
        <w:r>
          <w:rPr>
            <w:noProof/>
            <w:webHidden/>
          </w:rPr>
          <w:fldChar w:fldCharType="begin"/>
        </w:r>
        <w:r w:rsidR="008C2A91">
          <w:rPr>
            <w:noProof/>
            <w:webHidden/>
          </w:rPr>
          <w:instrText xml:space="preserve"> PAGEREF _Toc515951488 \h </w:instrText>
        </w:r>
      </w:ins>
      <w:r>
        <w:rPr>
          <w:noProof/>
          <w:webHidden/>
        </w:rPr>
      </w:r>
      <w:r>
        <w:rPr>
          <w:noProof/>
          <w:webHidden/>
        </w:rPr>
        <w:fldChar w:fldCharType="separate"/>
      </w:r>
      <w:ins w:id="17" w:author="User" w:date="2018-06-05T08:42:00Z">
        <w:r w:rsidR="008C2A91">
          <w:rPr>
            <w:noProof/>
            <w:webHidden/>
          </w:rPr>
          <w:t>2</w:t>
        </w:r>
        <w:r>
          <w:rPr>
            <w:noProof/>
            <w:webHidden/>
          </w:rPr>
          <w:fldChar w:fldCharType="end"/>
        </w:r>
        <w:r w:rsidRPr="003E23B7">
          <w:rPr>
            <w:rStyle w:val="aff8"/>
            <w:noProof/>
          </w:rPr>
          <w:fldChar w:fldCharType="end"/>
        </w:r>
      </w:ins>
    </w:p>
    <w:p w:rsidR="008C2A91" w:rsidRDefault="004F7C83" w:rsidP="003E23B7">
      <w:pPr>
        <w:pStyle w:val="11"/>
        <w:tabs>
          <w:tab w:val="right" w:leader="dot" w:pos="8296"/>
        </w:tabs>
        <w:ind w:firstLine="420"/>
        <w:rPr>
          <w:ins w:id="18" w:author="User" w:date="2018-06-05T08:42:00Z"/>
          <w:rFonts w:asciiTheme="minorHAnsi" w:eastAsiaTheme="minorEastAsia" w:hAnsiTheme="minorHAnsi" w:cstheme="minorBidi"/>
          <w:noProof/>
        </w:rPr>
      </w:pPr>
      <w:ins w:id="19"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"_Toc515951489"</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hint="eastAsia"/>
            <w:noProof/>
          </w:rPr>
          <w:t>前</w:t>
        </w:r>
        <w:r w:rsidR="008C2A91" w:rsidRPr="003E23B7">
          <w:rPr>
            <w:rStyle w:val="aff8"/>
            <w:noProof/>
          </w:rPr>
          <w:t>  </w:t>
        </w:r>
        <w:r w:rsidR="008C2A91" w:rsidRPr="003E23B7">
          <w:rPr>
            <w:rStyle w:val="aff8"/>
            <w:rFonts w:hint="eastAsia"/>
            <w:noProof/>
          </w:rPr>
          <w:t>言</w:t>
        </w:r>
        <w:r w:rsidR="008C2A91">
          <w:rPr>
            <w:noProof/>
            <w:webHidden/>
          </w:rPr>
          <w:tab/>
        </w:r>
        <w:r>
          <w:rPr>
            <w:noProof/>
            <w:webHidden/>
          </w:rPr>
          <w:fldChar w:fldCharType="begin"/>
        </w:r>
        <w:r w:rsidR="008C2A91">
          <w:rPr>
            <w:noProof/>
            <w:webHidden/>
          </w:rPr>
          <w:instrText xml:space="preserve"> PAGEREF _Toc515951489 \h </w:instrText>
        </w:r>
      </w:ins>
      <w:r>
        <w:rPr>
          <w:noProof/>
          <w:webHidden/>
        </w:rPr>
      </w:r>
      <w:r>
        <w:rPr>
          <w:noProof/>
          <w:webHidden/>
        </w:rPr>
        <w:fldChar w:fldCharType="separate"/>
      </w:r>
      <w:ins w:id="20" w:author="User" w:date="2018-06-05T08:42:00Z">
        <w:r w:rsidR="008C2A91">
          <w:rPr>
            <w:noProof/>
            <w:webHidden/>
          </w:rPr>
          <w:t>3</w:t>
        </w:r>
        <w:r>
          <w:rPr>
            <w:noProof/>
            <w:webHidden/>
          </w:rPr>
          <w:fldChar w:fldCharType="end"/>
        </w:r>
        <w:r w:rsidRPr="003E23B7">
          <w:rPr>
            <w:rStyle w:val="aff8"/>
            <w:noProof/>
          </w:rPr>
          <w:fldChar w:fldCharType="end"/>
        </w:r>
      </w:ins>
    </w:p>
    <w:p w:rsidR="008C2A91" w:rsidRDefault="004F7C83" w:rsidP="003E23B7">
      <w:pPr>
        <w:pStyle w:val="11"/>
        <w:tabs>
          <w:tab w:val="left" w:pos="840"/>
          <w:tab w:val="right" w:leader="dot" w:pos="8296"/>
        </w:tabs>
        <w:ind w:firstLine="420"/>
        <w:rPr>
          <w:ins w:id="21" w:author="User" w:date="2018-06-05T08:42:00Z"/>
          <w:rFonts w:asciiTheme="minorHAnsi" w:eastAsiaTheme="minorEastAsia" w:hAnsiTheme="minorHAnsi" w:cstheme="minorBidi"/>
          <w:noProof/>
        </w:rPr>
      </w:pPr>
      <w:ins w:id="22"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"_Toc515951490"</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1</w:t>
        </w:r>
        <w:r w:rsidR="008C2A91">
          <w:rPr>
            <w:rFonts w:asciiTheme="minorHAnsi" w:eastAsiaTheme="minorEastAsia" w:hAnsiTheme="minorHAnsi" w:cstheme="minorBidi"/>
            <w:noProof/>
          </w:rPr>
          <w:tab/>
        </w:r>
        <w:r w:rsidR="008C2A91" w:rsidRPr="003E23B7">
          <w:rPr>
            <w:rStyle w:val="aff8"/>
            <w:rFonts w:hint="eastAsia"/>
            <w:noProof/>
          </w:rPr>
          <w:t>范围</w:t>
        </w:r>
        <w:r w:rsidR="008C2A91">
          <w:rPr>
            <w:noProof/>
            <w:webHidden/>
          </w:rPr>
          <w:tab/>
        </w:r>
        <w:r>
          <w:rPr>
            <w:noProof/>
            <w:webHidden/>
          </w:rPr>
          <w:fldChar w:fldCharType="begin"/>
        </w:r>
        <w:r w:rsidR="008C2A91">
          <w:rPr>
            <w:noProof/>
            <w:webHidden/>
          </w:rPr>
          <w:instrText xml:space="preserve"> PAGEREF _Toc515951490 \h </w:instrText>
        </w:r>
      </w:ins>
      <w:r>
        <w:rPr>
          <w:noProof/>
          <w:webHidden/>
        </w:rPr>
      </w:r>
      <w:r>
        <w:rPr>
          <w:noProof/>
          <w:webHidden/>
        </w:rPr>
        <w:fldChar w:fldCharType="separate"/>
      </w:r>
      <w:ins w:id="23" w:author="User" w:date="2018-06-05T08:42:00Z">
        <w:r w:rsidR="008C2A91">
          <w:rPr>
            <w:noProof/>
            <w:webHidden/>
          </w:rPr>
          <w:t>4</w:t>
        </w:r>
        <w:r>
          <w:rPr>
            <w:noProof/>
            <w:webHidden/>
          </w:rPr>
          <w:fldChar w:fldCharType="end"/>
        </w:r>
        <w:r w:rsidRPr="003E23B7">
          <w:rPr>
            <w:rStyle w:val="aff8"/>
            <w:noProof/>
          </w:rPr>
          <w:fldChar w:fldCharType="end"/>
        </w:r>
      </w:ins>
    </w:p>
    <w:p w:rsidR="008C2A91" w:rsidRDefault="004F7C83" w:rsidP="003E23B7">
      <w:pPr>
        <w:pStyle w:val="11"/>
        <w:tabs>
          <w:tab w:val="left" w:pos="840"/>
          <w:tab w:val="right" w:leader="dot" w:pos="8296"/>
        </w:tabs>
        <w:ind w:firstLine="420"/>
        <w:rPr>
          <w:ins w:id="24" w:author="User" w:date="2018-06-05T08:42:00Z"/>
          <w:rFonts w:asciiTheme="minorHAnsi" w:eastAsiaTheme="minorEastAsia" w:hAnsiTheme="minorHAnsi" w:cstheme="minorBidi"/>
          <w:noProof/>
        </w:rPr>
      </w:pPr>
      <w:ins w:id="25"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"_Toc515951491"</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2</w:t>
        </w:r>
        <w:r w:rsidR="008C2A91">
          <w:rPr>
            <w:rFonts w:asciiTheme="minorHAnsi" w:eastAsiaTheme="minorEastAsia" w:hAnsiTheme="minorHAnsi" w:cstheme="minorBidi"/>
            <w:noProof/>
          </w:rPr>
          <w:tab/>
        </w:r>
        <w:r w:rsidR="008C2A91" w:rsidRPr="003E23B7">
          <w:rPr>
            <w:rStyle w:val="aff8"/>
            <w:rFonts w:hint="eastAsia"/>
            <w:noProof/>
          </w:rPr>
          <w:t>规范性引用文件</w:t>
        </w:r>
        <w:r w:rsidR="008C2A91">
          <w:rPr>
            <w:noProof/>
            <w:webHidden/>
          </w:rPr>
          <w:tab/>
        </w:r>
        <w:r>
          <w:rPr>
            <w:noProof/>
            <w:webHidden/>
          </w:rPr>
          <w:fldChar w:fldCharType="begin"/>
        </w:r>
        <w:r w:rsidR="008C2A91">
          <w:rPr>
            <w:noProof/>
            <w:webHidden/>
          </w:rPr>
          <w:instrText xml:space="preserve"> PAGEREF _Toc515951491 \h </w:instrText>
        </w:r>
      </w:ins>
      <w:r>
        <w:rPr>
          <w:noProof/>
          <w:webHidden/>
        </w:rPr>
      </w:r>
      <w:r>
        <w:rPr>
          <w:noProof/>
          <w:webHidden/>
        </w:rPr>
        <w:fldChar w:fldCharType="separate"/>
      </w:r>
      <w:ins w:id="26" w:author="User" w:date="2018-06-05T08:42:00Z">
        <w:r w:rsidR="008C2A91">
          <w:rPr>
            <w:noProof/>
            <w:webHidden/>
          </w:rPr>
          <w:t>4</w:t>
        </w:r>
        <w:r>
          <w:rPr>
            <w:noProof/>
            <w:webHidden/>
          </w:rPr>
          <w:fldChar w:fldCharType="end"/>
        </w:r>
        <w:r w:rsidRPr="003E23B7">
          <w:rPr>
            <w:rStyle w:val="aff8"/>
            <w:noProof/>
          </w:rPr>
          <w:fldChar w:fldCharType="end"/>
        </w:r>
      </w:ins>
    </w:p>
    <w:p w:rsidR="008C2A91" w:rsidRDefault="004F7C83" w:rsidP="003E23B7">
      <w:pPr>
        <w:pStyle w:val="11"/>
        <w:tabs>
          <w:tab w:val="left" w:pos="840"/>
          <w:tab w:val="right" w:leader="dot" w:pos="8296"/>
        </w:tabs>
        <w:ind w:firstLine="420"/>
        <w:rPr>
          <w:ins w:id="27" w:author="User" w:date="2018-06-05T08:42:00Z"/>
          <w:rFonts w:asciiTheme="minorHAnsi" w:eastAsiaTheme="minorEastAsia" w:hAnsiTheme="minorHAnsi" w:cstheme="minorBidi"/>
          <w:noProof/>
        </w:rPr>
      </w:pPr>
      <w:ins w:id="28"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"_Toc515951492"</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3</w:t>
        </w:r>
        <w:r w:rsidR="008C2A91">
          <w:rPr>
            <w:rFonts w:asciiTheme="minorHAnsi" w:eastAsiaTheme="minorEastAsia" w:hAnsiTheme="minorHAnsi" w:cstheme="minorBidi"/>
            <w:noProof/>
          </w:rPr>
          <w:tab/>
        </w:r>
        <w:r w:rsidR="008C2A91" w:rsidRPr="003E23B7">
          <w:rPr>
            <w:rStyle w:val="aff8"/>
            <w:rFonts w:hint="eastAsia"/>
            <w:noProof/>
          </w:rPr>
          <w:t>术语、定义和缩略语</w:t>
        </w:r>
        <w:r w:rsidR="008C2A91">
          <w:rPr>
            <w:noProof/>
            <w:webHidden/>
          </w:rPr>
          <w:tab/>
        </w:r>
        <w:r>
          <w:rPr>
            <w:noProof/>
            <w:webHidden/>
          </w:rPr>
          <w:fldChar w:fldCharType="begin"/>
        </w:r>
        <w:r w:rsidR="008C2A91">
          <w:rPr>
            <w:noProof/>
            <w:webHidden/>
          </w:rPr>
          <w:instrText xml:space="preserve"> PAGEREF _Toc515951492 \h </w:instrText>
        </w:r>
      </w:ins>
      <w:r>
        <w:rPr>
          <w:noProof/>
          <w:webHidden/>
        </w:rPr>
      </w:r>
      <w:r>
        <w:rPr>
          <w:noProof/>
          <w:webHidden/>
        </w:rPr>
        <w:fldChar w:fldCharType="separate"/>
      </w:r>
      <w:ins w:id="29" w:author="User" w:date="2018-06-05T08:42:00Z">
        <w:r w:rsidR="008C2A91">
          <w:rPr>
            <w:noProof/>
            <w:webHidden/>
          </w:rPr>
          <w:t>4</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30" w:author="User" w:date="2018-06-05T08:42:00Z"/>
          <w:rFonts w:asciiTheme="minorHAnsi" w:eastAsiaTheme="minorEastAsia" w:hAnsiTheme="minorHAnsi" w:cstheme="minorBidi"/>
          <w:noProof/>
        </w:rPr>
      </w:pPr>
      <w:ins w:id="31"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"_Toc515951493"</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3.1</w:t>
        </w:r>
        <w:r w:rsidR="008C2A91">
          <w:rPr>
            <w:rFonts w:asciiTheme="minorHAnsi" w:eastAsiaTheme="minorEastAsia" w:hAnsiTheme="minorHAnsi" w:cstheme="minorBidi"/>
            <w:noProof/>
          </w:rPr>
          <w:tab/>
        </w:r>
        <w:r w:rsidR="008C2A91" w:rsidRPr="003E23B7">
          <w:rPr>
            <w:rStyle w:val="aff8"/>
            <w:rFonts w:hint="eastAsia"/>
            <w:noProof/>
          </w:rPr>
          <w:t>术语和定义</w:t>
        </w:r>
        <w:r w:rsidR="008C2A91">
          <w:rPr>
            <w:noProof/>
            <w:webHidden/>
          </w:rPr>
          <w:tab/>
        </w:r>
        <w:r>
          <w:rPr>
            <w:noProof/>
            <w:webHidden/>
          </w:rPr>
          <w:fldChar w:fldCharType="begin"/>
        </w:r>
        <w:r w:rsidR="008C2A91">
          <w:rPr>
            <w:noProof/>
            <w:webHidden/>
          </w:rPr>
          <w:instrText xml:space="preserve"> PAGEREF _Toc515951493 \h </w:instrText>
        </w:r>
      </w:ins>
      <w:r>
        <w:rPr>
          <w:noProof/>
          <w:webHidden/>
        </w:rPr>
      </w:r>
      <w:r>
        <w:rPr>
          <w:noProof/>
          <w:webHidden/>
        </w:rPr>
        <w:fldChar w:fldCharType="separate"/>
      </w:r>
      <w:ins w:id="32" w:author="User" w:date="2018-06-05T08:42:00Z">
        <w:r w:rsidR="008C2A91">
          <w:rPr>
            <w:noProof/>
            <w:webHidden/>
          </w:rPr>
          <w:t>4</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33" w:author="User" w:date="2018-06-05T08:42:00Z"/>
          <w:rFonts w:asciiTheme="minorHAnsi" w:eastAsiaTheme="minorEastAsia" w:hAnsiTheme="minorHAnsi" w:cstheme="minorBidi"/>
          <w:noProof/>
        </w:rPr>
      </w:pPr>
      <w:ins w:id="34"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"_Toc515951494"</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3.2</w:t>
        </w:r>
        <w:r w:rsidR="008C2A91">
          <w:rPr>
            <w:rFonts w:asciiTheme="minorHAnsi" w:eastAsiaTheme="minorEastAsia" w:hAnsiTheme="minorHAnsi" w:cstheme="minorBidi"/>
            <w:noProof/>
          </w:rPr>
          <w:tab/>
        </w:r>
        <w:r w:rsidR="008C2A91" w:rsidRPr="003E23B7">
          <w:rPr>
            <w:rStyle w:val="aff8"/>
            <w:rFonts w:hint="eastAsia"/>
            <w:noProof/>
          </w:rPr>
          <w:t>缩略语</w:t>
        </w:r>
        <w:r w:rsidR="008C2A91">
          <w:rPr>
            <w:noProof/>
            <w:webHidden/>
          </w:rPr>
          <w:tab/>
        </w:r>
        <w:r>
          <w:rPr>
            <w:noProof/>
            <w:webHidden/>
          </w:rPr>
          <w:fldChar w:fldCharType="begin"/>
        </w:r>
        <w:r w:rsidR="008C2A91">
          <w:rPr>
            <w:noProof/>
            <w:webHidden/>
          </w:rPr>
          <w:instrText xml:space="preserve"> PAGEREF _Toc515951494 \h </w:instrText>
        </w:r>
      </w:ins>
      <w:r>
        <w:rPr>
          <w:noProof/>
          <w:webHidden/>
        </w:rPr>
      </w:r>
      <w:r>
        <w:rPr>
          <w:noProof/>
          <w:webHidden/>
        </w:rPr>
        <w:fldChar w:fldCharType="separate"/>
      </w:r>
      <w:ins w:id="35" w:author="User" w:date="2018-06-05T08:42:00Z">
        <w:r w:rsidR="008C2A91">
          <w:rPr>
            <w:noProof/>
            <w:webHidden/>
          </w:rPr>
          <w:t>7</w:t>
        </w:r>
        <w:r>
          <w:rPr>
            <w:noProof/>
            <w:webHidden/>
          </w:rPr>
          <w:fldChar w:fldCharType="end"/>
        </w:r>
        <w:r w:rsidRPr="003E23B7">
          <w:rPr>
            <w:rStyle w:val="aff8"/>
            <w:noProof/>
          </w:rPr>
          <w:fldChar w:fldCharType="end"/>
        </w:r>
      </w:ins>
    </w:p>
    <w:p w:rsidR="008C2A91" w:rsidRDefault="004F7C83" w:rsidP="003E23B7">
      <w:pPr>
        <w:pStyle w:val="11"/>
        <w:tabs>
          <w:tab w:val="left" w:pos="840"/>
          <w:tab w:val="right" w:leader="dot" w:pos="8296"/>
        </w:tabs>
        <w:ind w:firstLine="420"/>
        <w:rPr>
          <w:ins w:id="36" w:author="User" w:date="2018-06-05T08:42:00Z"/>
          <w:rFonts w:asciiTheme="minorHAnsi" w:eastAsiaTheme="minorEastAsia" w:hAnsiTheme="minorHAnsi" w:cstheme="minorBidi"/>
          <w:noProof/>
        </w:rPr>
      </w:pPr>
      <w:ins w:id="37"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"_Toc515951495"</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4</w:t>
        </w:r>
        <w:r w:rsidR="008C2A91">
          <w:rPr>
            <w:rFonts w:asciiTheme="minorHAnsi" w:eastAsiaTheme="minorEastAsia" w:hAnsiTheme="minorHAnsi" w:cstheme="minorBidi"/>
            <w:noProof/>
          </w:rPr>
          <w:tab/>
        </w:r>
        <w:r w:rsidR="008C2A91" w:rsidRPr="003E23B7">
          <w:rPr>
            <w:rStyle w:val="aff8"/>
            <w:rFonts w:hint="eastAsia"/>
            <w:noProof/>
          </w:rPr>
          <w:t>概述</w:t>
        </w:r>
        <w:r w:rsidR="008C2A91">
          <w:rPr>
            <w:noProof/>
            <w:webHidden/>
          </w:rPr>
          <w:tab/>
        </w:r>
        <w:r>
          <w:rPr>
            <w:noProof/>
            <w:webHidden/>
          </w:rPr>
          <w:fldChar w:fldCharType="begin"/>
        </w:r>
        <w:r w:rsidR="008C2A91">
          <w:rPr>
            <w:noProof/>
            <w:webHidden/>
          </w:rPr>
          <w:instrText xml:space="preserve"> PAGEREF _Toc515951495 \h </w:instrText>
        </w:r>
      </w:ins>
      <w:r>
        <w:rPr>
          <w:noProof/>
          <w:webHidden/>
        </w:rPr>
      </w:r>
      <w:r>
        <w:rPr>
          <w:noProof/>
          <w:webHidden/>
        </w:rPr>
        <w:fldChar w:fldCharType="separate"/>
      </w:r>
      <w:ins w:id="38" w:author="User" w:date="2018-06-05T08:42:00Z">
        <w:r w:rsidR="008C2A91">
          <w:rPr>
            <w:noProof/>
            <w:webHidden/>
          </w:rPr>
          <w:t>8</w:t>
        </w:r>
        <w:r>
          <w:rPr>
            <w:noProof/>
            <w:webHidden/>
          </w:rPr>
          <w:fldChar w:fldCharType="end"/>
        </w:r>
        <w:r w:rsidRPr="003E23B7">
          <w:rPr>
            <w:rStyle w:val="aff8"/>
            <w:noProof/>
          </w:rPr>
          <w:fldChar w:fldCharType="end"/>
        </w:r>
      </w:ins>
    </w:p>
    <w:p w:rsidR="008C2A91" w:rsidRDefault="004F7C83" w:rsidP="003E23B7">
      <w:pPr>
        <w:pStyle w:val="11"/>
        <w:tabs>
          <w:tab w:val="left" w:pos="840"/>
          <w:tab w:val="right" w:leader="dot" w:pos="8296"/>
        </w:tabs>
        <w:ind w:firstLine="420"/>
        <w:rPr>
          <w:ins w:id="39" w:author="User" w:date="2018-06-05T08:42:00Z"/>
          <w:rFonts w:asciiTheme="minorHAnsi" w:eastAsiaTheme="minorEastAsia" w:hAnsiTheme="minorHAnsi" w:cstheme="minorBidi"/>
          <w:noProof/>
        </w:rPr>
      </w:pPr>
      <w:ins w:id="40"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"_Toc515951496"</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5</w:t>
        </w:r>
        <w:r w:rsidR="008C2A91">
          <w:rPr>
            <w:rFonts w:asciiTheme="minorHAnsi" w:eastAsiaTheme="minorEastAsia" w:hAnsiTheme="minorHAnsi" w:cstheme="minorBidi"/>
            <w:noProof/>
          </w:rPr>
          <w:tab/>
        </w:r>
        <w:r w:rsidR="008C2A91" w:rsidRPr="003E23B7">
          <w:rPr>
            <w:rStyle w:val="aff8"/>
            <w:rFonts w:hint="eastAsia"/>
            <w:noProof/>
          </w:rPr>
          <w:t>安全功能实现要求</w:t>
        </w:r>
        <w:r w:rsidR="008C2A91">
          <w:rPr>
            <w:noProof/>
            <w:webHidden/>
          </w:rPr>
          <w:tab/>
        </w:r>
        <w:r>
          <w:rPr>
            <w:noProof/>
            <w:webHidden/>
          </w:rPr>
          <w:fldChar w:fldCharType="begin"/>
        </w:r>
        <w:r w:rsidR="008C2A91">
          <w:rPr>
            <w:noProof/>
            <w:webHidden/>
          </w:rPr>
          <w:instrText xml:space="preserve"> PAGEREF _Toc515951496 \h </w:instrText>
        </w:r>
      </w:ins>
      <w:r>
        <w:rPr>
          <w:noProof/>
          <w:webHidden/>
        </w:rPr>
      </w:r>
      <w:r>
        <w:rPr>
          <w:noProof/>
          <w:webHidden/>
        </w:rPr>
        <w:fldChar w:fldCharType="separate"/>
      </w:r>
      <w:ins w:id="41" w:author="User" w:date="2018-06-05T08:42:00Z">
        <w:r w:rsidR="008C2A91">
          <w:rPr>
            <w:noProof/>
            <w:webHidden/>
          </w:rPr>
          <w:t>8</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42" w:author="User" w:date="2018-06-05T08:42:00Z"/>
          <w:rFonts w:asciiTheme="minorHAnsi" w:eastAsiaTheme="minorEastAsia" w:hAnsiTheme="minorHAnsi" w:cstheme="minorBidi"/>
          <w:noProof/>
        </w:rPr>
      </w:pPr>
      <w:ins w:id="43"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"_Toc515951497"</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5.1</w:t>
        </w:r>
        <w:r w:rsidR="008C2A91">
          <w:rPr>
            <w:rFonts w:asciiTheme="minorHAnsi" w:eastAsiaTheme="minorEastAsia" w:hAnsiTheme="minorHAnsi" w:cstheme="minorBidi"/>
            <w:noProof/>
          </w:rPr>
          <w:tab/>
        </w:r>
        <w:r w:rsidR="008C2A91" w:rsidRPr="003E23B7">
          <w:rPr>
            <w:rStyle w:val="aff8"/>
            <w:rFonts w:hint="eastAsia"/>
            <w:noProof/>
          </w:rPr>
          <w:t>数据清洗</w:t>
        </w:r>
        <w:r w:rsidR="008C2A91">
          <w:rPr>
            <w:noProof/>
            <w:webHidden/>
          </w:rPr>
          <w:tab/>
        </w:r>
        <w:r>
          <w:rPr>
            <w:noProof/>
            <w:webHidden/>
          </w:rPr>
          <w:fldChar w:fldCharType="begin"/>
        </w:r>
        <w:r w:rsidR="008C2A91">
          <w:rPr>
            <w:noProof/>
            <w:webHidden/>
          </w:rPr>
          <w:instrText xml:space="preserve"> PAGEREF _Toc515951497 \h </w:instrText>
        </w:r>
      </w:ins>
      <w:r>
        <w:rPr>
          <w:noProof/>
          <w:webHidden/>
        </w:rPr>
      </w:r>
      <w:r>
        <w:rPr>
          <w:noProof/>
          <w:webHidden/>
        </w:rPr>
        <w:fldChar w:fldCharType="separate"/>
      </w:r>
      <w:ins w:id="44" w:author="User" w:date="2018-06-05T08:42:00Z">
        <w:r w:rsidR="008C2A91">
          <w:rPr>
            <w:noProof/>
            <w:webHidden/>
          </w:rPr>
          <w:t>8</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45" w:author="User" w:date="2018-06-05T08:42:00Z"/>
          <w:rFonts w:asciiTheme="minorHAnsi" w:eastAsiaTheme="minorEastAsia" w:hAnsiTheme="minorHAnsi" w:cstheme="minorBidi"/>
          <w:noProof/>
        </w:rPr>
      </w:pPr>
      <w:ins w:id="46"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"_Toc515951498"</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5.2</w:t>
        </w:r>
        <w:r w:rsidR="008C2A91">
          <w:rPr>
            <w:rFonts w:asciiTheme="minorHAnsi" w:eastAsiaTheme="minorEastAsia" w:hAnsiTheme="minorHAnsi" w:cstheme="minorBidi"/>
            <w:noProof/>
          </w:rPr>
          <w:tab/>
        </w:r>
        <w:r w:rsidR="008C2A91" w:rsidRPr="003E23B7">
          <w:rPr>
            <w:rStyle w:val="aff8"/>
            <w:rFonts w:hint="eastAsia"/>
            <w:noProof/>
          </w:rPr>
          <w:t>数据加密与保护</w:t>
        </w:r>
        <w:r w:rsidR="008C2A91">
          <w:rPr>
            <w:noProof/>
            <w:webHidden/>
          </w:rPr>
          <w:tab/>
        </w:r>
        <w:r>
          <w:rPr>
            <w:noProof/>
            <w:webHidden/>
          </w:rPr>
          <w:fldChar w:fldCharType="begin"/>
        </w:r>
        <w:r w:rsidR="008C2A91">
          <w:rPr>
            <w:noProof/>
            <w:webHidden/>
          </w:rPr>
          <w:instrText xml:space="preserve"> PAGEREF _Toc515951498 \h </w:instrText>
        </w:r>
      </w:ins>
      <w:r>
        <w:rPr>
          <w:noProof/>
          <w:webHidden/>
        </w:rPr>
      </w:r>
      <w:r>
        <w:rPr>
          <w:noProof/>
          <w:webHidden/>
        </w:rPr>
        <w:fldChar w:fldCharType="separate"/>
      </w:r>
      <w:ins w:id="47" w:author="User" w:date="2018-06-05T08:42:00Z">
        <w:r w:rsidR="008C2A91">
          <w:rPr>
            <w:noProof/>
            <w:webHidden/>
          </w:rPr>
          <w:t>10</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48" w:author="User" w:date="2018-06-05T08:42:00Z"/>
          <w:rFonts w:asciiTheme="minorHAnsi" w:eastAsiaTheme="minorEastAsia" w:hAnsiTheme="minorHAnsi" w:cstheme="minorBidi"/>
          <w:noProof/>
        </w:rPr>
      </w:pPr>
      <w:ins w:id="49"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"_Toc515951499"</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5.3</w:t>
        </w:r>
        <w:r w:rsidR="008C2A91">
          <w:rPr>
            <w:rFonts w:asciiTheme="minorHAnsi" w:eastAsiaTheme="minorEastAsia" w:hAnsiTheme="minorHAnsi" w:cstheme="minorBidi"/>
            <w:noProof/>
          </w:rPr>
          <w:tab/>
        </w:r>
        <w:r w:rsidR="008C2A91" w:rsidRPr="003E23B7">
          <w:rPr>
            <w:rStyle w:val="aff8"/>
            <w:rFonts w:hint="eastAsia"/>
            <w:noProof/>
          </w:rPr>
          <w:t>访问控制</w:t>
        </w:r>
        <w:r w:rsidR="008C2A91">
          <w:rPr>
            <w:noProof/>
            <w:webHidden/>
          </w:rPr>
          <w:tab/>
        </w:r>
        <w:r>
          <w:rPr>
            <w:noProof/>
            <w:webHidden/>
          </w:rPr>
          <w:fldChar w:fldCharType="begin"/>
        </w:r>
        <w:r w:rsidR="008C2A91">
          <w:rPr>
            <w:noProof/>
            <w:webHidden/>
          </w:rPr>
          <w:instrText xml:space="preserve"> PAGEREF _Toc515951499 \h </w:instrText>
        </w:r>
      </w:ins>
      <w:r>
        <w:rPr>
          <w:noProof/>
          <w:webHidden/>
        </w:rPr>
      </w:r>
      <w:r>
        <w:rPr>
          <w:noProof/>
          <w:webHidden/>
        </w:rPr>
        <w:fldChar w:fldCharType="separate"/>
      </w:r>
      <w:ins w:id="50" w:author="User" w:date="2018-06-05T08:42:00Z">
        <w:r w:rsidR="008C2A91">
          <w:rPr>
            <w:noProof/>
            <w:webHidden/>
          </w:rPr>
          <w:t>11</w:t>
        </w:r>
        <w:r>
          <w:rPr>
            <w:noProof/>
            <w:webHidden/>
          </w:rPr>
          <w:fldChar w:fldCharType="end"/>
        </w:r>
        <w:r w:rsidRPr="003E23B7">
          <w:rPr>
            <w:rStyle w:val="aff8"/>
            <w:noProof/>
          </w:rPr>
          <w:fldChar w:fldCharType="end"/>
        </w:r>
      </w:ins>
    </w:p>
    <w:p w:rsidR="008C2A91" w:rsidRDefault="004F7C83" w:rsidP="003E23B7">
      <w:pPr>
        <w:pStyle w:val="11"/>
        <w:tabs>
          <w:tab w:val="left" w:pos="840"/>
          <w:tab w:val="right" w:leader="dot" w:pos="8296"/>
        </w:tabs>
        <w:ind w:firstLine="420"/>
        <w:rPr>
          <w:ins w:id="51" w:author="User" w:date="2018-06-05T08:42:00Z"/>
          <w:rFonts w:asciiTheme="minorHAnsi" w:eastAsiaTheme="minorEastAsia" w:hAnsiTheme="minorHAnsi" w:cstheme="minorBidi"/>
          <w:noProof/>
        </w:rPr>
      </w:pPr>
      <w:ins w:id="52"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"_Toc515951500"</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6</w:t>
        </w:r>
        <w:r w:rsidR="008C2A91">
          <w:rPr>
            <w:rFonts w:asciiTheme="minorHAnsi" w:eastAsiaTheme="minorEastAsia" w:hAnsiTheme="minorHAnsi" w:cstheme="minorBidi"/>
            <w:noProof/>
          </w:rPr>
          <w:tab/>
        </w:r>
        <w:r w:rsidR="008C2A91" w:rsidRPr="003E23B7">
          <w:rPr>
            <w:rStyle w:val="aff8"/>
            <w:rFonts w:hint="eastAsia"/>
            <w:noProof/>
          </w:rPr>
          <w:t>代码实现安全要求</w:t>
        </w:r>
        <w:r w:rsidR="008C2A91">
          <w:rPr>
            <w:noProof/>
            <w:webHidden/>
          </w:rPr>
          <w:tab/>
        </w:r>
        <w:r>
          <w:rPr>
            <w:noProof/>
            <w:webHidden/>
          </w:rPr>
          <w:fldChar w:fldCharType="begin"/>
        </w:r>
        <w:r w:rsidR="008C2A91">
          <w:rPr>
            <w:noProof/>
            <w:webHidden/>
          </w:rPr>
          <w:instrText xml:space="preserve"> PAGEREF _Toc515951500 \h </w:instrText>
        </w:r>
      </w:ins>
      <w:r>
        <w:rPr>
          <w:noProof/>
          <w:webHidden/>
        </w:rPr>
      </w:r>
      <w:r>
        <w:rPr>
          <w:noProof/>
          <w:webHidden/>
        </w:rPr>
        <w:fldChar w:fldCharType="separate"/>
      </w:r>
      <w:ins w:id="53" w:author="User" w:date="2018-06-05T08:42:00Z">
        <w:r w:rsidR="008C2A91">
          <w:rPr>
            <w:noProof/>
            <w:webHidden/>
          </w:rPr>
          <w:t>14</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54" w:author="User" w:date="2018-06-05T08:42:00Z"/>
          <w:rFonts w:asciiTheme="minorHAnsi" w:eastAsiaTheme="minorEastAsia" w:hAnsiTheme="minorHAnsi" w:cstheme="minorBidi"/>
          <w:noProof/>
        </w:rPr>
      </w:pPr>
      <w:ins w:id="55"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"_Toc515951501"</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6.1</w:t>
        </w:r>
        <w:r w:rsidR="008C2A91">
          <w:rPr>
            <w:rFonts w:asciiTheme="minorHAnsi" w:eastAsiaTheme="minorEastAsia" w:hAnsiTheme="minorHAnsi" w:cstheme="minorBidi"/>
            <w:noProof/>
          </w:rPr>
          <w:tab/>
        </w:r>
        <w:r w:rsidR="008C2A91" w:rsidRPr="003E23B7">
          <w:rPr>
            <w:rStyle w:val="aff8"/>
            <w:rFonts w:hint="eastAsia"/>
            <w:noProof/>
          </w:rPr>
          <w:t>面对对象程序安全</w:t>
        </w:r>
        <w:r w:rsidR="008C2A91">
          <w:rPr>
            <w:noProof/>
            <w:webHidden/>
          </w:rPr>
          <w:tab/>
        </w:r>
        <w:r>
          <w:rPr>
            <w:noProof/>
            <w:webHidden/>
          </w:rPr>
          <w:fldChar w:fldCharType="begin"/>
        </w:r>
        <w:r w:rsidR="008C2A91">
          <w:rPr>
            <w:noProof/>
            <w:webHidden/>
          </w:rPr>
          <w:instrText xml:space="preserve"> PAGEREF _Toc515951501 \h </w:instrText>
        </w:r>
      </w:ins>
      <w:r>
        <w:rPr>
          <w:noProof/>
          <w:webHidden/>
        </w:rPr>
      </w:r>
      <w:r>
        <w:rPr>
          <w:noProof/>
          <w:webHidden/>
        </w:rPr>
        <w:fldChar w:fldCharType="separate"/>
      </w:r>
      <w:ins w:id="56" w:author="User" w:date="2018-06-05T08:42:00Z">
        <w:r w:rsidR="008C2A91">
          <w:rPr>
            <w:noProof/>
            <w:webHidden/>
          </w:rPr>
          <w:t>14</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57" w:author="User" w:date="2018-06-05T08:42:00Z"/>
          <w:rFonts w:asciiTheme="minorHAnsi" w:eastAsiaTheme="minorEastAsia" w:hAnsiTheme="minorHAnsi" w:cstheme="minorBidi"/>
          <w:noProof/>
        </w:rPr>
      </w:pPr>
      <w:ins w:id="58"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"_Toc515951502"</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6.2</w:t>
        </w:r>
        <w:r w:rsidR="008C2A91">
          <w:rPr>
            <w:rFonts w:asciiTheme="minorHAnsi" w:eastAsiaTheme="minorEastAsia" w:hAnsiTheme="minorHAnsi" w:cstheme="minorBidi"/>
            <w:noProof/>
          </w:rPr>
          <w:tab/>
        </w:r>
        <w:r w:rsidR="008C2A91" w:rsidRPr="003E23B7">
          <w:rPr>
            <w:rStyle w:val="aff8"/>
            <w:rFonts w:hint="eastAsia"/>
            <w:noProof/>
          </w:rPr>
          <w:t>并发程序安全</w:t>
        </w:r>
        <w:r w:rsidR="008C2A91">
          <w:rPr>
            <w:noProof/>
            <w:webHidden/>
          </w:rPr>
          <w:tab/>
        </w:r>
        <w:r>
          <w:rPr>
            <w:noProof/>
            <w:webHidden/>
          </w:rPr>
          <w:fldChar w:fldCharType="begin"/>
        </w:r>
        <w:r w:rsidR="008C2A91">
          <w:rPr>
            <w:noProof/>
            <w:webHidden/>
          </w:rPr>
          <w:instrText xml:space="preserve"> PAGEREF _Toc515951502 \h </w:instrText>
        </w:r>
      </w:ins>
      <w:r>
        <w:rPr>
          <w:noProof/>
          <w:webHidden/>
        </w:rPr>
      </w:r>
      <w:r>
        <w:rPr>
          <w:noProof/>
          <w:webHidden/>
        </w:rPr>
        <w:fldChar w:fldCharType="separate"/>
      </w:r>
      <w:ins w:id="59" w:author="User" w:date="2018-06-05T08:42:00Z">
        <w:r w:rsidR="008C2A91">
          <w:rPr>
            <w:noProof/>
            <w:webHidden/>
          </w:rPr>
          <w:t>16</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60" w:author="User" w:date="2018-06-05T08:42:00Z"/>
          <w:rFonts w:asciiTheme="minorHAnsi" w:eastAsiaTheme="minorEastAsia" w:hAnsiTheme="minorHAnsi" w:cstheme="minorBidi"/>
          <w:noProof/>
        </w:rPr>
      </w:pPr>
      <w:ins w:id="61"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"_Toc515951503"</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6.3</w:t>
        </w:r>
        <w:r w:rsidR="008C2A91">
          <w:rPr>
            <w:rFonts w:asciiTheme="minorHAnsi" w:eastAsiaTheme="minorEastAsia" w:hAnsiTheme="minorHAnsi" w:cstheme="minorBidi"/>
            <w:noProof/>
          </w:rPr>
          <w:tab/>
        </w:r>
        <w:r w:rsidR="008C2A91" w:rsidRPr="003E23B7">
          <w:rPr>
            <w:rStyle w:val="aff8"/>
            <w:rFonts w:hint="eastAsia"/>
            <w:noProof/>
          </w:rPr>
          <w:t>异常处理安全</w:t>
        </w:r>
        <w:r w:rsidR="008C2A91">
          <w:rPr>
            <w:noProof/>
            <w:webHidden/>
          </w:rPr>
          <w:tab/>
        </w:r>
        <w:r>
          <w:rPr>
            <w:noProof/>
            <w:webHidden/>
          </w:rPr>
          <w:fldChar w:fldCharType="begin"/>
        </w:r>
        <w:r w:rsidR="008C2A91">
          <w:rPr>
            <w:noProof/>
            <w:webHidden/>
          </w:rPr>
          <w:instrText xml:space="preserve"> PAGEREF _Toc515951503 \h </w:instrText>
        </w:r>
      </w:ins>
      <w:r>
        <w:rPr>
          <w:noProof/>
          <w:webHidden/>
        </w:rPr>
      </w:r>
      <w:r>
        <w:rPr>
          <w:noProof/>
          <w:webHidden/>
        </w:rPr>
        <w:fldChar w:fldCharType="separate"/>
      </w:r>
      <w:ins w:id="62" w:author="User" w:date="2018-06-05T08:42:00Z">
        <w:r w:rsidR="008C2A91">
          <w:rPr>
            <w:noProof/>
            <w:webHidden/>
          </w:rPr>
          <w:t>17</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63" w:author="User" w:date="2018-06-05T08:42:00Z"/>
          <w:rFonts w:asciiTheme="minorHAnsi" w:eastAsiaTheme="minorEastAsia" w:hAnsiTheme="minorHAnsi" w:cstheme="minorBidi"/>
          <w:noProof/>
        </w:rPr>
      </w:pPr>
      <w:ins w:id="64"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"_Toc515951504"</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6.4</w:t>
        </w:r>
        <w:r w:rsidR="008C2A91">
          <w:rPr>
            <w:rFonts w:asciiTheme="minorHAnsi" w:eastAsiaTheme="minorEastAsia" w:hAnsiTheme="minorHAnsi" w:cstheme="minorBidi"/>
            <w:noProof/>
          </w:rPr>
          <w:tab/>
        </w:r>
        <w:r w:rsidR="008C2A91" w:rsidRPr="003E23B7">
          <w:rPr>
            <w:rStyle w:val="aff8"/>
            <w:rFonts w:hint="eastAsia"/>
            <w:noProof/>
          </w:rPr>
          <w:t>日志安全</w:t>
        </w:r>
        <w:r w:rsidR="008C2A91">
          <w:rPr>
            <w:noProof/>
            <w:webHidden/>
          </w:rPr>
          <w:tab/>
        </w:r>
        <w:r>
          <w:rPr>
            <w:noProof/>
            <w:webHidden/>
          </w:rPr>
          <w:fldChar w:fldCharType="begin"/>
        </w:r>
        <w:r w:rsidR="008C2A91">
          <w:rPr>
            <w:noProof/>
            <w:webHidden/>
          </w:rPr>
          <w:instrText xml:space="preserve"> PAGEREF _Toc515951504 \h </w:instrText>
        </w:r>
      </w:ins>
      <w:r>
        <w:rPr>
          <w:noProof/>
          <w:webHidden/>
        </w:rPr>
      </w:r>
      <w:r>
        <w:rPr>
          <w:noProof/>
          <w:webHidden/>
        </w:rPr>
        <w:fldChar w:fldCharType="separate"/>
      </w:r>
      <w:ins w:id="65" w:author="User" w:date="2018-06-05T08:42:00Z">
        <w:r w:rsidR="008C2A91">
          <w:rPr>
            <w:noProof/>
            <w:webHidden/>
          </w:rPr>
          <w:t>17</w:t>
        </w:r>
        <w:r>
          <w:rPr>
            <w:noProof/>
            <w:webHidden/>
          </w:rPr>
          <w:fldChar w:fldCharType="end"/>
        </w:r>
        <w:r w:rsidRPr="003E23B7">
          <w:rPr>
            <w:rStyle w:val="aff8"/>
            <w:noProof/>
          </w:rPr>
          <w:fldChar w:fldCharType="end"/>
        </w:r>
      </w:ins>
    </w:p>
    <w:p w:rsidR="008C2A91" w:rsidRDefault="004F7C83" w:rsidP="003E23B7">
      <w:pPr>
        <w:pStyle w:val="11"/>
        <w:tabs>
          <w:tab w:val="left" w:pos="840"/>
          <w:tab w:val="right" w:leader="dot" w:pos="8296"/>
        </w:tabs>
        <w:ind w:firstLine="420"/>
        <w:rPr>
          <w:ins w:id="66" w:author="User" w:date="2018-06-05T08:42:00Z"/>
          <w:rFonts w:asciiTheme="minorHAnsi" w:eastAsiaTheme="minorEastAsia" w:hAnsiTheme="minorHAnsi" w:cstheme="minorBidi"/>
          <w:noProof/>
        </w:rPr>
      </w:pPr>
      <w:ins w:id="67"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"_Toc515951505"</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7</w:t>
        </w:r>
        <w:r w:rsidR="008C2A91">
          <w:rPr>
            <w:rFonts w:asciiTheme="minorHAnsi" w:eastAsiaTheme="minorEastAsia" w:hAnsiTheme="minorHAnsi" w:cstheme="minorBidi"/>
            <w:noProof/>
          </w:rPr>
          <w:tab/>
        </w:r>
        <w:r w:rsidR="008C2A91" w:rsidRPr="003E23B7">
          <w:rPr>
            <w:rStyle w:val="aff8"/>
            <w:rFonts w:hint="eastAsia"/>
            <w:noProof/>
          </w:rPr>
          <w:t>资源使用安全要求</w:t>
        </w:r>
        <w:r w:rsidR="008C2A91">
          <w:rPr>
            <w:noProof/>
            <w:webHidden/>
          </w:rPr>
          <w:tab/>
        </w:r>
        <w:r>
          <w:rPr>
            <w:noProof/>
            <w:webHidden/>
          </w:rPr>
          <w:fldChar w:fldCharType="begin"/>
        </w:r>
        <w:r w:rsidR="008C2A91">
          <w:rPr>
            <w:noProof/>
            <w:webHidden/>
          </w:rPr>
          <w:instrText xml:space="preserve"> PAGEREF _Toc515951505 \h </w:instrText>
        </w:r>
      </w:ins>
      <w:r>
        <w:rPr>
          <w:noProof/>
          <w:webHidden/>
        </w:rPr>
      </w:r>
      <w:r>
        <w:rPr>
          <w:noProof/>
          <w:webHidden/>
        </w:rPr>
        <w:fldChar w:fldCharType="separate"/>
      </w:r>
      <w:ins w:id="68" w:author="User" w:date="2018-06-05T08:42:00Z">
        <w:r w:rsidR="008C2A91">
          <w:rPr>
            <w:noProof/>
            <w:webHidden/>
          </w:rPr>
          <w:t>18</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69" w:author="User" w:date="2018-06-05T08:42:00Z"/>
          <w:rFonts w:asciiTheme="minorHAnsi" w:eastAsiaTheme="minorEastAsia" w:hAnsiTheme="minorHAnsi" w:cstheme="minorBidi"/>
          <w:noProof/>
        </w:rPr>
      </w:pPr>
      <w:ins w:id="70"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"_Toc515951506"</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7.1</w:t>
        </w:r>
        <w:r w:rsidR="008C2A91">
          <w:rPr>
            <w:rFonts w:asciiTheme="minorHAnsi" w:eastAsiaTheme="minorEastAsia" w:hAnsiTheme="minorHAnsi" w:cstheme="minorBidi"/>
            <w:noProof/>
          </w:rPr>
          <w:tab/>
        </w:r>
        <w:r w:rsidR="008C2A91" w:rsidRPr="003E23B7">
          <w:rPr>
            <w:rStyle w:val="aff8"/>
            <w:rFonts w:hint="eastAsia"/>
            <w:noProof/>
          </w:rPr>
          <w:t>资源管理</w:t>
        </w:r>
        <w:r w:rsidR="008C2A91">
          <w:rPr>
            <w:noProof/>
            <w:webHidden/>
          </w:rPr>
          <w:tab/>
        </w:r>
        <w:r>
          <w:rPr>
            <w:noProof/>
            <w:webHidden/>
          </w:rPr>
          <w:fldChar w:fldCharType="begin"/>
        </w:r>
        <w:r w:rsidR="008C2A91">
          <w:rPr>
            <w:noProof/>
            <w:webHidden/>
          </w:rPr>
          <w:instrText xml:space="preserve"> PAGEREF _Toc515951506 \h </w:instrText>
        </w:r>
      </w:ins>
      <w:r>
        <w:rPr>
          <w:noProof/>
          <w:webHidden/>
        </w:rPr>
      </w:r>
      <w:r>
        <w:rPr>
          <w:noProof/>
          <w:webHidden/>
        </w:rPr>
        <w:fldChar w:fldCharType="separate"/>
      </w:r>
      <w:ins w:id="71" w:author="User" w:date="2018-06-05T08:42:00Z">
        <w:r w:rsidR="008C2A91">
          <w:rPr>
            <w:noProof/>
            <w:webHidden/>
          </w:rPr>
          <w:t>18</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72" w:author="User" w:date="2018-06-05T08:42:00Z"/>
          <w:rFonts w:asciiTheme="minorHAnsi" w:eastAsiaTheme="minorEastAsia" w:hAnsiTheme="minorHAnsi" w:cstheme="minorBidi"/>
          <w:noProof/>
        </w:rPr>
      </w:pPr>
      <w:ins w:id="73"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"_Toc515951507"</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7.2</w:t>
        </w:r>
        <w:r w:rsidR="008C2A91">
          <w:rPr>
            <w:rFonts w:asciiTheme="minorHAnsi" w:eastAsiaTheme="minorEastAsia" w:hAnsiTheme="minorHAnsi" w:cstheme="minorBidi"/>
            <w:noProof/>
          </w:rPr>
          <w:tab/>
        </w:r>
        <w:r w:rsidR="008C2A91" w:rsidRPr="003E23B7">
          <w:rPr>
            <w:rStyle w:val="aff8"/>
            <w:rFonts w:hint="eastAsia"/>
            <w:noProof/>
          </w:rPr>
          <w:t>内存管理</w:t>
        </w:r>
        <w:r w:rsidR="008C2A91">
          <w:rPr>
            <w:noProof/>
            <w:webHidden/>
          </w:rPr>
          <w:tab/>
        </w:r>
        <w:r>
          <w:rPr>
            <w:noProof/>
            <w:webHidden/>
          </w:rPr>
          <w:fldChar w:fldCharType="begin"/>
        </w:r>
        <w:r w:rsidR="008C2A91">
          <w:rPr>
            <w:noProof/>
            <w:webHidden/>
          </w:rPr>
          <w:instrText xml:space="preserve"> PAGEREF _Toc515951507 \h </w:instrText>
        </w:r>
      </w:ins>
      <w:r>
        <w:rPr>
          <w:noProof/>
          <w:webHidden/>
        </w:rPr>
      </w:r>
      <w:r>
        <w:rPr>
          <w:noProof/>
          <w:webHidden/>
        </w:rPr>
        <w:fldChar w:fldCharType="separate"/>
      </w:r>
      <w:ins w:id="74" w:author="User" w:date="2018-06-05T08:42:00Z">
        <w:r w:rsidR="008C2A91">
          <w:rPr>
            <w:noProof/>
            <w:webHidden/>
          </w:rPr>
          <w:t>19</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75" w:author="User" w:date="2018-06-05T08:42:00Z"/>
          <w:rFonts w:asciiTheme="minorHAnsi" w:eastAsiaTheme="minorEastAsia" w:hAnsiTheme="minorHAnsi" w:cstheme="minorBidi"/>
          <w:noProof/>
        </w:rPr>
      </w:pPr>
      <w:ins w:id="76"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"_Toc515951508"</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7.3</w:t>
        </w:r>
        <w:r w:rsidR="008C2A91">
          <w:rPr>
            <w:rFonts w:asciiTheme="minorHAnsi" w:eastAsiaTheme="minorEastAsia" w:hAnsiTheme="minorHAnsi" w:cstheme="minorBidi"/>
            <w:noProof/>
          </w:rPr>
          <w:tab/>
        </w:r>
        <w:r w:rsidR="008C2A91" w:rsidRPr="003E23B7">
          <w:rPr>
            <w:rStyle w:val="aff8"/>
            <w:rFonts w:hint="eastAsia"/>
            <w:noProof/>
          </w:rPr>
          <w:t>数据库管理</w:t>
        </w:r>
        <w:r w:rsidR="008C2A91">
          <w:rPr>
            <w:noProof/>
            <w:webHidden/>
          </w:rPr>
          <w:tab/>
        </w:r>
        <w:r>
          <w:rPr>
            <w:noProof/>
            <w:webHidden/>
          </w:rPr>
          <w:fldChar w:fldCharType="begin"/>
        </w:r>
        <w:r w:rsidR="008C2A91">
          <w:rPr>
            <w:noProof/>
            <w:webHidden/>
          </w:rPr>
          <w:instrText xml:space="preserve"> PAGEREF _Toc515951508 \h </w:instrText>
        </w:r>
      </w:ins>
      <w:r>
        <w:rPr>
          <w:noProof/>
          <w:webHidden/>
        </w:rPr>
      </w:r>
      <w:r>
        <w:rPr>
          <w:noProof/>
          <w:webHidden/>
        </w:rPr>
        <w:fldChar w:fldCharType="separate"/>
      </w:r>
      <w:ins w:id="77" w:author="User" w:date="2018-06-05T08:42:00Z">
        <w:r w:rsidR="008C2A91">
          <w:rPr>
            <w:noProof/>
            <w:webHidden/>
          </w:rPr>
          <w:t>20</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78" w:author="User" w:date="2018-06-05T08:42:00Z"/>
          <w:rFonts w:asciiTheme="minorHAnsi" w:eastAsiaTheme="minorEastAsia" w:hAnsiTheme="minorHAnsi" w:cstheme="minorBidi"/>
          <w:noProof/>
        </w:rPr>
      </w:pPr>
      <w:ins w:id="79"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"_Toc515951509"</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7.4</w:t>
        </w:r>
        <w:r w:rsidR="008C2A91">
          <w:rPr>
            <w:rFonts w:asciiTheme="minorHAnsi" w:eastAsiaTheme="minorEastAsia" w:hAnsiTheme="minorHAnsi" w:cstheme="minorBidi"/>
            <w:noProof/>
          </w:rPr>
          <w:tab/>
        </w:r>
        <w:r w:rsidR="008C2A91" w:rsidRPr="003E23B7">
          <w:rPr>
            <w:rStyle w:val="aff8"/>
            <w:rFonts w:hint="eastAsia"/>
            <w:noProof/>
          </w:rPr>
          <w:t>文件管理</w:t>
        </w:r>
        <w:r w:rsidR="008C2A91">
          <w:rPr>
            <w:noProof/>
            <w:webHidden/>
          </w:rPr>
          <w:tab/>
        </w:r>
        <w:r>
          <w:rPr>
            <w:noProof/>
            <w:webHidden/>
          </w:rPr>
          <w:fldChar w:fldCharType="begin"/>
        </w:r>
        <w:r w:rsidR="008C2A91">
          <w:rPr>
            <w:noProof/>
            <w:webHidden/>
          </w:rPr>
          <w:instrText xml:space="preserve"> PAGEREF _Toc515951509 \h </w:instrText>
        </w:r>
      </w:ins>
      <w:r>
        <w:rPr>
          <w:noProof/>
          <w:webHidden/>
        </w:rPr>
      </w:r>
      <w:r>
        <w:rPr>
          <w:noProof/>
          <w:webHidden/>
        </w:rPr>
        <w:fldChar w:fldCharType="separate"/>
      </w:r>
      <w:ins w:id="80" w:author="User" w:date="2018-06-05T08:42:00Z">
        <w:r w:rsidR="008C2A91">
          <w:rPr>
            <w:noProof/>
            <w:webHidden/>
          </w:rPr>
          <w:t>20</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81" w:author="User" w:date="2018-06-05T08:42:00Z"/>
          <w:rFonts w:asciiTheme="minorHAnsi" w:eastAsiaTheme="minorEastAsia" w:hAnsiTheme="minorHAnsi" w:cstheme="minorBidi"/>
          <w:noProof/>
        </w:rPr>
      </w:pPr>
      <w:ins w:id="82"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"_Toc515951510"</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7.5</w:t>
        </w:r>
        <w:r w:rsidR="008C2A91">
          <w:rPr>
            <w:rFonts w:asciiTheme="minorHAnsi" w:eastAsiaTheme="minorEastAsia" w:hAnsiTheme="minorHAnsi" w:cstheme="minorBidi"/>
            <w:noProof/>
          </w:rPr>
          <w:tab/>
        </w:r>
        <w:r w:rsidR="008C2A91" w:rsidRPr="003E23B7">
          <w:rPr>
            <w:rStyle w:val="aff8"/>
            <w:rFonts w:hint="eastAsia"/>
            <w:noProof/>
          </w:rPr>
          <w:t>网络传输</w:t>
        </w:r>
        <w:r w:rsidR="008C2A91">
          <w:rPr>
            <w:noProof/>
            <w:webHidden/>
          </w:rPr>
          <w:tab/>
        </w:r>
        <w:r>
          <w:rPr>
            <w:noProof/>
            <w:webHidden/>
          </w:rPr>
          <w:fldChar w:fldCharType="begin"/>
        </w:r>
        <w:r w:rsidR="008C2A91">
          <w:rPr>
            <w:noProof/>
            <w:webHidden/>
          </w:rPr>
          <w:instrText xml:space="preserve"> PAGEREF _Toc515951510 \h </w:instrText>
        </w:r>
      </w:ins>
      <w:r>
        <w:rPr>
          <w:noProof/>
          <w:webHidden/>
        </w:rPr>
      </w:r>
      <w:r>
        <w:rPr>
          <w:noProof/>
          <w:webHidden/>
        </w:rPr>
        <w:fldChar w:fldCharType="separate"/>
      </w:r>
      <w:ins w:id="83" w:author="User" w:date="2018-06-05T08:42:00Z">
        <w:r w:rsidR="008C2A91">
          <w:rPr>
            <w:noProof/>
            <w:webHidden/>
          </w:rPr>
          <w:t>21</w:t>
        </w:r>
        <w:r>
          <w:rPr>
            <w:noProof/>
            <w:webHidden/>
          </w:rPr>
          <w:fldChar w:fldCharType="end"/>
        </w:r>
        <w:r w:rsidRPr="003E23B7">
          <w:rPr>
            <w:rStyle w:val="aff8"/>
            <w:noProof/>
          </w:rPr>
          <w:fldChar w:fldCharType="end"/>
        </w:r>
      </w:ins>
    </w:p>
    <w:p w:rsidR="008C2A91" w:rsidRDefault="004F7C83" w:rsidP="003E23B7">
      <w:pPr>
        <w:pStyle w:val="11"/>
        <w:tabs>
          <w:tab w:val="left" w:pos="840"/>
          <w:tab w:val="right" w:leader="dot" w:pos="8296"/>
        </w:tabs>
        <w:ind w:firstLine="420"/>
        <w:rPr>
          <w:ins w:id="84" w:author="User" w:date="2018-06-05T08:42:00Z"/>
          <w:rFonts w:asciiTheme="minorHAnsi" w:eastAsiaTheme="minorEastAsia" w:hAnsiTheme="minorHAnsi" w:cstheme="minorBidi"/>
          <w:noProof/>
        </w:rPr>
      </w:pPr>
      <w:ins w:id="85"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"_Toc515951511"</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8</w:t>
        </w:r>
        <w:r w:rsidR="008C2A91">
          <w:rPr>
            <w:rFonts w:asciiTheme="minorHAnsi" w:eastAsiaTheme="minorEastAsia" w:hAnsiTheme="minorHAnsi" w:cstheme="minorBidi"/>
            <w:noProof/>
          </w:rPr>
          <w:tab/>
        </w:r>
        <w:r w:rsidR="008C2A91" w:rsidRPr="003E23B7">
          <w:rPr>
            <w:rStyle w:val="aff8"/>
            <w:rFonts w:hint="eastAsia"/>
            <w:noProof/>
          </w:rPr>
          <w:t>配置管理安全要求</w:t>
        </w:r>
        <w:r w:rsidR="008C2A91">
          <w:rPr>
            <w:noProof/>
            <w:webHidden/>
          </w:rPr>
          <w:tab/>
        </w:r>
        <w:r>
          <w:rPr>
            <w:noProof/>
            <w:webHidden/>
          </w:rPr>
          <w:fldChar w:fldCharType="begin"/>
        </w:r>
        <w:r w:rsidR="008C2A91">
          <w:rPr>
            <w:noProof/>
            <w:webHidden/>
          </w:rPr>
          <w:instrText xml:space="preserve"> PAGEREF _Toc515951511 \h </w:instrText>
        </w:r>
      </w:ins>
      <w:r>
        <w:rPr>
          <w:noProof/>
          <w:webHidden/>
        </w:rPr>
      </w:r>
      <w:r>
        <w:rPr>
          <w:noProof/>
          <w:webHidden/>
        </w:rPr>
        <w:fldChar w:fldCharType="separate"/>
      </w:r>
      <w:ins w:id="86" w:author="User" w:date="2018-06-05T08:42:00Z">
        <w:r w:rsidR="008C2A91">
          <w:rPr>
            <w:noProof/>
            <w:webHidden/>
          </w:rPr>
          <w:t>22</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87" w:author="User" w:date="2018-06-05T08:42:00Z"/>
          <w:rFonts w:asciiTheme="minorHAnsi" w:eastAsiaTheme="minorEastAsia" w:hAnsiTheme="minorHAnsi" w:cstheme="minorBidi"/>
          <w:noProof/>
        </w:rPr>
      </w:pPr>
      <w:ins w:id="88"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"_Toc515951512"</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8.1</w:t>
        </w:r>
        <w:r w:rsidR="008C2A91">
          <w:rPr>
            <w:rFonts w:asciiTheme="minorHAnsi" w:eastAsiaTheme="minorEastAsia" w:hAnsiTheme="minorHAnsi" w:cstheme="minorBidi"/>
            <w:noProof/>
          </w:rPr>
          <w:tab/>
        </w:r>
        <w:r w:rsidR="008C2A91" w:rsidRPr="003E23B7">
          <w:rPr>
            <w:rStyle w:val="aff8"/>
            <w:rFonts w:hint="eastAsia"/>
            <w:noProof/>
          </w:rPr>
          <w:t>构建安全的编译环境</w:t>
        </w:r>
        <w:r w:rsidR="008C2A91">
          <w:rPr>
            <w:noProof/>
            <w:webHidden/>
          </w:rPr>
          <w:tab/>
        </w:r>
        <w:r>
          <w:rPr>
            <w:noProof/>
            <w:webHidden/>
          </w:rPr>
          <w:fldChar w:fldCharType="begin"/>
        </w:r>
        <w:r w:rsidR="008C2A91">
          <w:rPr>
            <w:noProof/>
            <w:webHidden/>
          </w:rPr>
          <w:instrText xml:space="preserve"> PAGEREF _Toc515951512 \h </w:instrText>
        </w:r>
      </w:ins>
      <w:r>
        <w:rPr>
          <w:noProof/>
          <w:webHidden/>
        </w:rPr>
      </w:r>
      <w:r>
        <w:rPr>
          <w:noProof/>
          <w:webHidden/>
        </w:rPr>
        <w:fldChar w:fldCharType="separate"/>
      </w:r>
      <w:ins w:id="89" w:author="User" w:date="2018-06-05T08:42:00Z">
        <w:r w:rsidR="008C2A91">
          <w:rPr>
            <w:noProof/>
            <w:webHidden/>
          </w:rPr>
          <w:t>22</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90" w:author="User" w:date="2018-06-05T08:42:00Z"/>
          <w:rFonts w:asciiTheme="minorHAnsi" w:eastAsiaTheme="minorEastAsia" w:hAnsiTheme="minorHAnsi" w:cstheme="minorBidi"/>
          <w:noProof/>
        </w:rPr>
      </w:pPr>
      <w:ins w:id="91"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"_Toc515951513"</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8.2</w:t>
        </w:r>
        <w:r w:rsidR="008C2A91">
          <w:rPr>
            <w:rFonts w:asciiTheme="minorHAnsi" w:eastAsiaTheme="minorEastAsia" w:hAnsiTheme="minorHAnsi" w:cstheme="minorBidi"/>
            <w:noProof/>
          </w:rPr>
          <w:tab/>
        </w:r>
        <w:r w:rsidR="008C2A91" w:rsidRPr="003E23B7">
          <w:rPr>
            <w:rStyle w:val="aff8"/>
            <w:rFonts w:hint="eastAsia"/>
            <w:noProof/>
          </w:rPr>
          <w:t>及时校验版本稳定性和安全性</w:t>
        </w:r>
        <w:r w:rsidR="008C2A91">
          <w:rPr>
            <w:noProof/>
            <w:webHidden/>
          </w:rPr>
          <w:tab/>
        </w:r>
        <w:r>
          <w:rPr>
            <w:noProof/>
            <w:webHidden/>
          </w:rPr>
          <w:fldChar w:fldCharType="begin"/>
        </w:r>
        <w:r w:rsidR="008C2A91">
          <w:rPr>
            <w:noProof/>
            <w:webHidden/>
          </w:rPr>
          <w:instrText xml:space="preserve"> PAGEREF _Toc515951513 \h </w:instrText>
        </w:r>
      </w:ins>
      <w:r>
        <w:rPr>
          <w:noProof/>
          <w:webHidden/>
        </w:rPr>
      </w:r>
      <w:r>
        <w:rPr>
          <w:noProof/>
          <w:webHidden/>
        </w:rPr>
        <w:fldChar w:fldCharType="separate"/>
      </w:r>
      <w:ins w:id="92" w:author="User" w:date="2018-06-05T08:42:00Z">
        <w:r w:rsidR="008C2A91">
          <w:rPr>
            <w:noProof/>
            <w:webHidden/>
          </w:rPr>
          <w:t>22</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93" w:author="User" w:date="2018-06-05T08:42:00Z"/>
          <w:rFonts w:asciiTheme="minorHAnsi" w:eastAsiaTheme="minorEastAsia" w:hAnsiTheme="minorHAnsi" w:cstheme="minorBidi"/>
          <w:noProof/>
        </w:rPr>
      </w:pPr>
      <w:ins w:id="94"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"_Toc515951514"</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8.3</w:t>
        </w:r>
        <w:r w:rsidR="008C2A91">
          <w:rPr>
            <w:rFonts w:asciiTheme="minorHAnsi" w:eastAsiaTheme="minorEastAsia" w:hAnsiTheme="minorHAnsi" w:cstheme="minorBidi"/>
            <w:noProof/>
          </w:rPr>
          <w:tab/>
        </w:r>
        <w:r w:rsidR="008C2A91" w:rsidRPr="003E23B7">
          <w:rPr>
            <w:rStyle w:val="aff8"/>
            <w:rFonts w:hint="eastAsia"/>
            <w:noProof/>
          </w:rPr>
          <w:t>关闭目录自动列表功能</w:t>
        </w:r>
        <w:r w:rsidR="008C2A91">
          <w:rPr>
            <w:noProof/>
            <w:webHidden/>
          </w:rPr>
          <w:tab/>
        </w:r>
        <w:r>
          <w:rPr>
            <w:noProof/>
            <w:webHidden/>
          </w:rPr>
          <w:fldChar w:fldCharType="begin"/>
        </w:r>
        <w:r w:rsidR="008C2A91">
          <w:rPr>
            <w:noProof/>
            <w:webHidden/>
          </w:rPr>
          <w:instrText xml:space="preserve"> PAGEREF _Toc515951514 \h </w:instrText>
        </w:r>
      </w:ins>
      <w:r>
        <w:rPr>
          <w:noProof/>
          <w:webHidden/>
        </w:rPr>
      </w:r>
      <w:r>
        <w:rPr>
          <w:noProof/>
          <w:webHidden/>
        </w:rPr>
        <w:fldChar w:fldCharType="separate"/>
      </w:r>
      <w:ins w:id="95" w:author="User" w:date="2018-06-05T08:42:00Z">
        <w:r w:rsidR="008C2A91">
          <w:rPr>
            <w:noProof/>
            <w:webHidden/>
          </w:rPr>
          <w:t>22</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96" w:author="User" w:date="2018-06-05T08:42:00Z"/>
          <w:rFonts w:asciiTheme="minorHAnsi" w:eastAsiaTheme="minorEastAsia" w:hAnsiTheme="minorHAnsi" w:cstheme="minorBidi"/>
          <w:noProof/>
        </w:rPr>
      </w:pPr>
      <w:ins w:id="97"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"_Toc515951515"</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8.4</w:t>
        </w:r>
        <w:r w:rsidR="008C2A91">
          <w:rPr>
            <w:rFonts w:asciiTheme="minorHAnsi" w:eastAsiaTheme="minorEastAsia" w:hAnsiTheme="minorHAnsi" w:cstheme="minorBidi"/>
            <w:noProof/>
          </w:rPr>
          <w:tab/>
        </w:r>
        <w:r w:rsidR="008C2A91" w:rsidRPr="003E23B7">
          <w:rPr>
            <w:rStyle w:val="aff8"/>
            <w:rFonts w:hint="eastAsia"/>
            <w:noProof/>
          </w:rPr>
          <w:t>应用程序的安全配置信息应当可读</w:t>
        </w:r>
        <w:r w:rsidR="008C2A91">
          <w:rPr>
            <w:noProof/>
            <w:webHidden/>
          </w:rPr>
          <w:tab/>
        </w:r>
        <w:r>
          <w:rPr>
            <w:noProof/>
            <w:webHidden/>
          </w:rPr>
          <w:fldChar w:fldCharType="begin"/>
        </w:r>
        <w:r w:rsidR="008C2A91">
          <w:rPr>
            <w:noProof/>
            <w:webHidden/>
          </w:rPr>
          <w:instrText xml:space="preserve"> PAGEREF _Toc515951515 \h </w:instrText>
        </w:r>
      </w:ins>
      <w:r>
        <w:rPr>
          <w:noProof/>
          <w:webHidden/>
        </w:rPr>
      </w:r>
      <w:r>
        <w:rPr>
          <w:noProof/>
          <w:webHidden/>
        </w:rPr>
        <w:fldChar w:fldCharType="separate"/>
      </w:r>
      <w:ins w:id="98" w:author="User" w:date="2018-06-05T08:42:00Z">
        <w:r w:rsidR="008C2A91">
          <w:rPr>
            <w:noProof/>
            <w:webHidden/>
          </w:rPr>
          <w:t>22</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99" w:author="User" w:date="2018-06-05T08:42:00Z"/>
          <w:rFonts w:asciiTheme="minorHAnsi" w:eastAsiaTheme="minorEastAsia" w:hAnsiTheme="minorHAnsi" w:cstheme="minorBidi"/>
          <w:noProof/>
        </w:rPr>
      </w:pPr>
      <w:ins w:id="100"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"_Toc515951516"</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8.5</w:t>
        </w:r>
        <w:r w:rsidR="008C2A91">
          <w:rPr>
            <w:rFonts w:asciiTheme="minorHAnsi" w:eastAsiaTheme="minorEastAsia" w:hAnsiTheme="minorHAnsi" w:cstheme="minorBidi"/>
            <w:noProof/>
          </w:rPr>
          <w:tab/>
        </w:r>
        <w:r w:rsidR="008C2A91" w:rsidRPr="003E23B7">
          <w:rPr>
            <w:rStyle w:val="aff8"/>
            <w:rFonts w:hint="eastAsia"/>
            <w:noProof/>
          </w:rPr>
          <w:t>隔离开发环境和实际运行环境</w:t>
        </w:r>
        <w:r w:rsidR="008C2A91">
          <w:rPr>
            <w:noProof/>
            <w:webHidden/>
          </w:rPr>
          <w:tab/>
        </w:r>
        <w:r>
          <w:rPr>
            <w:noProof/>
            <w:webHidden/>
          </w:rPr>
          <w:fldChar w:fldCharType="begin"/>
        </w:r>
        <w:r w:rsidR="008C2A91">
          <w:rPr>
            <w:noProof/>
            <w:webHidden/>
          </w:rPr>
          <w:instrText xml:space="preserve"> PAGEREF _Toc515951516 \h </w:instrText>
        </w:r>
      </w:ins>
      <w:r>
        <w:rPr>
          <w:noProof/>
          <w:webHidden/>
        </w:rPr>
      </w:r>
      <w:r>
        <w:rPr>
          <w:noProof/>
          <w:webHidden/>
        </w:rPr>
        <w:fldChar w:fldCharType="separate"/>
      </w:r>
      <w:ins w:id="101" w:author="User" w:date="2018-06-05T08:42:00Z">
        <w:r w:rsidR="008C2A91">
          <w:rPr>
            <w:noProof/>
            <w:webHidden/>
          </w:rPr>
          <w:t>22</w:t>
        </w:r>
        <w:r>
          <w:rPr>
            <w:noProof/>
            <w:webHidden/>
          </w:rPr>
          <w:fldChar w:fldCharType="end"/>
        </w:r>
        <w:r w:rsidRPr="003E23B7">
          <w:rPr>
            <w:rStyle w:val="aff8"/>
            <w:noProof/>
          </w:rPr>
          <w:fldChar w:fldCharType="end"/>
        </w:r>
      </w:ins>
    </w:p>
    <w:p w:rsidR="008C2A91" w:rsidRDefault="004F7C83" w:rsidP="003E23B7">
      <w:pPr>
        <w:pStyle w:val="22"/>
        <w:tabs>
          <w:tab w:val="left" w:pos="1680"/>
          <w:tab w:val="right" w:leader="dot" w:pos="8296"/>
        </w:tabs>
        <w:ind w:firstLine="420"/>
        <w:rPr>
          <w:ins w:id="102" w:author="User" w:date="2018-06-05T08:42:00Z"/>
          <w:rFonts w:asciiTheme="minorHAnsi" w:eastAsiaTheme="minorEastAsia" w:hAnsiTheme="minorHAnsi" w:cstheme="minorBidi"/>
          <w:noProof/>
        </w:rPr>
      </w:pPr>
      <w:ins w:id="103"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"_Toc515951517"</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ascii="Times New Roman" w:hAnsi="Times New Roman" w:cs="Times New Roman"/>
            <w:noProof/>
            <w:kern w:val="0"/>
          </w:rPr>
          <w:t>8.6</w:t>
        </w:r>
        <w:r w:rsidR="008C2A91">
          <w:rPr>
            <w:rFonts w:asciiTheme="minorHAnsi" w:eastAsiaTheme="minorEastAsia" w:hAnsiTheme="minorHAnsi" w:cstheme="minorBidi"/>
            <w:noProof/>
          </w:rPr>
          <w:tab/>
        </w:r>
        <w:r w:rsidR="008C2A91" w:rsidRPr="003E23B7">
          <w:rPr>
            <w:rStyle w:val="aff8"/>
            <w:rFonts w:hint="eastAsia"/>
            <w:noProof/>
          </w:rPr>
          <w:t>推荐使用软件变更管理系统</w:t>
        </w:r>
        <w:r w:rsidR="008C2A91">
          <w:rPr>
            <w:noProof/>
            <w:webHidden/>
          </w:rPr>
          <w:tab/>
        </w:r>
        <w:r>
          <w:rPr>
            <w:noProof/>
            <w:webHidden/>
          </w:rPr>
          <w:fldChar w:fldCharType="begin"/>
        </w:r>
        <w:r w:rsidR="008C2A91">
          <w:rPr>
            <w:noProof/>
            <w:webHidden/>
          </w:rPr>
          <w:instrText xml:space="preserve"> PAGEREF _Toc515951517 \h </w:instrText>
        </w:r>
      </w:ins>
      <w:r>
        <w:rPr>
          <w:noProof/>
          <w:webHidden/>
        </w:rPr>
      </w:r>
      <w:r>
        <w:rPr>
          <w:noProof/>
          <w:webHidden/>
        </w:rPr>
        <w:fldChar w:fldCharType="separate"/>
      </w:r>
      <w:ins w:id="104" w:author="User" w:date="2018-06-05T08:42:00Z">
        <w:r w:rsidR="008C2A91">
          <w:rPr>
            <w:noProof/>
            <w:webHidden/>
          </w:rPr>
          <w:t>23</w:t>
        </w:r>
        <w:r>
          <w:rPr>
            <w:noProof/>
            <w:webHidden/>
          </w:rPr>
          <w:fldChar w:fldCharType="end"/>
        </w:r>
        <w:r w:rsidRPr="003E23B7">
          <w:rPr>
            <w:rStyle w:val="aff8"/>
            <w:noProof/>
          </w:rPr>
          <w:fldChar w:fldCharType="end"/>
        </w:r>
      </w:ins>
    </w:p>
    <w:p w:rsidR="008C2A91" w:rsidRDefault="004F7C83" w:rsidP="008C2A91">
      <w:pPr>
        <w:pStyle w:val="11"/>
        <w:tabs>
          <w:tab w:val="right" w:leader="dot" w:pos="8296"/>
        </w:tabs>
        <w:ind w:firstLine="420"/>
        <w:rPr>
          <w:ins w:id="105" w:author="User" w:date="2018-06-05T08:42:00Z"/>
          <w:rFonts w:asciiTheme="minorHAnsi" w:eastAsiaTheme="minorEastAsia" w:hAnsiTheme="minorHAnsi" w:cstheme="minorBidi"/>
          <w:noProof/>
        </w:rPr>
      </w:pPr>
      <w:ins w:id="106" w:author="User" w:date="2018-06-05T08:42:00Z">
        <w:r w:rsidRPr="003E23B7">
          <w:rPr>
            <w:rStyle w:val="aff8"/>
            <w:noProof/>
          </w:rPr>
          <w:fldChar w:fldCharType="begin"/>
        </w:r>
        <w:r w:rsidR="008C2A91" w:rsidRPr="003E23B7">
          <w:rPr>
            <w:rStyle w:val="aff8"/>
            <w:noProof/>
          </w:rPr>
          <w:instrText xml:space="preserve"> </w:instrText>
        </w:r>
        <w:r w:rsidR="008C2A91">
          <w:rPr>
            <w:noProof/>
          </w:rPr>
          <w:instrText>HYPERLINK \l "_Toc515951518"</w:instrText>
        </w:r>
        <w:r w:rsidR="008C2A91" w:rsidRPr="003E23B7">
          <w:rPr>
            <w:rStyle w:val="aff8"/>
            <w:noProof/>
          </w:rPr>
          <w:instrText xml:space="preserve"> </w:instrText>
        </w:r>
        <w:r w:rsidRPr="003E23B7">
          <w:rPr>
            <w:rStyle w:val="aff8"/>
            <w:noProof/>
          </w:rPr>
          <w:fldChar w:fldCharType="separate"/>
        </w:r>
        <w:r w:rsidR="008C2A91" w:rsidRPr="003E23B7">
          <w:rPr>
            <w:rStyle w:val="aff8"/>
            <w:rFonts w:hint="eastAsia"/>
            <w:noProof/>
          </w:rPr>
          <w:t>参考文献</w:t>
        </w:r>
        <w:r w:rsidR="008C2A91">
          <w:rPr>
            <w:noProof/>
            <w:webHidden/>
          </w:rPr>
          <w:tab/>
        </w:r>
        <w:r>
          <w:rPr>
            <w:noProof/>
            <w:webHidden/>
          </w:rPr>
          <w:fldChar w:fldCharType="begin"/>
        </w:r>
        <w:r w:rsidR="008C2A91">
          <w:rPr>
            <w:noProof/>
            <w:webHidden/>
          </w:rPr>
          <w:instrText xml:space="preserve"> PAGEREF _Toc515951518 \h </w:instrText>
        </w:r>
      </w:ins>
      <w:r>
        <w:rPr>
          <w:noProof/>
          <w:webHidden/>
        </w:rPr>
      </w:r>
      <w:r>
        <w:rPr>
          <w:noProof/>
          <w:webHidden/>
        </w:rPr>
        <w:fldChar w:fldCharType="separate"/>
      </w:r>
      <w:ins w:id="107" w:author="User" w:date="2018-06-05T08:42:00Z">
        <w:r w:rsidR="008C2A91">
          <w:rPr>
            <w:noProof/>
            <w:webHidden/>
          </w:rPr>
          <w:t>24</w:t>
        </w:r>
        <w:r>
          <w:rPr>
            <w:noProof/>
            <w:webHidden/>
          </w:rPr>
          <w:fldChar w:fldCharType="end"/>
        </w:r>
        <w:r w:rsidRPr="003E23B7">
          <w:rPr>
            <w:rStyle w:val="aff8"/>
            <w:noProof/>
          </w:rPr>
          <w:fldChar w:fldCharType="end"/>
        </w:r>
      </w:ins>
    </w:p>
    <w:p w:rsidR="00E1135A" w:rsidDel="008C2A91" w:rsidRDefault="00E1135A">
      <w:pPr>
        <w:pStyle w:val="11"/>
        <w:tabs>
          <w:tab w:val="right" w:leader="dot" w:pos="8296"/>
        </w:tabs>
        <w:ind w:firstLine="420"/>
        <w:rPr>
          <w:del w:id="108" w:author="User" w:date="2018-06-05T08:42:00Z"/>
          <w:rFonts w:asciiTheme="minorHAnsi" w:eastAsiaTheme="minorEastAsia" w:hAnsiTheme="minorHAnsi" w:cstheme="minorBidi"/>
          <w:noProof/>
        </w:rPr>
      </w:pPr>
    </w:p>
    <w:p w:rsidR="00E1135A" w:rsidDel="008C2A91" w:rsidRDefault="004F7C83">
      <w:pPr>
        <w:pStyle w:val="11"/>
        <w:tabs>
          <w:tab w:val="right" w:leader="dot" w:pos="8296"/>
        </w:tabs>
        <w:ind w:firstLine="420"/>
        <w:rPr>
          <w:del w:id="109" w:author="User" w:date="2018-06-05T08:42:00Z"/>
          <w:rFonts w:asciiTheme="minorHAnsi" w:eastAsiaTheme="minorEastAsia" w:hAnsiTheme="minorHAnsi" w:cstheme="minorBidi"/>
          <w:noProof/>
        </w:rPr>
      </w:pPr>
      <w:del w:id="110" w:author="User" w:date="2018-06-05T08:42:00Z">
        <w:r w:rsidRPr="004F7C83">
          <w:rPr>
            <w:rFonts w:hint="eastAsia"/>
            <w:rPrChange w:id="111" w:author="User" w:date="2018-06-05T08:42:00Z">
              <w:rPr>
                <w:rStyle w:val="aff8"/>
                <w:rFonts w:hint="eastAsia"/>
                <w:noProof/>
              </w:rPr>
            </w:rPrChange>
          </w:rPr>
          <w:delText>前</w:delText>
        </w:r>
        <w:r w:rsidRPr="004F7C83">
          <w:rPr>
            <w:rPrChange w:id="112" w:author="User" w:date="2018-06-05T08:42:00Z">
              <w:rPr>
                <w:rStyle w:val="aff8"/>
                <w:noProof/>
              </w:rPr>
            </w:rPrChange>
          </w:rPr>
          <w:delText>  </w:delText>
        </w:r>
        <w:r w:rsidRPr="004F7C83">
          <w:rPr>
            <w:rFonts w:hint="eastAsia"/>
            <w:rPrChange w:id="113" w:author="User" w:date="2018-06-05T08:42:00Z">
              <w:rPr>
                <w:rStyle w:val="aff8"/>
                <w:rFonts w:hint="eastAsia"/>
                <w:noProof/>
              </w:rPr>
            </w:rPrChange>
          </w:rPr>
          <w:delText>言</w:delText>
        </w:r>
        <w:r w:rsidR="00E1135A" w:rsidDel="008C2A91">
          <w:rPr>
            <w:noProof/>
            <w:webHidden/>
          </w:rPr>
          <w:tab/>
          <w:delText>3</w:delText>
        </w:r>
      </w:del>
    </w:p>
    <w:p w:rsidR="00E1135A" w:rsidDel="008C2A91" w:rsidRDefault="004F7C83">
      <w:pPr>
        <w:pStyle w:val="11"/>
        <w:tabs>
          <w:tab w:val="left" w:pos="840"/>
          <w:tab w:val="right" w:leader="dot" w:pos="8296"/>
        </w:tabs>
        <w:ind w:firstLine="420"/>
        <w:rPr>
          <w:del w:id="114" w:author="User" w:date="2018-06-05T08:42:00Z"/>
          <w:rFonts w:asciiTheme="minorHAnsi" w:eastAsiaTheme="minorEastAsia" w:hAnsiTheme="minorHAnsi" w:cstheme="minorBidi"/>
          <w:noProof/>
        </w:rPr>
      </w:pPr>
      <w:del w:id="115" w:author="User" w:date="2018-06-05T08:42:00Z">
        <w:r w:rsidRPr="004F7C83">
          <w:rPr>
            <w:rPrChange w:id="116" w:author="User" w:date="2018-06-05T08:42:00Z">
              <w:rPr>
                <w:rStyle w:val="aff8"/>
                <w:noProof/>
              </w:rPr>
            </w:rPrChange>
          </w:rPr>
          <w:delText>1</w:delText>
        </w:r>
        <w:r w:rsidR="00E1135A" w:rsidDel="008C2A91">
          <w:rPr>
            <w:rFonts w:asciiTheme="minorHAnsi" w:eastAsiaTheme="minorEastAsia" w:hAnsiTheme="minorHAnsi" w:cstheme="minorBidi"/>
            <w:noProof/>
          </w:rPr>
          <w:tab/>
        </w:r>
        <w:r w:rsidRPr="004F7C83">
          <w:rPr>
            <w:rFonts w:hint="eastAsia"/>
            <w:rPrChange w:id="117" w:author="User" w:date="2018-06-05T08:42:00Z">
              <w:rPr>
                <w:rStyle w:val="aff8"/>
                <w:rFonts w:hint="eastAsia"/>
                <w:noProof/>
              </w:rPr>
            </w:rPrChange>
          </w:rPr>
          <w:delText>范围</w:delText>
        </w:r>
        <w:r w:rsidR="00E1135A" w:rsidDel="008C2A91">
          <w:rPr>
            <w:noProof/>
            <w:webHidden/>
          </w:rPr>
          <w:tab/>
          <w:delText>4</w:delText>
        </w:r>
      </w:del>
    </w:p>
    <w:p w:rsidR="00E1135A" w:rsidDel="008C2A91" w:rsidRDefault="004F7C83">
      <w:pPr>
        <w:pStyle w:val="11"/>
        <w:tabs>
          <w:tab w:val="left" w:pos="840"/>
          <w:tab w:val="right" w:leader="dot" w:pos="8296"/>
        </w:tabs>
        <w:ind w:firstLine="420"/>
        <w:rPr>
          <w:del w:id="118" w:author="User" w:date="2018-06-05T08:42:00Z"/>
          <w:rFonts w:asciiTheme="minorHAnsi" w:eastAsiaTheme="minorEastAsia" w:hAnsiTheme="minorHAnsi" w:cstheme="minorBidi"/>
          <w:noProof/>
        </w:rPr>
      </w:pPr>
      <w:del w:id="119" w:author="User" w:date="2018-06-05T08:42:00Z">
        <w:r w:rsidRPr="004F7C83">
          <w:rPr>
            <w:rPrChange w:id="120" w:author="User" w:date="2018-06-05T08:42:00Z">
              <w:rPr>
                <w:rStyle w:val="aff8"/>
                <w:noProof/>
              </w:rPr>
            </w:rPrChange>
          </w:rPr>
          <w:delText>2</w:delText>
        </w:r>
        <w:r w:rsidR="00E1135A" w:rsidDel="008C2A91">
          <w:rPr>
            <w:rFonts w:asciiTheme="minorHAnsi" w:eastAsiaTheme="minorEastAsia" w:hAnsiTheme="minorHAnsi" w:cstheme="minorBidi"/>
            <w:noProof/>
          </w:rPr>
          <w:tab/>
        </w:r>
        <w:r w:rsidRPr="004F7C83">
          <w:rPr>
            <w:rFonts w:hint="eastAsia"/>
            <w:rPrChange w:id="121" w:author="User" w:date="2018-06-05T08:42:00Z">
              <w:rPr>
                <w:rStyle w:val="aff8"/>
                <w:rFonts w:hint="eastAsia"/>
                <w:noProof/>
              </w:rPr>
            </w:rPrChange>
          </w:rPr>
          <w:delText>规范性引用文件</w:delText>
        </w:r>
        <w:r w:rsidR="00E1135A" w:rsidDel="008C2A91">
          <w:rPr>
            <w:noProof/>
            <w:webHidden/>
          </w:rPr>
          <w:tab/>
          <w:delText>4</w:delText>
        </w:r>
      </w:del>
    </w:p>
    <w:p w:rsidR="00E1135A" w:rsidDel="008C2A91" w:rsidRDefault="004F7C83">
      <w:pPr>
        <w:pStyle w:val="11"/>
        <w:tabs>
          <w:tab w:val="left" w:pos="840"/>
          <w:tab w:val="right" w:leader="dot" w:pos="8296"/>
        </w:tabs>
        <w:ind w:firstLine="420"/>
        <w:rPr>
          <w:del w:id="122" w:author="User" w:date="2018-06-05T08:42:00Z"/>
          <w:rFonts w:asciiTheme="minorHAnsi" w:eastAsiaTheme="minorEastAsia" w:hAnsiTheme="minorHAnsi" w:cstheme="minorBidi"/>
          <w:noProof/>
        </w:rPr>
      </w:pPr>
      <w:del w:id="123" w:author="User" w:date="2018-06-05T08:42:00Z">
        <w:r w:rsidRPr="004F7C83">
          <w:rPr>
            <w:rPrChange w:id="124" w:author="User" w:date="2018-06-05T08:42:00Z">
              <w:rPr>
                <w:rStyle w:val="aff8"/>
                <w:noProof/>
              </w:rPr>
            </w:rPrChange>
          </w:rPr>
          <w:delText>3</w:delText>
        </w:r>
        <w:r w:rsidR="00E1135A" w:rsidDel="008C2A91">
          <w:rPr>
            <w:rFonts w:asciiTheme="minorHAnsi" w:eastAsiaTheme="minorEastAsia" w:hAnsiTheme="minorHAnsi" w:cstheme="minorBidi"/>
            <w:noProof/>
          </w:rPr>
          <w:tab/>
        </w:r>
        <w:r w:rsidRPr="004F7C83">
          <w:rPr>
            <w:rFonts w:hint="eastAsia"/>
            <w:rPrChange w:id="125" w:author="User" w:date="2018-06-05T08:42:00Z">
              <w:rPr>
                <w:rStyle w:val="aff8"/>
                <w:rFonts w:hint="eastAsia"/>
                <w:noProof/>
              </w:rPr>
            </w:rPrChange>
          </w:rPr>
          <w:delText>术语、定义和缩略语</w:delText>
        </w:r>
        <w:r w:rsidR="00E1135A" w:rsidDel="008C2A91">
          <w:rPr>
            <w:noProof/>
            <w:webHidden/>
          </w:rPr>
          <w:tab/>
          <w:delText>4</w:delText>
        </w:r>
      </w:del>
    </w:p>
    <w:p w:rsidR="00301C96" w:rsidDel="008C2A91" w:rsidRDefault="004F7C83" w:rsidP="002C6AE1">
      <w:pPr>
        <w:pStyle w:val="22"/>
        <w:tabs>
          <w:tab w:val="left" w:pos="1470"/>
          <w:tab w:val="right" w:leader="dot" w:pos="8296"/>
        </w:tabs>
        <w:ind w:firstLine="420"/>
        <w:rPr>
          <w:del w:id="126" w:author="User" w:date="2018-06-05T08:42:00Z"/>
          <w:rFonts w:asciiTheme="minorHAnsi" w:eastAsiaTheme="minorEastAsia" w:hAnsiTheme="minorHAnsi" w:cstheme="minorBidi"/>
          <w:noProof/>
        </w:rPr>
      </w:pPr>
      <w:del w:id="127" w:author="User" w:date="2018-06-05T08:42:00Z">
        <w:r w:rsidRPr="004F7C83">
          <w:rPr>
            <w:rPrChange w:id="128" w:author="User" w:date="2018-06-05T08:42:00Z">
              <w:rPr>
                <w:rStyle w:val="aff8"/>
                <w:noProof/>
              </w:rPr>
            </w:rPrChange>
          </w:rPr>
          <w:delText>3.1</w:delText>
        </w:r>
        <w:r w:rsidR="00E1135A" w:rsidDel="008C2A91">
          <w:rPr>
            <w:rFonts w:asciiTheme="minorHAnsi" w:eastAsiaTheme="minorEastAsia" w:hAnsiTheme="minorHAnsi" w:cstheme="minorBidi"/>
            <w:noProof/>
          </w:rPr>
          <w:tab/>
        </w:r>
        <w:r w:rsidRPr="004F7C83">
          <w:rPr>
            <w:rFonts w:hint="eastAsia"/>
            <w:rPrChange w:id="129" w:author="User" w:date="2018-06-05T08:42:00Z">
              <w:rPr>
                <w:rStyle w:val="aff8"/>
                <w:rFonts w:hint="eastAsia"/>
                <w:noProof/>
              </w:rPr>
            </w:rPrChange>
          </w:rPr>
          <w:delText>术语和定义</w:delText>
        </w:r>
        <w:r w:rsidR="00E1135A" w:rsidDel="008C2A91">
          <w:rPr>
            <w:noProof/>
            <w:webHidden/>
          </w:rPr>
          <w:tab/>
          <w:delText>4</w:delText>
        </w:r>
      </w:del>
    </w:p>
    <w:p w:rsidR="00301C96" w:rsidDel="008C2A91" w:rsidRDefault="004F7C83" w:rsidP="002C6AE1">
      <w:pPr>
        <w:pStyle w:val="22"/>
        <w:tabs>
          <w:tab w:val="left" w:pos="1470"/>
          <w:tab w:val="right" w:leader="dot" w:pos="8296"/>
        </w:tabs>
        <w:ind w:firstLine="420"/>
        <w:rPr>
          <w:del w:id="130" w:author="User" w:date="2018-06-05T08:42:00Z"/>
          <w:rFonts w:asciiTheme="minorHAnsi" w:eastAsiaTheme="minorEastAsia" w:hAnsiTheme="minorHAnsi" w:cstheme="minorBidi"/>
          <w:noProof/>
        </w:rPr>
      </w:pPr>
      <w:del w:id="131" w:author="User" w:date="2018-06-05T08:42:00Z">
        <w:r w:rsidRPr="004F7C83">
          <w:rPr>
            <w:rPrChange w:id="132" w:author="User" w:date="2018-06-05T08:42:00Z">
              <w:rPr>
                <w:rStyle w:val="aff8"/>
                <w:noProof/>
              </w:rPr>
            </w:rPrChange>
          </w:rPr>
          <w:delText>3.2</w:delText>
        </w:r>
        <w:r w:rsidR="00E1135A" w:rsidDel="008C2A91">
          <w:rPr>
            <w:rFonts w:asciiTheme="minorHAnsi" w:eastAsiaTheme="minorEastAsia" w:hAnsiTheme="minorHAnsi" w:cstheme="minorBidi"/>
            <w:noProof/>
          </w:rPr>
          <w:tab/>
        </w:r>
        <w:r w:rsidRPr="004F7C83">
          <w:rPr>
            <w:rFonts w:hint="eastAsia"/>
            <w:rPrChange w:id="133" w:author="User" w:date="2018-06-05T08:42:00Z">
              <w:rPr>
                <w:rStyle w:val="aff8"/>
                <w:rFonts w:hint="eastAsia"/>
                <w:noProof/>
              </w:rPr>
            </w:rPrChange>
          </w:rPr>
          <w:delText>缩略语</w:delText>
        </w:r>
        <w:r w:rsidR="00E1135A" w:rsidDel="008C2A91">
          <w:rPr>
            <w:noProof/>
            <w:webHidden/>
          </w:rPr>
          <w:tab/>
          <w:delText>6</w:delText>
        </w:r>
      </w:del>
    </w:p>
    <w:p w:rsidR="00E1135A" w:rsidDel="008C2A91" w:rsidRDefault="004F7C83">
      <w:pPr>
        <w:pStyle w:val="11"/>
        <w:tabs>
          <w:tab w:val="left" w:pos="840"/>
          <w:tab w:val="right" w:leader="dot" w:pos="8296"/>
        </w:tabs>
        <w:ind w:firstLine="420"/>
        <w:rPr>
          <w:del w:id="134" w:author="User" w:date="2018-06-05T08:42:00Z"/>
          <w:rFonts w:asciiTheme="minorHAnsi" w:eastAsiaTheme="minorEastAsia" w:hAnsiTheme="minorHAnsi" w:cstheme="minorBidi"/>
          <w:noProof/>
        </w:rPr>
      </w:pPr>
      <w:del w:id="135" w:author="User" w:date="2018-06-05T08:42:00Z">
        <w:r w:rsidRPr="004F7C83">
          <w:rPr>
            <w:rPrChange w:id="136" w:author="User" w:date="2018-06-05T08:42:00Z">
              <w:rPr>
                <w:rStyle w:val="aff8"/>
                <w:noProof/>
              </w:rPr>
            </w:rPrChange>
          </w:rPr>
          <w:delText>4</w:delText>
        </w:r>
        <w:r w:rsidR="00E1135A" w:rsidDel="008C2A91">
          <w:rPr>
            <w:rFonts w:asciiTheme="minorHAnsi" w:eastAsiaTheme="minorEastAsia" w:hAnsiTheme="minorHAnsi" w:cstheme="minorBidi"/>
            <w:noProof/>
          </w:rPr>
          <w:tab/>
        </w:r>
        <w:r w:rsidRPr="004F7C83">
          <w:rPr>
            <w:rFonts w:hint="eastAsia"/>
            <w:rPrChange w:id="137" w:author="User" w:date="2018-06-05T08:42:00Z">
              <w:rPr>
                <w:rStyle w:val="aff8"/>
                <w:rFonts w:hint="eastAsia"/>
                <w:noProof/>
              </w:rPr>
            </w:rPrChange>
          </w:rPr>
          <w:delText>概述</w:delText>
        </w:r>
        <w:r w:rsidR="00E1135A" w:rsidDel="008C2A91">
          <w:rPr>
            <w:noProof/>
            <w:webHidden/>
          </w:rPr>
          <w:tab/>
          <w:delText>7</w:delText>
        </w:r>
      </w:del>
    </w:p>
    <w:p w:rsidR="00E1135A" w:rsidDel="008C2A91" w:rsidRDefault="004F7C83">
      <w:pPr>
        <w:pStyle w:val="11"/>
        <w:tabs>
          <w:tab w:val="left" w:pos="840"/>
          <w:tab w:val="right" w:leader="dot" w:pos="8296"/>
        </w:tabs>
        <w:ind w:firstLine="420"/>
        <w:rPr>
          <w:del w:id="138" w:author="User" w:date="2018-06-05T08:42:00Z"/>
          <w:rFonts w:asciiTheme="minorHAnsi" w:eastAsiaTheme="minorEastAsia" w:hAnsiTheme="minorHAnsi" w:cstheme="minorBidi"/>
          <w:noProof/>
        </w:rPr>
      </w:pPr>
      <w:del w:id="139" w:author="User" w:date="2018-06-05T08:42:00Z">
        <w:r w:rsidRPr="004F7C83">
          <w:rPr>
            <w:rPrChange w:id="140" w:author="User" w:date="2018-06-05T08:42:00Z">
              <w:rPr>
                <w:rStyle w:val="aff8"/>
                <w:noProof/>
              </w:rPr>
            </w:rPrChange>
          </w:rPr>
          <w:delText>5</w:delText>
        </w:r>
        <w:r w:rsidR="00E1135A" w:rsidDel="008C2A91">
          <w:rPr>
            <w:rFonts w:asciiTheme="minorHAnsi" w:eastAsiaTheme="minorEastAsia" w:hAnsiTheme="minorHAnsi" w:cstheme="minorBidi"/>
            <w:noProof/>
          </w:rPr>
          <w:tab/>
        </w:r>
        <w:r w:rsidRPr="004F7C83">
          <w:rPr>
            <w:rFonts w:hint="eastAsia"/>
            <w:rPrChange w:id="141" w:author="User" w:date="2018-06-05T08:42:00Z">
              <w:rPr>
                <w:rStyle w:val="aff8"/>
                <w:rFonts w:hint="eastAsia"/>
                <w:noProof/>
              </w:rPr>
            </w:rPrChange>
          </w:rPr>
          <w:delText>安全功能实现要求</w:delText>
        </w:r>
        <w:r w:rsidR="00E1135A" w:rsidDel="008C2A91">
          <w:rPr>
            <w:noProof/>
            <w:webHidden/>
          </w:rPr>
          <w:tab/>
          <w:delText>7</w:delText>
        </w:r>
      </w:del>
    </w:p>
    <w:p w:rsidR="00301C96" w:rsidDel="008C2A91" w:rsidRDefault="004F7C83" w:rsidP="002C6AE1">
      <w:pPr>
        <w:pStyle w:val="22"/>
        <w:tabs>
          <w:tab w:val="left" w:pos="1470"/>
          <w:tab w:val="right" w:leader="dot" w:pos="8296"/>
        </w:tabs>
        <w:ind w:firstLine="420"/>
        <w:rPr>
          <w:del w:id="142" w:author="User" w:date="2018-06-05T08:42:00Z"/>
          <w:rFonts w:asciiTheme="minorHAnsi" w:eastAsiaTheme="minorEastAsia" w:hAnsiTheme="minorHAnsi" w:cstheme="minorBidi"/>
          <w:noProof/>
        </w:rPr>
      </w:pPr>
      <w:del w:id="143" w:author="User" w:date="2018-06-05T08:42:00Z">
        <w:r w:rsidRPr="004F7C83">
          <w:rPr>
            <w:rPrChange w:id="144" w:author="User" w:date="2018-06-05T08:42:00Z">
              <w:rPr>
                <w:rStyle w:val="aff8"/>
                <w:noProof/>
              </w:rPr>
            </w:rPrChange>
          </w:rPr>
          <w:delText>5.1</w:delText>
        </w:r>
        <w:r w:rsidR="00E1135A" w:rsidDel="008C2A91">
          <w:rPr>
            <w:rFonts w:asciiTheme="minorHAnsi" w:eastAsiaTheme="minorEastAsia" w:hAnsiTheme="minorHAnsi" w:cstheme="minorBidi"/>
            <w:noProof/>
          </w:rPr>
          <w:tab/>
        </w:r>
        <w:r w:rsidRPr="004F7C83">
          <w:rPr>
            <w:rFonts w:hint="eastAsia"/>
            <w:rPrChange w:id="145" w:author="User" w:date="2018-06-05T08:42:00Z">
              <w:rPr>
                <w:rStyle w:val="aff8"/>
                <w:rFonts w:hint="eastAsia"/>
                <w:noProof/>
              </w:rPr>
            </w:rPrChange>
          </w:rPr>
          <w:delText>数据清洗</w:delText>
        </w:r>
        <w:r w:rsidR="00E1135A" w:rsidDel="008C2A91">
          <w:rPr>
            <w:noProof/>
            <w:webHidden/>
          </w:rPr>
          <w:tab/>
          <w:delText>7</w:delText>
        </w:r>
      </w:del>
    </w:p>
    <w:p w:rsidR="00301C96" w:rsidDel="008C2A91" w:rsidRDefault="004F7C83" w:rsidP="002C6AE1">
      <w:pPr>
        <w:pStyle w:val="22"/>
        <w:tabs>
          <w:tab w:val="left" w:pos="1470"/>
          <w:tab w:val="right" w:leader="dot" w:pos="8296"/>
        </w:tabs>
        <w:ind w:firstLine="420"/>
        <w:rPr>
          <w:del w:id="146" w:author="User" w:date="2018-06-05T08:42:00Z"/>
          <w:rFonts w:asciiTheme="minorHAnsi" w:eastAsiaTheme="minorEastAsia" w:hAnsiTheme="minorHAnsi" w:cstheme="minorBidi"/>
          <w:noProof/>
        </w:rPr>
      </w:pPr>
      <w:del w:id="147" w:author="User" w:date="2018-06-05T08:42:00Z">
        <w:r w:rsidRPr="004F7C83">
          <w:rPr>
            <w:rPrChange w:id="148" w:author="User" w:date="2018-06-05T08:42:00Z">
              <w:rPr>
                <w:rStyle w:val="aff8"/>
                <w:noProof/>
              </w:rPr>
            </w:rPrChange>
          </w:rPr>
          <w:delText>5.2</w:delText>
        </w:r>
        <w:r w:rsidR="00E1135A" w:rsidDel="008C2A91">
          <w:rPr>
            <w:rFonts w:asciiTheme="minorHAnsi" w:eastAsiaTheme="minorEastAsia" w:hAnsiTheme="minorHAnsi" w:cstheme="minorBidi"/>
            <w:noProof/>
          </w:rPr>
          <w:tab/>
        </w:r>
        <w:r w:rsidRPr="004F7C83">
          <w:rPr>
            <w:rFonts w:hint="eastAsia"/>
            <w:rPrChange w:id="149" w:author="User" w:date="2018-06-05T08:42:00Z">
              <w:rPr>
                <w:rStyle w:val="aff8"/>
                <w:rFonts w:hint="eastAsia"/>
                <w:noProof/>
              </w:rPr>
            </w:rPrChange>
          </w:rPr>
          <w:delText>数据加密与保护</w:delText>
        </w:r>
        <w:r w:rsidR="00E1135A" w:rsidDel="008C2A91">
          <w:rPr>
            <w:noProof/>
            <w:webHidden/>
          </w:rPr>
          <w:tab/>
          <w:delText>9</w:delText>
        </w:r>
      </w:del>
    </w:p>
    <w:p w:rsidR="00301C96" w:rsidDel="008C2A91" w:rsidRDefault="004F7C83" w:rsidP="002C6AE1">
      <w:pPr>
        <w:pStyle w:val="22"/>
        <w:tabs>
          <w:tab w:val="left" w:pos="1470"/>
          <w:tab w:val="right" w:leader="dot" w:pos="8296"/>
        </w:tabs>
        <w:ind w:firstLine="420"/>
        <w:rPr>
          <w:del w:id="150" w:author="User" w:date="2018-06-05T08:42:00Z"/>
          <w:rFonts w:asciiTheme="minorHAnsi" w:eastAsiaTheme="minorEastAsia" w:hAnsiTheme="minorHAnsi" w:cstheme="minorBidi"/>
          <w:noProof/>
        </w:rPr>
      </w:pPr>
      <w:del w:id="151" w:author="User" w:date="2018-06-05T08:42:00Z">
        <w:r w:rsidRPr="004F7C83">
          <w:rPr>
            <w:rPrChange w:id="152" w:author="User" w:date="2018-06-05T08:42:00Z">
              <w:rPr>
                <w:rStyle w:val="aff8"/>
                <w:noProof/>
              </w:rPr>
            </w:rPrChange>
          </w:rPr>
          <w:delText>5.3</w:delText>
        </w:r>
        <w:r w:rsidR="00E1135A" w:rsidDel="008C2A91">
          <w:rPr>
            <w:rFonts w:asciiTheme="minorHAnsi" w:eastAsiaTheme="minorEastAsia" w:hAnsiTheme="minorHAnsi" w:cstheme="minorBidi"/>
            <w:noProof/>
          </w:rPr>
          <w:tab/>
        </w:r>
        <w:r w:rsidRPr="004F7C83">
          <w:rPr>
            <w:rFonts w:hint="eastAsia"/>
            <w:rPrChange w:id="153" w:author="User" w:date="2018-06-05T08:42:00Z">
              <w:rPr>
                <w:rStyle w:val="aff8"/>
                <w:rFonts w:hint="eastAsia"/>
                <w:noProof/>
              </w:rPr>
            </w:rPrChange>
          </w:rPr>
          <w:delText>访问控制</w:delText>
        </w:r>
        <w:r w:rsidR="00E1135A" w:rsidDel="008C2A91">
          <w:rPr>
            <w:noProof/>
            <w:webHidden/>
          </w:rPr>
          <w:tab/>
          <w:delText>10</w:delText>
        </w:r>
      </w:del>
    </w:p>
    <w:p w:rsidR="00E1135A" w:rsidDel="008C2A91" w:rsidRDefault="004F7C83">
      <w:pPr>
        <w:pStyle w:val="11"/>
        <w:tabs>
          <w:tab w:val="left" w:pos="840"/>
          <w:tab w:val="right" w:leader="dot" w:pos="8296"/>
        </w:tabs>
        <w:ind w:firstLine="420"/>
        <w:rPr>
          <w:del w:id="154" w:author="User" w:date="2018-06-05T08:42:00Z"/>
          <w:rFonts w:asciiTheme="minorHAnsi" w:eastAsiaTheme="minorEastAsia" w:hAnsiTheme="minorHAnsi" w:cstheme="minorBidi"/>
          <w:noProof/>
        </w:rPr>
      </w:pPr>
      <w:del w:id="155" w:author="User" w:date="2018-06-05T08:42:00Z">
        <w:r w:rsidRPr="004F7C83">
          <w:rPr>
            <w:rPrChange w:id="156" w:author="User" w:date="2018-06-05T08:42:00Z">
              <w:rPr>
                <w:rStyle w:val="aff8"/>
                <w:noProof/>
              </w:rPr>
            </w:rPrChange>
          </w:rPr>
          <w:delText>6</w:delText>
        </w:r>
        <w:r w:rsidR="00E1135A" w:rsidDel="008C2A91">
          <w:rPr>
            <w:rFonts w:asciiTheme="minorHAnsi" w:eastAsiaTheme="minorEastAsia" w:hAnsiTheme="minorHAnsi" w:cstheme="minorBidi"/>
            <w:noProof/>
          </w:rPr>
          <w:tab/>
        </w:r>
        <w:r w:rsidRPr="004F7C83">
          <w:rPr>
            <w:rFonts w:hint="eastAsia"/>
            <w:rPrChange w:id="157" w:author="User" w:date="2018-06-05T08:42:00Z">
              <w:rPr>
                <w:rStyle w:val="aff8"/>
                <w:rFonts w:hint="eastAsia"/>
                <w:noProof/>
              </w:rPr>
            </w:rPrChange>
          </w:rPr>
          <w:delText>代码实现安全要求</w:delText>
        </w:r>
        <w:r w:rsidR="00E1135A" w:rsidDel="008C2A91">
          <w:rPr>
            <w:noProof/>
            <w:webHidden/>
          </w:rPr>
          <w:tab/>
          <w:delText>13</w:delText>
        </w:r>
      </w:del>
    </w:p>
    <w:p w:rsidR="00301C96" w:rsidDel="008C2A91" w:rsidRDefault="004F7C83" w:rsidP="002C6AE1">
      <w:pPr>
        <w:pStyle w:val="22"/>
        <w:tabs>
          <w:tab w:val="left" w:pos="1470"/>
          <w:tab w:val="right" w:leader="dot" w:pos="8296"/>
        </w:tabs>
        <w:ind w:firstLine="420"/>
        <w:rPr>
          <w:del w:id="158" w:author="User" w:date="2018-06-05T08:42:00Z"/>
          <w:rFonts w:asciiTheme="minorHAnsi" w:eastAsiaTheme="minorEastAsia" w:hAnsiTheme="minorHAnsi" w:cstheme="minorBidi"/>
          <w:noProof/>
        </w:rPr>
      </w:pPr>
      <w:del w:id="159" w:author="User" w:date="2018-06-05T08:42:00Z">
        <w:r w:rsidRPr="004F7C83">
          <w:rPr>
            <w:rPrChange w:id="160" w:author="User" w:date="2018-06-05T08:42:00Z">
              <w:rPr>
                <w:rStyle w:val="aff8"/>
                <w:noProof/>
              </w:rPr>
            </w:rPrChange>
          </w:rPr>
          <w:delText>6.1</w:delText>
        </w:r>
        <w:r w:rsidR="00E1135A" w:rsidDel="008C2A91">
          <w:rPr>
            <w:rFonts w:asciiTheme="minorHAnsi" w:eastAsiaTheme="minorEastAsia" w:hAnsiTheme="minorHAnsi" w:cstheme="minorBidi"/>
            <w:noProof/>
          </w:rPr>
          <w:tab/>
        </w:r>
        <w:r w:rsidRPr="004F7C83">
          <w:rPr>
            <w:rFonts w:hint="eastAsia"/>
            <w:rPrChange w:id="161" w:author="User" w:date="2018-06-05T08:42:00Z">
              <w:rPr>
                <w:rStyle w:val="aff8"/>
                <w:rFonts w:hint="eastAsia"/>
                <w:noProof/>
              </w:rPr>
            </w:rPrChange>
          </w:rPr>
          <w:delText>面对对象程序安全</w:delText>
        </w:r>
        <w:r w:rsidR="00E1135A" w:rsidDel="008C2A91">
          <w:rPr>
            <w:noProof/>
            <w:webHidden/>
          </w:rPr>
          <w:tab/>
          <w:delText>13</w:delText>
        </w:r>
      </w:del>
    </w:p>
    <w:p w:rsidR="00301C96" w:rsidDel="008C2A91" w:rsidRDefault="004F7C83" w:rsidP="002C6AE1">
      <w:pPr>
        <w:pStyle w:val="22"/>
        <w:tabs>
          <w:tab w:val="left" w:pos="1470"/>
          <w:tab w:val="right" w:leader="dot" w:pos="8296"/>
        </w:tabs>
        <w:ind w:firstLine="420"/>
        <w:rPr>
          <w:del w:id="162" w:author="User" w:date="2018-06-05T08:42:00Z"/>
          <w:rFonts w:asciiTheme="minorHAnsi" w:eastAsiaTheme="minorEastAsia" w:hAnsiTheme="minorHAnsi" w:cstheme="minorBidi"/>
          <w:noProof/>
        </w:rPr>
      </w:pPr>
      <w:del w:id="163" w:author="User" w:date="2018-06-05T08:42:00Z">
        <w:r w:rsidRPr="004F7C83">
          <w:rPr>
            <w:rPrChange w:id="164" w:author="User" w:date="2018-06-05T08:42:00Z">
              <w:rPr>
                <w:rStyle w:val="aff8"/>
                <w:noProof/>
              </w:rPr>
            </w:rPrChange>
          </w:rPr>
          <w:delText>6.2</w:delText>
        </w:r>
        <w:r w:rsidR="00E1135A" w:rsidDel="008C2A91">
          <w:rPr>
            <w:rFonts w:asciiTheme="minorHAnsi" w:eastAsiaTheme="minorEastAsia" w:hAnsiTheme="minorHAnsi" w:cstheme="minorBidi"/>
            <w:noProof/>
          </w:rPr>
          <w:tab/>
        </w:r>
        <w:r w:rsidRPr="004F7C83">
          <w:rPr>
            <w:rFonts w:hint="eastAsia"/>
            <w:rPrChange w:id="165" w:author="User" w:date="2018-06-05T08:42:00Z">
              <w:rPr>
                <w:rStyle w:val="aff8"/>
                <w:rFonts w:hint="eastAsia"/>
                <w:noProof/>
              </w:rPr>
            </w:rPrChange>
          </w:rPr>
          <w:delText>并发程序安全</w:delText>
        </w:r>
        <w:r w:rsidR="00E1135A" w:rsidDel="008C2A91">
          <w:rPr>
            <w:noProof/>
            <w:webHidden/>
          </w:rPr>
          <w:tab/>
          <w:delText>14</w:delText>
        </w:r>
      </w:del>
    </w:p>
    <w:p w:rsidR="00301C96" w:rsidDel="008C2A91" w:rsidRDefault="004F7C83" w:rsidP="002C6AE1">
      <w:pPr>
        <w:pStyle w:val="22"/>
        <w:tabs>
          <w:tab w:val="left" w:pos="1470"/>
          <w:tab w:val="right" w:leader="dot" w:pos="8296"/>
        </w:tabs>
        <w:ind w:firstLine="420"/>
        <w:rPr>
          <w:del w:id="166" w:author="User" w:date="2018-06-05T08:42:00Z"/>
          <w:rFonts w:asciiTheme="minorHAnsi" w:eastAsiaTheme="minorEastAsia" w:hAnsiTheme="minorHAnsi" w:cstheme="minorBidi"/>
          <w:noProof/>
        </w:rPr>
      </w:pPr>
      <w:del w:id="167" w:author="User" w:date="2018-06-05T08:42:00Z">
        <w:r w:rsidRPr="004F7C83">
          <w:rPr>
            <w:rPrChange w:id="168" w:author="User" w:date="2018-06-05T08:42:00Z">
              <w:rPr>
                <w:rStyle w:val="aff8"/>
                <w:noProof/>
              </w:rPr>
            </w:rPrChange>
          </w:rPr>
          <w:delText>6.3</w:delText>
        </w:r>
        <w:r w:rsidR="00E1135A" w:rsidDel="008C2A91">
          <w:rPr>
            <w:rFonts w:asciiTheme="minorHAnsi" w:eastAsiaTheme="minorEastAsia" w:hAnsiTheme="minorHAnsi" w:cstheme="minorBidi"/>
            <w:noProof/>
          </w:rPr>
          <w:tab/>
        </w:r>
        <w:r w:rsidRPr="004F7C83">
          <w:rPr>
            <w:rFonts w:hint="eastAsia"/>
            <w:rPrChange w:id="169" w:author="User" w:date="2018-06-05T08:42:00Z">
              <w:rPr>
                <w:rStyle w:val="aff8"/>
                <w:rFonts w:hint="eastAsia"/>
                <w:noProof/>
              </w:rPr>
            </w:rPrChange>
          </w:rPr>
          <w:delText>错误处理安全</w:delText>
        </w:r>
        <w:r w:rsidR="00E1135A" w:rsidDel="008C2A91">
          <w:rPr>
            <w:noProof/>
            <w:webHidden/>
          </w:rPr>
          <w:tab/>
          <w:delText>16</w:delText>
        </w:r>
      </w:del>
    </w:p>
    <w:p w:rsidR="00301C96" w:rsidDel="008C2A91" w:rsidRDefault="004F7C83" w:rsidP="002C6AE1">
      <w:pPr>
        <w:pStyle w:val="22"/>
        <w:tabs>
          <w:tab w:val="left" w:pos="1470"/>
          <w:tab w:val="right" w:leader="dot" w:pos="8296"/>
        </w:tabs>
        <w:ind w:firstLine="420"/>
        <w:rPr>
          <w:del w:id="170" w:author="User" w:date="2018-06-05T08:42:00Z"/>
          <w:rFonts w:asciiTheme="minorHAnsi" w:eastAsiaTheme="minorEastAsia" w:hAnsiTheme="minorHAnsi" w:cstheme="minorBidi"/>
          <w:noProof/>
        </w:rPr>
      </w:pPr>
      <w:del w:id="171" w:author="User" w:date="2018-06-05T08:42:00Z">
        <w:r w:rsidRPr="004F7C83">
          <w:rPr>
            <w:rPrChange w:id="172" w:author="User" w:date="2018-06-05T08:42:00Z">
              <w:rPr>
                <w:rStyle w:val="aff8"/>
                <w:noProof/>
              </w:rPr>
            </w:rPrChange>
          </w:rPr>
          <w:delText>6.4</w:delText>
        </w:r>
        <w:r w:rsidR="00E1135A" w:rsidDel="008C2A91">
          <w:rPr>
            <w:rFonts w:asciiTheme="minorHAnsi" w:eastAsiaTheme="minorEastAsia" w:hAnsiTheme="minorHAnsi" w:cstheme="minorBidi"/>
            <w:noProof/>
          </w:rPr>
          <w:tab/>
        </w:r>
        <w:r w:rsidRPr="004F7C83">
          <w:rPr>
            <w:rFonts w:hint="eastAsia"/>
            <w:rPrChange w:id="173" w:author="User" w:date="2018-06-05T08:42:00Z">
              <w:rPr>
                <w:rStyle w:val="aff8"/>
                <w:rFonts w:hint="eastAsia"/>
                <w:noProof/>
              </w:rPr>
            </w:rPrChange>
          </w:rPr>
          <w:delText>日志安全</w:delText>
        </w:r>
        <w:r w:rsidR="00E1135A" w:rsidDel="008C2A91">
          <w:rPr>
            <w:noProof/>
            <w:webHidden/>
          </w:rPr>
          <w:tab/>
          <w:delText>16</w:delText>
        </w:r>
      </w:del>
    </w:p>
    <w:p w:rsidR="00E1135A" w:rsidDel="008C2A91" w:rsidRDefault="004F7C83">
      <w:pPr>
        <w:pStyle w:val="11"/>
        <w:tabs>
          <w:tab w:val="left" w:pos="840"/>
          <w:tab w:val="right" w:leader="dot" w:pos="8296"/>
        </w:tabs>
        <w:ind w:firstLine="420"/>
        <w:rPr>
          <w:del w:id="174" w:author="User" w:date="2018-06-05T08:42:00Z"/>
          <w:rFonts w:asciiTheme="minorHAnsi" w:eastAsiaTheme="minorEastAsia" w:hAnsiTheme="minorHAnsi" w:cstheme="minorBidi"/>
          <w:noProof/>
        </w:rPr>
      </w:pPr>
      <w:del w:id="175" w:author="User" w:date="2018-06-05T08:42:00Z">
        <w:r w:rsidRPr="004F7C83">
          <w:rPr>
            <w:rPrChange w:id="176" w:author="User" w:date="2018-06-05T08:42:00Z">
              <w:rPr>
                <w:rStyle w:val="aff8"/>
                <w:noProof/>
              </w:rPr>
            </w:rPrChange>
          </w:rPr>
          <w:delText>7</w:delText>
        </w:r>
        <w:r w:rsidR="00E1135A" w:rsidDel="008C2A91">
          <w:rPr>
            <w:rFonts w:asciiTheme="minorHAnsi" w:eastAsiaTheme="minorEastAsia" w:hAnsiTheme="minorHAnsi" w:cstheme="minorBidi"/>
            <w:noProof/>
          </w:rPr>
          <w:tab/>
        </w:r>
        <w:r w:rsidRPr="004F7C83">
          <w:rPr>
            <w:rFonts w:hint="eastAsia"/>
            <w:rPrChange w:id="177" w:author="User" w:date="2018-06-05T08:42:00Z">
              <w:rPr>
                <w:rStyle w:val="aff8"/>
                <w:rFonts w:hint="eastAsia"/>
                <w:noProof/>
              </w:rPr>
            </w:rPrChange>
          </w:rPr>
          <w:delText>资源使用安全要求</w:delText>
        </w:r>
        <w:r w:rsidR="00E1135A" w:rsidDel="008C2A91">
          <w:rPr>
            <w:noProof/>
            <w:webHidden/>
          </w:rPr>
          <w:tab/>
          <w:delText>17</w:delText>
        </w:r>
      </w:del>
    </w:p>
    <w:p w:rsidR="00301C96" w:rsidDel="008C2A91" w:rsidRDefault="004F7C83" w:rsidP="002C6AE1">
      <w:pPr>
        <w:pStyle w:val="22"/>
        <w:tabs>
          <w:tab w:val="left" w:pos="1470"/>
          <w:tab w:val="right" w:leader="dot" w:pos="8296"/>
        </w:tabs>
        <w:ind w:firstLine="420"/>
        <w:rPr>
          <w:del w:id="178" w:author="User" w:date="2018-06-05T08:42:00Z"/>
          <w:rFonts w:asciiTheme="minorHAnsi" w:eastAsiaTheme="minorEastAsia" w:hAnsiTheme="minorHAnsi" w:cstheme="minorBidi"/>
          <w:noProof/>
        </w:rPr>
      </w:pPr>
      <w:del w:id="179" w:author="User" w:date="2018-06-05T08:42:00Z">
        <w:r w:rsidRPr="004F7C83">
          <w:rPr>
            <w:rPrChange w:id="180" w:author="User" w:date="2018-06-05T08:42:00Z">
              <w:rPr>
                <w:rStyle w:val="aff8"/>
                <w:noProof/>
              </w:rPr>
            </w:rPrChange>
          </w:rPr>
          <w:delText>7.1</w:delText>
        </w:r>
        <w:r w:rsidR="00E1135A" w:rsidDel="008C2A91">
          <w:rPr>
            <w:rFonts w:asciiTheme="minorHAnsi" w:eastAsiaTheme="minorEastAsia" w:hAnsiTheme="minorHAnsi" w:cstheme="minorBidi"/>
            <w:noProof/>
          </w:rPr>
          <w:tab/>
        </w:r>
        <w:r w:rsidRPr="004F7C83">
          <w:rPr>
            <w:rFonts w:hint="eastAsia"/>
            <w:rPrChange w:id="181" w:author="User" w:date="2018-06-05T08:42:00Z">
              <w:rPr>
                <w:rStyle w:val="aff8"/>
                <w:rFonts w:hint="eastAsia"/>
                <w:noProof/>
              </w:rPr>
            </w:rPrChange>
          </w:rPr>
          <w:delText>资源管理</w:delText>
        </w:r>
        <w:r w:rsidR="00E1135A" w:rsidDel="008C2A91">
          <w:rPr>
            <w:noProof/>
            <w:webHidden/>
          </w:rPr>
          <w:tab/>
          <w:delText>17</w:delText>
        </w:r>
      </w:del>
    </w:p>
    <w:p w:rsidR="00301C96" w:rsidDel="008C2A91" w:rsidRDefault="004F7C83" w:rsidP="002C6AE1">
      <w:pPr>
        <w:pStyle w:val="22"/>
        <w:tabs>
          <w:tab w:val="left" w:pos="1470"/>
          <w:tab w:val="right" w:leader="dot" w:pos="8296"/>
        </w:tabs>
        <w:ind w:firstLine="420"/>
        <w:rPr>
          <w:del w:id="182" w:author="User" w:date="2018-06-05T08:42:00Z"/>
          <w:rFonts w:asciiTheme="minorHAnsi" w:eastAsiaTheme="minorEastAsia" w:hAnsiTheme="minorHAnsi" w:cstheme="minorBidi"/>
          <w:noProof/>
        </w:rPr>
      </w:pPr>
      <w:del w:id="183" w:author="User" w:date="2018-06-05T08:42:00Z">
        <w:r w:rsidRPr="004F7C83">
          <w:rPr>
            <w:rPrChange w:id="184" w:author="User" w:date="2018-06-05T08:42:00Z">
              <w:rPr>
                <w:rStyle w:val="aff8"/>
                <w:noProof/>
              </w:rPr>
            </w:rPrChange>
          </w:rPr>
          <w:delText>7.2</w:delText>
        </w:r>
        <w:r w:rsidR="00E1135A" w:rsidDel="008C2A91">
          <w:rPr>
            <w:rFonts w:asciiTheme="minorHAnsi" w:eastAsiaTheme="minorEastAsia" w:hAnsiTheme="minorHAnsi" w:cstheme="minorBidi"/>
            <w:noProof/>
          </w:rPr>
          <w:tab/>
        </w:r>
        <w:r w:rsidRPr="004F7C83">
          <w:rPr>
            <w:rFonts w:hint="eastAsia"/>
            <w:rPrChange w:id="185" w:author="User" w:date="2018-06-05T08:42:00Z">
              <w:rPr>
                <w:rStyle w:val="aff8"/>
                <w:rFonts w:hint="eastAsia"/>
                <w:noProof/>
              </w:rPr>
            </w:rPrChange>
          </w:rPr>
          <w:delText>内存管理</w:delText>
        </w:r>
        <w:r w:rsidR="00E1135A" w:rsidDel="008C2A91">
          <w:rPr>
            <w:noProof/>
            <w:webHidden/>
          </w:rPr>
          <w:tab/>
          <w:delText>18</w:delText>
        </w:r>
      </w:del>
    </w:p>
    <w:p w:rsidR="00301C96" w:rsidDel="008C2A91" w:rsidRDefault="004F7C83" w:rsidP="002C6AE1">
      <w:pPr>
        <w:pStyle w:val="22"/>
        <w:tabs>
          <w:tab w:val="left" w:pos="1470"/>
          <w:tab w:val="right" w:leader="dot" w:pos="8296"/>
        </w:tabs>
        <w:ind w:firstLine="420"/>
        <w:rPr>
          <w:del w:id="186" w:author="User" w:date="2018-06-05T08:42:00Z"/>
          <w:rFonts w:asciiTheme="minorHAnsi" w:eastAsiaTheme="minorEastAsia" w:hAnsiTheme="minorHAnsi" w:cstheme="minorBidi"/>
          <w:noProof/>
        </w:rPr>
      </w:pPr>
      <w:del w:id="187" w:author="User" w:date="2018-06-05T08:42:00Z">
        <w:r w:rsidRPr="004F7C83">
          <w:rPr>
            <w:rPrChange w:id="188" w:author="User" w:date="2018-06-05T08:42:00Z">
              <w:rPr>
                <w:rStyle w:val="aff8"/>
                <w:noProof/>
              </w:rPr>
            </w:rPrChange>
          </w:rPr>
          <w:delText>7.3</w:delText>
        </w:r>
        <w:r w:rsidR="00E1135A" w:rsidDel="008C2A91">
          <w:rPr>
            <w:rFonts w:asciiTheme="minorHAnsi" w:eastAsiaTheme="minorEastAsia" w:hAnsiTheme="minorHAnsi" w:cstheme="minorBidi"/>
            <w:noProof/>
          </w:rPr>
          <w:tab/>
        </w:r>
        <w:r w:rsidRPr="004F7C83">
          <w:rPr>
            <w:rFonts w:hint="eastAsia"/>
            <w:rPrChange w:id="189" w:author="User" w:date="2018-06-05T08:42:00Z">
              <w:rPr>
                <w:rStyle w:val="aff8"/>
                <w:rFonts w:hint="eastAsia"/>
                <w:noProof/>
              </w:rPr>
            </w:rPrChange>
          </w:rPr>
          <w:delText>数据库管理</w:delText>
        </w:r>
        <w:r w:rsidR="00E1135A" w:rsidDel="008C2A91">
          <w:rPr>
            <w:noProof/>
            <w:webHidden/>
          </w:rPr>
          <w:tab/>
          <w:delText>18</w:delText>
        </w:r>
      </w:del>
    </w:p>
    <w:p w:rsidR="00301C96" w:rsidDel="008C2A91" w:rsidRDefault="004F7C83" w:rsidP="002C6AE1">
      <w:pPr>
        <w:pStyle w:val="22"/>
        <w:tabs>
          <w:tab w:val="left" w:pos="1470"/>
          <w:tab w:val="right" w:leader="dot" w:pos="8296"/>
        </w:tabs>
        <w:ind w:firstLine="420"/>
        <w:rPr>
          <w:del w:id="190" w:author="User" w:date="2018-06-05T08:42:00Z"/>
          <w:rFonts w:asciiTheme="minorHAnsi" w:eastAsiaTheme="minorEastAsia" w:hAnsiTheme="minorHAnsi" w:cstheme="minorBidi"/>
          <w:noProof/>
        </w:rPr>
      </w:pPr>
      <w:del w:id="191" w:author="User" w:date="2018-06-05T08:42:00Z">
        <w:r w:rsidRPr="004F7C83">
          <w:rPr>
            <w:rPrChange w:id="192" w:author="User" w:date="2018-06-05T08:42:00Z">
              <w:rPr>
                <w:rStyle w:val="aff8"/>
                <w:noProof/>
              </w:rPr>
            </w:rPrChange>
          </w:rPr>
          <w:delText>7.4</w:delText>
        </w:r>
        <w:r w:rsidR="00E1135A" w:rsidDel="008C2A91">
          <w:rPr>
            <w:rFonts w:asciiTheme="minorHAnsi" w:eastAsiaTheme="minorEastAsia" w:hAnsiTheme="minorHAnsi" w:cstheme="minorBidi"/>
            <w:noProof/>
          </w:rPr>
          <w:tab/>
        </w:r>
        <w:r w:rsidRPr="004F7C83">
          <w:rPr>
            <w:rFonts w:hint="eastAsia"/>
            <w:rPrChange w:id="193" w:author="User" w:date="2018-06-05T08:42:00Z">
              <w:rPr>
                <w:rStyle w:val="aff8"/>
                <w:rFonts w:hint="eastAsia"/>
                <w:noProof/>
              </w:rPr>
            </w:rPrChange>
          </w:rPr>
          <w:delText>文件系统</w:delText>
        </w:r>
        <w:r w:rsidR="00E1135A" w:rsidDel="008C2A91">
          <w:rPr>
            <w:noProof/>
            <w:webHidden/>
          </w:rPr>
          <w:tab/>
          <w:delText>19</w:delText>
        </w:r>
      </w:del>
    </w:p>
    <w:p w:rsidR="00301C96" w:rsidDel="008C2A91" w:rsidRDefault="004F7C83" w:rsidP="002C6AE1">
      <w:pPr>
        <w:pStyle w:val="22"/>
        <w:tabs>
          <w:tab w:val="left" w:pos="1470"/>
          <w:tab w:val="right" w:leader="dot" w:pos="8296"/>
        </w:tabs>
        <w:ind w:firstLine="420"/>
        <w:rPr>
          <w:del w:id="194" w:author="User" w:date="2018-06-05T08:42:00Z"/>
          <w:rFonts w:asciiTheme="minorHAnsi" w:eastAsiaTheme="minorEastAsia" w:hAnsiTheme="minorHAnsi" w:cstheme="minorBidi"/>
          <w:noProof/>
        </w:rPr>
      </w:pPr>
      <w:del w:id="195" w:author="User" w:date="2018-06-05T08:42:00Z">
        <w:r w:rsidRPr="004F7C83">
          <w:rPr>
            <w:rPrChange w:id="196" w:author="User" w:date="2018-06-05T08:42:00Z">
              <w:rPr>
                <w:rStyle w:val="aff8"/>
                <w:noProof/>
              </w:rPr>
            </w:rPrChange>
          </w:rPr>
          <w:delText>7.5</w:delText>
        </w:r>
        <w:r w:rsidR="00E1135A" w:rsidDel="008C2A91">
          <w:rPr>
            <w:rFonts w:asciiTheme="minorHAnsi" w:eastAsiaTheme="minorEastAsia" w:hAnsiTheme="minorHAnsi" w:cstheme="minorBidi"/>
            <w:noProof/>
          </w:rPr>
          <w:tab/>
        </w:r>
        <w:r w:rsidRPr="004F7C83">
          <w:rPr>
            <w:rFonts w:hint="eastAsia"/>
            <w:rPrChange w:id="197" w:author="User" w:date="2018-06-05T08:42:00Z">
              <w:rPr>
                <w:rStyle w:val="aff8"/>
                <w:rFonts w:hint="eastAsia"/>
                <w:noProof/>
              </w:rPr>
            </w:rPrChange>
          </w:rPr>
          <w:delText>网络传输</w:delText>
        </w:r>
        <w:r w:rsidR="00E1135A" w:rsidDel="008C2A91">
          <w:rPr>
            <w:noProof/>
            <w:webHidden/>
          </w:rPr>
          <w:tab/>
          <w:delText>20</w:delText>
        </w:r>
      </w:del>
    </w:p>
    <w:p w:rsidR="00E1135A" w:rsidDel="008C2A91" w:rsidRDefault="004F7C83">
      <w:pPr>
        <w:pStyle w:val="11"/>
        <w:tabs>
          <w:tab w:val="left" w:pos="840"/>
          <w:tab w:val="right" w:leader="dot" w:pos="8296"/>
        </w:tabs>
        <w:ind w:firstLine="420"/>
        <w:rPr>
          <w:del w:id="198" w:author="User" w:date="2018-06-05T08:42:00Z"/>
          <w:rFonts w:asciiTheme="minorHAnsi" w:eastAsiaTheme="minorEastAsia" w:hAnsiTheme="minorHAnsi" w:cstheme="minorBidi"/>
          <w:noProof/>
        </w:rPr>
      </w:pPr>
      <w:del w:id="199" w:author="User" w:date="2018-06-05T08:42:00Z">
        <w:r w:rsidRPr="004F7C83">
          <w:rPr>
            <w:rPrChange w:id="200" w:author="User" w:date="2018-06-05T08:42:00Z">
              <w:rPr>
                <w:rStyle w:val="aff8"/>
                <w:noProof/>
              </w:rPr>
            </w:rPrChange>
          </w:rPr>
          <w:delText>8</w:delText>
        </w:r>
        <w:r w:rsidR="00E1135A" w:rsidDel="008C2A91">
          <w:rPr>
            <w:rFonts w:asciiTheme="minorHAnsi" w:eastAsiaTheme="minorEastAsia" w:hAnsiTheme="minorHAnsi" w:cstheme="minorBidi"/>
            <w:noProof/>
          </w:rPr>
          <w:tab/>
        </w:r>
        <w:r w:rsidRPr="004F7C83">
          <w:rPr>
            <w:rFonts w:hint="eastAsia"/>
            <w:rPrChange w:id="201" w:author="User" w:date="2018-06-05T08:42:00Z">
              <w:rPr>
                <w:rStyle w:val="aff8"/>
                <w:rFonts w:hint="eastAsia"/>
                <w:noProof/>
              </w:rPr>
            </w:rPrChange>
          </w:rPr>
          <w:delText>配置管理安全要求</w:delText>
        </w:r>
        <w:r w:rsidR="00E1135A" w:rsidDel="008C2A91">
          <w:rPr>
            <w:noProof/>
            <w:webHidden/>
          </w:rPr>
          <w:tab/>
          <w:delText>21</w:delText>
        </w:r>
      </w:del>
    </w:p>
    <w:p w:rsidR="00301C96" w:rsidDel="008C2A91" w:rsidRDefault="004F7C83" w:rsidP="002C6AE1">
      <w:pPr>
        <w:pStyle w:val="22"/>
        <w:tabs>
          <w:tab w:val="left" w:pos="1470"/>
          <w:tab w:val="right" w:leader="dot" w:pos="8296"/>
        </w:tabs>
        <w:ind w:firstLine="420"/>
        <w:rPr>
          <w:del w:id="202" w:author="User" w:date="2018-06-05T08:42:00Z"/>
          <w:rFonts w:asciiTheme="minorHAnsi" w:eastAsiaTheme="minorEastAsia" w:hAnsiTheme="minorHAnsi" w:cstheme="minorBidi"/>
          <w:noProof/>
        </w:rPr>
      </w:pPr>
      <w:del w:id="203" w:author="User" w:date="2018-06-05T08:42:00Z">
        <w:r w:rsidRPr="004F7C83">
          <w:rPr>
            <w:rPrChange w:id="204" w:author="User" w:date="2018-06-05T08:42:00Z">
              <w:rPr>
                <w:rStyle w:val="aff8"/>
                <w:noProof/>
              </w:rPr>
            </w:rPrChange>
          </w:rPr>
          <w:delText>8.1</w:delText>
        </w:r>
        <w:r w:rsidR="00E1135A" w:rsidDel="008C2A91">
          <w:rPr>
            <w:rFonts w:asciiTheme="minorHAnsi" w:eastAsiaTheme="minorEastAsia" w:hAnsiTheme="minorHAnsi" w:cstheme="minorBidi"/>
            <w:noProof/>
          </w:rPr>
          <w:tab/>
        </w:r>
        <w:r w:rsidRPr="004F7C83">
          <w:rPr>
            <w:rFonts w:hint="eastAsia"/>
            <w:rPrChange w:id="205" w:author="User" w:date="2018-06-05T08:42:00Z">
              <w:rPr>
                <w:rStyle w:val="aff8"/>
                <w:rFonts w:hint="eastAsia"/>
                <w:noProof/>
              </w:rPr>
            </w:rPrChange>
          </w:rPr>
          <w:delText>构建安全的编译环境</w:delText>
        </w:r>
        <w:r w:rsidR="00E1135A" w:rsidDel="008C2A91">
          <w:rPr>
            <w:noProof/>
            <w:webHidden/>
          </w:rPr>
          <w:tab/>
          <w:delText>21</w:delText>
        </w:r>
      </w:del>
    </w:p>
    <w:p w:rsidR="00301C96" w:rsidDel="008C2A91" w:rsidRDefault="004F7C83" w:rsidP="002C6AE1">
      <w:pPr>
        <w:pStyle w:val="22"/>
        <w:tabs>
          <w:tab w:val="left" w:pos="1470"/>
          <w:tab w:val="right" w:leader="dot" w:pos="8296"/>
        </w:tabs>
        <w:ind w:firstLine="420"/>
        <w:rPr>
          <w:del w:id="206" w:author="User" w:date="2018-06-05T08:42:00Z"/>
          <w:rFonts w:asciiTheme="minorHAnsi" w:eastAsiaTheme="minorEastAsia" w:hAnsiTheme="minorHAnsi" w:cstheme="minorBidi"/>
          <w:noProof/>
        </w:rPr>
      </w:pPr>
      <w:del w:id="207" w:author="User" w:date="2018-06-05T08:42:00Z">
        <w:r w:rsidRPr="004F7C83">
          <w:rPr>
            <w:rPrChange w:id="208" w:author="User" w:date="2018-06-05T08:42:00Z">
              <w:rPr>
                <w:rStyle w:val="aff8"/>
                <w:noProof/>
              </w:rPr>
            </w:rPrChange>
          </w:rPr>
          <w:delText>8.2</w:delText>
        </w:r>
        <w:r w:rsidR="00E1135A" w:rsidDel="008C2A91">
          <w:rPr>
            <w:rFonts w:asciiTheme="minorHAnsi" w:eastAsiaTheme="minorEastAsia" w:hAnsiTheme="minorHAnsi" w:cstheme="minorBidi"/>
            <w:noProof/>
          </w:rPr>
          <w:tab/>
        </w:r>
        <w:r w:rsidRPr="004F7C83">
          <w:rPr>
            <w:rFonts w:hint="eastAsia"/>
            <w:rPrChange w:id="209" w:author="User" w:date="2018-06-05T08:42:00Z">
              <w:rPr>
                <w:rStyle w:val="aff8"/>
                <w:rFonts w:hint="eastAsia"/>
                <w:noProof/>
              </w:rPr>
            </w:rPrChange>
          </w:rPr>
          <w:delText>及时校验版本稳定性和安全性</w:delText>
        </w:r>
        <w:r w:rsidR="00E1135A" w:rsidDel="008C2A91">
          <w:rPr>
            <w:noProof/>
            <w:webHidden/>
          </w:rPr>
          <w:tab/>
          <w:delText>21</w:delText>
        </w:r>
      </w:del>
    </w:p>
    <w:p w:rsidR="00301C96" w:rsidDel="008C2A91" w:rsidRDefault="004F7C83" w:rsidP="002C6AE1">
      <w:pPr>
        <w:pStyle w:val="22"/>
        <w:tabs>
          <w:tab w:val="left" w:pos="1470"/>
          <w:tab w:val="right" w:leader="dot" w:pos="8296"/>
        </w:tabs>
        <w:ind w:firstLine="420"/>
        <w:rPr>
          <w:del w:id="210" w:author="User" w:date="2018-06-05T08:42:00Z"/>
          <w:rFonts w:asciiTheme="minorHAnsi" w:eastAsiaTheme="minorEastAsia" w:hAnsiTheme="minorHAnsi" w:cstheme="minorBidi"/>
          <w:noProof/>
        </w:rPr>
      </w:pPr>
      <w:del w:id="211" w:author="User" w:date="2018-06-05T08:42:00Z">
        <w:r w:rsidRPr="004F7C83">
          <w:rPr>
            <w:rPrChange w:id="212" w:author="User" w:date="2018-06-05T08:42:00Z">
              <w:rPr>
                <w:rStyle w:val="aff8"/>
                <w:noProof/>
              </w:rPr>
            </w:rPrChange>
          </w:rPr>
          <w:delText>8.3</w:delText>
        </w:r>
        <w:r w:rsidR="00E1135A" w:rsidDel="008C2A91">
          <w:rPr>
            <w:rFonts w:asciiTheme="minorHAnsi" w:eastAsiaTheme="minorEastAsia" w:hAnsiTheme="minorHAnsi" w:cstheme="minorBidi"/>
            <w:noProof/>
          </w:rPr>
          <w:tab/>
        </w:r>
        <w:r w:rsidRPr="004F7C83">
          <w:rPr>
            <w:rFonts w:hint="eastAsia"/>
            <w:rPrChange w:id="213" w:author="User" w:date="2018-06-05T08:42:00Z">
              <w:rPr>
                <w:rStyle w:val="aff8"/>
                <w:rFonts w:hint="eastAsia"/>
                <w:noProof/>
              </w:rPr>
            </w:rPrChange>
          </w:rPr>
          <w:delText>关闭目录自动列表功能</w:delText>
        </w:r>
        <w:r w:rsidR="00E1135A" w:rsidDel="008C2A91">
          <w:rPr>
            <w:noProof/>
            <w:webHidden/>
          </w:rPr>
          <w:tab/>
          <w:delText>21</w:delText>
        </w:r>
      </w:del>
    </w:p>
    <w:p w:rsidR="00301C96" w:rsidDel="008C2A91" w:rsidRDefault="004F7C83" w:rsidP="002C6AE1">
      <w:pPr>
        <w:pStyle w:val="22"/>
        <w:tabs>
          <w:tab w:val="left" w:pos="1470"/>
          <w:tab w:val="right" w:leader="dot" w:pos="8296"/>
        </w:tabs>
        <w:ind w:firstLine="420"/>
        <w:rPr>
          <w:del w:id="214" w:author="User" w:date="2018-06-05T08:42:00Z"/>
          <w:rFonts w:asciiTheme="minorHAnsi" w:eastAsiaTheme="minorEastAsia" w:hAnsiTheme="minorHAnsi" w:cstheme="minorBidi"/>
          <w:noProof/>
        </w:rPr>
      </w:pPr>
      <w:del w:id="215" w:author="User" w:date="2018-06-05T08:42:00Z">
        <w:r w:rsidRPr="004F7C83">
          <w:rPr>
            <w:rPrChange w:id="216" w:author="User" w:date="2018-06-05T08:42:00Z">
              <w:rPr>
                <w:rStyle w:val="aff8"/>
                <w:noProof/>
              </w:rPr>
            </w:rPrChange>
          </w:rPr>
          <w:delText>8.4</w:delText>
        </w:r>
        <w:r w:rsidR="00E1135A" w:rsidDel="008C2A91">
          <w:rPr>
            <w:rFonts w:asciiTheme="minorHAnsi" w:eastAsiaTheme="minorEastAsia" w:hAnsiTheme="minorHAnsi" w:cstheme="minorBidi"/>
            <w:noProof/>
          </w:rPr>
          <w:tab/>
        </w:r>
        <w:r w:rsidRPr="004F7C83">
          <w:rPr>
            <w:rFonts w:hint="eastAsia"/>
            <w:rPrChange w:id="217" w:author="User" w:date="2018-06-05T08:42:00Z">
              <w:rPr>
                <w:rStyle w:val="aff8"/>
                <w:rFonts w:hint="eastAsia"/>
                <w:noProof/>
              </w:rPr>
            </w:rPrChange>
          </w:rPr>
          <w:delText>应用程序的安全配置信息应当可读</w:delText>
        </w:r>
        <w:r w:rsidR="00E1135A" w:rsidDel="008C2A91">
          <w:rPr>
            <w:noProof/>
            <w:webHidden/>
          </w:rPr>
          <w:tab/>
          <w:delText>21</w:delText>
        </w:r>
      </w:del>
    </w:p>
    <w:p w:rsidR="00301C96" w:rsidDel="008C2A91" w:rsidRDefault="004F7C83" w:rsidP="002C6AE1">
      <w:pPr>
        <w:pStyle w:val="22"/>
        <w:tabs>
          <w:tab w:val="left" w:pos="1470"/>
          <w:tab w:val="right" w:leader="dot" w:pos="8296"/>
        </w:tabs>
        <w:ind w:firstLine="420"/>
        <w:rPr>
          <w:del w:id="218" w:author="User" w:date="2018-06-05T08:42:00Z"/>
          <w:rFonts w:asciiTheme="minorHAnsi" w:eastAsiaTheme="minorEastAsia" w:hAnsiTheme="minorHAnsi" w:cstheme="minorBidi"/>
          <w:noProof/>
        </w:rPr>
      </w:pPr>
      <w:del w:id="219" w:author="User" w:date="2018-06-05T08:42:00Z">
        <w:r w:rsidRPr="004F7C83">
          <w:rPr>
            <w:rPrChange w:id="220" w:author="User" w:date="2018-06-05T08:42:00Z">
              <w:rPr>
                <w:rStyle w:val="aff8"/>
                <w:noProof/>
              </w:rPr>
            </w:rPrChange>
          </w:rPr>
          <w:delText>8.5</w:delText>
        </w:r>
        <w:r w:rsidR="00E1135A" w:rsidDel="008C2A91">
          <w:rPr>
            <w:rFonts w:asciiTheme="minorHAnsi" w:eastAsiaTheme="minorEastAsia" w:hAnsiTheme="minorHAnsi" w:cstheme="minorBidi"/>
            <w:noProof/>
          </w:rPr>
          <w:tab/>
        </w:r>
        <w:r w:rsidRPr="004F7C83">
          <w:rPr>
            <w:rFonts w:hint="eastAsia"/>
            <w:rPrChange w:id="221" w:author="User" w:date="2018-06-05T08:42:00Z">
              <w:rPr>
                <w:rStyle w:val="aff8"/>
                <w:rFonts w:hint="eastAsia"/>
                <w:noProof/>
              </w:rPr>
            </w:rPrChange>
          </w:rPr>
          <w:delText>隔离开发环境和实际运行环境</w:delText>
        </w:r>
        <w:r w:rsidR="00E1135A" w:rsidDel="008C2A91">
          <w:rPr>
            <w:noProof/>
            <w:webHidden/>
          </w:rPr>
          <w:tab/>
          <w:delText>21</w:delText>
        </w:r>
      </w:del>
    </w:p>
    <w:p w:rsidR="00301C96" w:rsidDel="008C2A91" w:rsidRDefault="004F7C83" w:rsidP="002C6AE1">
      <w:pPr>
        <w:pStyle w:val="22"/>
        <w:tabs>
          <w:tab w:val="left" w:pos="1470"/>
          <w:tab w:val="right" w:leader="dot" w:pos="8296"/>
        </w:tabs>
        <w:ind w:firstLine="420"/>
        <w:rPr>
          <w:del w:id="222" w:author="User" w:date="2018-06-05T08:42:00Z"/>
          <w:rFonts w:asciiTheme="minorHAnsi" w:eastAsiaTheme="minorEastAsia" w:hAnsiTheme="minorHAnsi" w:cstheme="minorBidi"/>
          <w:noProof/>
        </w:rPr>
      </w:pPr>
      <w:del w:id="223" w:author="User" w:date="2018-06-05T08:42:00Z">
        <w:r w:rsidRPr="004F7C83">
          <w:rPr>
            <w:rPrChange w:id="224" w:author="User" w:date="2018-06-05T08:42:00Z">
              <w:rPr>
                <w:rStyle w:val="aff8"/>
                <w:noProof/>
              </w:rPr>
            </w:rPrChange>
          </w:rPr>
          <w:delText>8.6</w:delText>
        </w:r>
        <w:r w:rsidR="00E1135A" w:rsidDel="008C2A91">
          <w:rPr>
            <w:rFonts w:asciiTheme="minorHAnsi" w:eastAsiaTheme="minorEastAsia" w:hAnsiTheme="minorHAnsi" w:cstheme="minorBidi"/>
            <w:noProof/>
          </w:rPr>
          <w:tab/>
        </w:r>
        <w:r w:rsidRPr="004F7C83">
          <w:rPr>
            <w:rFonts w:hint="eastAsia"/>
            <w:rPrChange w:id="225" w:author="User" w:date="2018-06-05T08:42:00Z">
              <w:rPr>
                <w:rStyle w:val="aff8"/>
                <w:rFonts w:hint="eastAsia"/>
                <w:noProof/>
              </w:rPr>
            </w:rPrChange>
          </w:rPr>
          <w:delText>推荐使用软件变更管理系统</w:delText>
        </w:r>
        <w:r w:rsidR="00E1135A" w:rsidDel="008C2A91">
          <w:rPr>
            <w:noProof/>
            <w:webHidden/>
          </w:rPr>
          <w:tab/>
          <w:delText>21</w:delText>
        </w:r>
      </w:del>
    </w:p>
    <w:p w:rsidR="00E1135A" w:rsidDel="008C2A91" w:rsidRDefault="004F7C83">
      <w:pPr>
        <w:pStyle w:val="11"/>
        <w:tabs>
          <w:tab w:val="right" w:leader="dot" w:pos="8296"/>
        </w:tabs>
        <w:ind w:firstLine="420"/>
        <w:rPr>
          <w:del w:id="226" w:author="User" w:date="2018-06-05T08:42:00Z"/>
          <w:rFonts w:asciiTheme="minorHAnsi" w:eastAsiaTheme="minorEastAsia" w:hAnsiTheme="minorHAnsi" w:cstheme="minorBidi"/>
          <w:noProof/>
        </w:rPr>
      </w:pPr>
      <w:del w:id="227" w:author="User" w:date="2018-06-05T08:42:00Z">
        <w:r w:rsidRPr="004F7C83">
          <w:rPr>
            <w:rFonts w:hint="eastAsia"/>
            <w:rPrChange w:id="228" w:author="User" w:date="2018-06-05T08:42:00Z">
              <w:rPr>
                <w:rStyle w:val="aff8"/>
                <w:rFonts w:hint="eastAsia"/>
                <w:noProof/>
              </w:rPr>
            </w:rPrChange>
          </w:rPr>
          <w:delText>参考文献</w:delText>
        </w:r>
        <w:r w:rsidR="00E1135A" w:rsidDel="008C2A91">
          <w:rPr>
            <w:noProof/>
            <w:webHidden/>
          </w:rPr>
          <w:tab/>
          <w:delText>22</w:delText>
        </w:r>
      </w:del>
    </w:p>
    <w:p w:rsidR="00CB0F47" w:rsidRDefault="004F7C83" w:rsidP="005A5639">
      <w:pPr>
        <w:ind w:firstLine="420"/>
        <w:rPr>
          <w:rFonts w:ascii="黑体" w:eastAsia="黑体" w:hAnsi="黑体"/>
        </w:rPr>
      </w:pPr>
      <w:r>
        <w:rPr>
          <w:rFonts w:asciiTheme="minorEastAsia" w:eastAsiaTheme="minorEastAsia" w:hAnsiTheme="minorEastAsia"/>
        </w:rPr>
        <w:fldChar w:fldCharType="end"/>
      </w:r>
    </w:p>
    <w:p w:rsidR="00CB0F47" w:rsidRDefault="00D162E1">
      <w:pPr>
        <w:pStyle w:val="afff8"/>
      </w:pPr>
      <w:bookmarkStart w:id="229" w:name="_Toc407114509"/>
      <w:bookmarkStart w:id="230" w:name="_Toc446426367"/>
      <w:bookmarkStart w:id="231" w:name="_Toc515951489"/>
      <w:r>
        <w:rPr>
          <w:rFonts w:hint="eastAsia"/>
        </w:rPr>
        <w:lastRenderedPageBreak/>
        <w:t>前</w:t>
      </w:r>
      <w:bookmarkStart w:id="232" w:name="BKQY"/>
      <w:r>
        <w:t>  </w:t>
      </w:r>
      <w:r>
        <w:rPr>
          <w:rFonts w:hint="eastAsia"/>
        </w:rPr>
        <w:t>言</w:t>
      </w:r>
      <w:bookmarkEnd w:id="229"/>
      <w:bookmarkEnd w:id="230"/>
      <w:bookmarkEnd w:id="231"/>
      <w:bookmarkEnd w:id="232"/>
    </w:p>
    <w:p w:rsidR="00CB0F47" w:rsidRDefault="00D162E1" w:rsidP="005828A7">
      <w:pPr>
        <w:ind w:firstLine="420"/>
      </w:pPr>
      <w:bookmarkStart w:id="233" w:name="OLE_LINK7"/>
      <w:bookmarkStart w:id="234" w:name="OLE_LINK8"/>
      <w:r>
        <w:rPr>
          <w:rFonts w:hint="eastAsia"/>
        </w:rPr>
        <w:t>本标准依据</w:t>
      </w:r>
      <w:r w:rsidRPr="0030728A">
        <w:rPr>
          <w:rFonts w:asciiTheme="minorEastAsia" w:eastAsiaTheme="minorEastAsia" w:hAnsiTheme="minorEastAsia" w:hint="eastAsia"/>
        </w:rPr>
        <w:t>GB/T 1.1-2009</w:t>
      </w:r>
      <w:r>
        <w:rPr>
          <w:rFonts w:hint="eastAsia"/>
        </w:rPr>
        <w:t>给出的规则起草。</w:t>
      </w:r>
    </w:p>
    <w:p w:rsidR="00CB0F47" w:rsidRDefault="00D162E1" w:rsidP="005828A7">
      <w:pPr>
        <w:ind w:firstLine="420"/>
      </w:pPr>
      <w:r>
        <w:rPr>
          <w:rFonts w:hint="eastAsia"/>
        </w:rPr>
        <w:t>请注意本文件的某些内容可能涉及专利。本文件的发布机构不承担识别这些专利的责任。</w:t>
      </w:r>
    </w:p>
    <w:p w:rsidR="00CB0F47" w:rsidRDefault="00EF7061" w:rsidP="005828A7">
      <w:pPr>
        <w:ind w:firstLine="420"/>
      </w:pPr>
      <w:r w:rsidRPr="008A5B4F">
        <w:rPr>
          <w:rFonts w:ascii="Times New Roman" w:hint="eastAsia"/>
          <w:bCs/>
          <w:color w:val="000000"/>
          <w:szCs w:val="24"/>
        </w:rPr>
        <w:t>本标准由全国信息安全标准化技术委</w:t>
      </w:r>
      <w:r w:rsidRPr="0030728A">
        <w:rPr>
          <w:rFonts w:asciiTheme="minorEastAsia" w:eastAsiaTheme="minorEastAsia" w:hAnsiTheme="minorEastAsia" w:hint="eastAsia"/>
          <w:bCs/>
          <w:color w:val="000000"/>
          <w:szCs w:val="24"/>
        </w:rPr>
        <w:t>员会(SAC/TC 260)</w:t>
      </w:r>
      <w:r w:rsidR="00297E8D">
        <w:rPr>
          <w:rFonts w:asciiTheme="minorEastAsia" w:eastAsiaTheme="minorEastAsia" w:hAnsiTheme="minorEastAsia" w:hint="eastAsia"/>
          <w:bCs/>
          <w:color w:val="000000"/>
          <w:szCs w:val="24"/>
        </w:rPr>
        <w:t>提出并</w:t>
      </w:r>
      <w:r w:rsidRPr="008A5B4F">
        <w:rPr>
          <w:rFonts w:ascii="Times New Roman" w:hint="eastAsia"/>
          <w:bCs/>
          <w:color w:val="000000"/>
          <w:szCs w:val="24"/>
        </w:rPr>
        <w:t>归口。</w:t>
      </w:r>
    </w:p>
    <w:p w:rsidR="00CB0F47" w:rsidRDefault="00D162E1" w:rsidP="005828A7">
      <w:pPr>
        <w:ind w:firstLine="420"/>
      </w:pPr>
      <w:r>
        <w:rPr>
          <w:rFonts w:hint="eastAsia"/>
        </w:rPr>
        <w:t>本标准起草单位：国家计算机网络应急技术处理协调中心、北京邮电大学、北京奇虎测腾</w:t>
      </w:r>
      <w:r w:rsidR="000745DF" w:rsidRPr="000745DF">
        <w:rPr>
          <w:rFonts w:hint="eastAsia"/>
        </w:rPr>
        <w:t>安全技术有限公司</w:t>
      </w:r>
      <w:r w:rsidR="0030728A">
        <w:t>。</w:t>
      </w:r>
    </w:p>
    <w:p w:rsidR="00CB0F47" w:rsidRDefault="00D162E1" w:rsidP="005828A7">
      <w:pPr>
        <w:ind w:firstLine="420"/>
      </w:pPr>
      <w:r>
        <w:rPr>
          <w:rFonts w:hint="eastAsia"/>
        </w:rPr>
        <w:t>本标准主要起草人：</w:t>
      </w:r>
      <w:r w:rsidR="00B87BAF" w:rsidRPr="00B87BAF">
        <w:rPr>
          <w:rFonts w:hint="eastAsia"/>
        </w:rPr>
        <w:t>舒敏、王博、吴倩、</w:t>
      </w:r>
      <w:r w:rsidR="00F45D20">
        <w:rPr>
          <w:rFonts w:hint="eastAsia"/>
        </w:rPr>
        <w:t>黄元飞</w:t>
      </w:r>
      <w:r w:rsidR="00B87BAF" w:rsidRPr="00B87BAF">
        <w:rPr>
          <w:rFonts w:hint="eastAsia"/>
        </w:rPr>
        <w:t>、</w:t>
      </w:r>
      <w:r w:rsidR="00F45D20">
        <w:rPr>
          <w:rFonts w:hint="eastAsia"/>
        </w:rPr>
        <w:t>张家旺、林星辰、陈禹、王鹏翩、李燕伟、高强、杨鹏、陈亮、</w:t>
      </w:r>
      <w:r w:rsidR="00B87BAF" w:rsidRPr="00B87BAF">
        <w:rPr>
          <w:rFonts w:hint="eastAsia"/>
        </w:rPr>
        <w:t>范乐君、张淼、徐国爱、郭燕慧、李祺、杨昕雨、王晨宇、黄永刚、韩建、章磊</w:t>
      </w:r>
      <w:bookmarkEnd w:id="233"/>
      <w:bookmarkEnd w:id="234"/>
      <w:r w:rsidR="0030728A">
        <w:t>。</w:t>
      </w:r>
    </w:p>
    <w:p w:rsidR="00EF7061" w:rsidRPr="00400A84" w:rsidRDefault="00EF7061" w:rsidP="00EF7061">
      <w:pPr>
        <w:pStyle w:val="affb"/>
        <w:rPr>
          <w:rFonts w:ascii="Times New Roman"/>
          <w:bCs/>
          <w:color w:val="000000"/>
          <w:kern w:val="2"/>
          <w:szCs w:val="24"/>
        </w:rPr>
      </w:pPr>
    </w:p>
    <w:p w:rsidR="00EF7061" w:rsidRDefault="00EF7061" w:rsidP="00EF7061">
      <w:pPr>
        <w:pStyle w:val="affb"/>
        <w:spacing w:before="156" w:after="156"/>
      </w:pPr>
    </w:p>
    <w:p w:rsidR="00EF7061" w:rsidRDefault="00EF7061">
      <w:pPr>
        <w:pStyle w:val="affb"/>
        <w:spacing w:before="156" w:after="156"/>
      </w:pPr>
    </w:p>
    <w:p w:rsidR="00CB0F47" w:rsidRDefault="00D162E1" w:rsidP="00EF7061">
      <w:pPr>
        <w:pStyle w:val="affb"/>
        <w:spacing w:before="156" w:after="156"/>
        <w:ind w:firstLineChars="0" w:firstLine="0"/>
        <w:jc w:val="center"/>
      </w:pPr>
      <w:r>
        <w:rPr>
          <w:kern w:val="44"/>
          <w:szCs w:val="44"/>
        </w:rPr>
        <w:br w:type="page"/>
      </w:r>
      <w:bookmarkStart w:id="235" w:name="_Toc446426368"/>
      <w:r w:rsidR="00CF0389" w:rsidRPr="002C6AE1">
        <w:rPr>
          <w:rFonts w:ascii="黑体" w:eastAsia="黑体" w:hint="eastAsia"/>
          <w:sz w:val="32"/>
        </w:rPr>
        <w:lastRenderedPageBreak/>
        <w:t>信息安全技术</w:t>
      </w:r>
      <w:r w:rsidRPr="00EF7061">
        <w:rPr>
          <w:rFonts w:ascii="黑体" w:eastAsia="黑体" w:hint="eastAsia"/>
          <w:sz w:val="32"/>
        </w:rPr>
        <w:t>应用软件安全编程指南</w:t>
      </w:r>
      <w:bookmarkEnd w:id="235"/>
    </w:p>
    <w:p w:rsidR="00CB0F47" w:rsidRPr="009A2672" w:rsidRDefault="00D162E1" w:rsidP="00784F32">
      <w:pPr>
        <w:pStyle w:val="1"/>
        <w:spacing w:before="312" w:after="312"/>
      </w:pPr>
      <w:bookmarkStart w:id="236" w:name="_Toc389142152"/>
      <w:bookmarkStart w:id="237" w:name="_Toc389142736"/>
      <w:bookmarkStart w:id="238" w:name="_Toc392855542"/>
      <w:bookmarkStart w:id="239" w:name="_Toc392855579"/>
      <w:bookmarkStart w:id="240" w:name="_Toc392855641"/>
      <w:bookmarkStart w:id="241" w:name="_Toc392855950"/>
      <w:bookmarkStart w:id="242" w:name="_Toc393181071"/>
      <w:bookmarkStart w:id="243" w:name="_Toc398025509"/>
      <w:bookmarkStart w:id="244" w:name="_Toc398043373"/>
      <w:bookmarkStart w:id="245" w:name="_Toc398043404"/>
      <w:bookmarkStart w:id="246" w:name="_Toc398043500"/>
      <w:bookmarkStart w:id="247" w:name="_Toc401584257"/>
      <w:bookmarkStart w:id="248" w:name="_Toc401652977"/>
      <w:bookmarkStart w:id="249" w:name="_Toc401748717"/>
      <w:bookmarkStart w:id="250" w:name="_Toc407114510"/>
      <w:bookmarkStart w:id="251" w:name="_Toc446426369"/>
      <w:bookmarkStart w:id="252" w:name="_Toc515951490"/>
      <w:r w:rsidRPr="009A2672">
        <w:rPr>
          <w:rFonts w:hint="eastAsia"/>
        </w:rPr>
        <w:t>范围</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C2041D" w:rsidRDefault="00C2041D" w:rsidP="005828A7">
      <w:pPr>
        <w:ind w:firstLine="420"/>
      </w:pPr>
      <w:r w:rsidRPr="00C2041D">
        <w:rPr>
          <w:rFonts w:hint="eastAsia"/>
        </w:rPr>
        <w:t>本</w:t>
      </w:r>
      <w:r>
        <w:rPr>
          <w:rFonts w:hint="eastAsia"/>
        </w:rPr>
        <w:t>标准</w:t>
      </w:r>
      <w:r w:rsidRPr="00C2041D">
        <w:rPr>
          <w:rFonts w:hint="eastAsia"/>
        </w:rPr>
        <w:t>对应用软件安全编程进行规范和指导，帮助应用软件开发者</w:t>
      </w:r>
      <w:commentRangeStart w:id="253"/>
      <w:del w:id="254" w:author="User" w:date="2018-06-04T13:52:00Z">
        <w:r w:rsidR="00784F32" w:rsidDel="00A152B4">
          <w:rPr>
            <w:rFonts w:hint="eastAsia"/>
          </w:rPr>
          <w:delText>快速建立安全意识，</w:delText>
        </w:r>
        <w:r w:rsidRPr="00C2041D" w:rsidDel="00A152B4">
          <w:rPr>
            <w:rFonts w:hint="eastAsia"/>
          </w:rPr>
          <w:delText>在编程</w:delText>
        </w:r>
        <w:r w:rsidDel="00A152B4">
          <w:rPr>
            <w:rFonts w:hint="eastAsia"/>
          </w:rPr>
          <w:delText>阶段</w:delText>
        </w:r>
        <w:r w:rsidRPr="00C2041D" w:rsidDel="00A152B4">
          <w:rPr>
            <w:rFonts w:hint="eastAsia"/>
          </w:rPr>
          <w:delText>提升软件安全性</w:delText>
        </w:r>
        <w:commentRangeEnd w:id="253"/>
        <w:r w:rsidR="00D74990" w:rsidDel="00A152B4">
          <w:rPr>
            <w:rStyle w:val="aff9"/>
          </w:rPr>
          <w:commentReference w:id="253"/>
        </w:r>
      </w:del>
      <w:ins w:id="255" w:author="User" w:date="2018-06-04T13:52:00Z">
        <w:r w:rsidR="00A152B4">
          <w:rPr>
            <w:rFonts w:hint="eastAsia"/>
          </w:rPr>
          <w:t>在编程开发阶段尽可能考虑安全要素，以提升软件的安全性</w:t>
        </w:r>
      </w:ins>
      <w:r w:rsidRPr="00C2041D">
        <w:rPr>
          <w:rFonts w:hint="eastAsia"/>
        </w:rPr>
        <w:t>，避免在软件发布后由安全问题造成的重大损失</w:t>
      </w:r>
      <w:r>
        <w:rPr>
          <w:rFonts w:hint="eastAsia"/>
        </w:rPr>
        <w:t>。</w:t>
      </w:r>
    </w:p>
    <w:p w:rsidR="00C33972" w:rsidRDefault="004A036A" w:rsidP="00784F32">
      <w:pPr>
        <w:ind w:firstLine="420"/>
        <w:rPr>
          <w:rFonts w:asciiTheme="minorEastAsia" w:eastAsiaTheme="minorEastAsia" w:hAnsiTheme="minorEastAsia"/>
        </w:rPr>
      </w:pPr>
      <w:r w:rsidRPr="004A036A">
        <w:rPr>
          <w:rFonts w:asciiTheme="minorEastAsia" w:eastAsiaTheme="minorEastAsia" w:hAnsiTheme="minorEastAsia" w:hint="eastAsia"/>
        </w:rPr>
        <w:t>本标准主要针对</w:t>
      </w:r>
      <w:commentRangeStart w:id="256"/>
      <w:r w:rsidRPr="004A036A">
        <w:rPr>
          <w:rFonts w:asciiTheme="minorEastAsia" w:eastAsiaTheme="minorEastAsia" w:hAnsiTheme="minorEastAsia" w:hint="eastAsia"/>
        </w:rPr>
        <w:t>PC</w:t>
      </w:r>
      <w:commentRangeEnd w:id="256"/>
      <w:r w:rsidR="00D74990">
        <w:rPr>
          <w:rStyle w:val="aff9"/>
        </w:rPr>
        <w:commentReference w:id="256"/>
      </w:r>
      <w:r w:rsidRPr="004A036A">
        <w:rPr>
          <w:rFonts w:asciiTheme="minorEastAsia" w:eastAsiaTheme="minorEastAsia" w:hAnsiTheme="minorEastAsia" w:hint="eastAsia"/>
        </w:rPr>
        <w:t>或(和)服务器架构的应用软件</w:t>
      </w:r>
      <w:r>
        <w:rPr>
          <w:rFonts w:asciiTheme="minorEastAsia" w:eastAsiaTheme="minorEastAsia" w:hAnsiTheme="minorEastAsia" w:hint="eastAsia"/>
        </w:rPr>
        <w:t>，</w:t>
      </w:r>
      <w:r>
        <w:rPr>
          <w:rFonts w:hint="eastAsia"/>
        </w:rPr>
        <w:t>从安全意识和设计的角度，提出通用的、不局限于特定编程语言的安全编程规范，</w:t>
      </w:r>
      <w:r>
        <w:rPr>
          <w:rFonts w:asciiTheme="minorEastAsia" w:eastAsiaTheme="minorEastAsia" w:hAnsiTheme="minorEastAsia" w:hint="eastAsia"/>
        </w:rPr>
        <w:t>主要针对软件开发人员的编程过程进行约束，包括软件开发人员在编程初期的环境搭建、系统配置、系统代码架构及程序的具体实现</w:t>
      </w:r>
      <w:del w:id="257" w:author="Daniel" w:date="2018-01-14T21:25:00Z">
        <w:r w:rsidDel="00D74990">
          <w:rPr>
            <w:rFonts w:asciiTheme="minorEastAsia" w:eastAsiaTheme="minorEastAsia" w:hAnsiTheme="minorEastAsia" w:hint="eastAsia"/>
          </w:rPr>
          <w:delText>这几个</w:delText>
        </w:r>
      </w:del>
      <w:ins w:id="258" w:author="Daniel" w:date="2018-01-14T21:25:00Z">
        <w:r w:rsidR="00D74990">
          <w:rPr>
            <w:rFonts w:asciiTheme="minorEastAsia" w:eastAsiaTheme="minorEastAsia" w:hAnsiTheme="minorEastAsia" w:hint="eastAsia"/>
          </w:rPr>
          <w:t>等</w:t>
        </w:r>
      </w:ins>
      <w:r>
        <w:rPr>
          <w:rFonts w:asciiTheme="minorEastAsia" w:eastAsiaTheme="minorEastAsia" w:hAnsiTheme="minorEastAsia" w:hint="eastAsia"/>
        </w:rPr>
        <w:t>过程。</w:t>
      </w:r>
      <w:r w:rsidR="003949F6">
        <w:t>本标准所讨论的应用软件与</w:t>
      </w:r>
      <w:r w:rsidR="003949F6" w:rsidRPr="0030728A">
        <w:rPr>
          <w:rFonts w:asciiTheme="minorEastAsia" w:eastAsiaTheme="minorEastAsia" w:hAnsiTheme="minorEastAsia"/>
        </w:rPr>
        <w:t>GB</w:t>
      </w:r>
      <w:r w:rsidR="003949F6" w:rsidRPr="0030728A">
        <w:rPr>
          <w:rFonts w:asciiTheme="minorEastAsia" w:eastAsiaTheme="minorEastAsia" w:hAnsiTheme="minorEastAsia" w:hint="eastAsia"/>
        </w:rPr>
        <w:t>/</w:t>
      </w:r>
      <w:r w:rsidR="003949F6" w:rsidRPr="0030728A">
        <w:rPr>
          <w:rFonts w:asciiTheme="minorEastAsia" w:eastAsiaTheme="minorEastAsia" w:hAnsiTheme="minorEastAsia"/>
        </w:rPr>
        <w:t>T 28452</w:t>
      </w:r>
      <w:r w:rsidR="003949F6" w:rsidRPr="0030728A">
        <w:rPr>
          <w:rFonts w:asciiTheme="minorEastAsia" w:eastAsiaTheme="minorEastAsia" w:hAnsiTheme="minorEastAsia" w:hint="eastAsia"/>
        </w:rPr>
        <w:t>-</w:t>
      </w:r>
      <w:r w:rsidR="003949F6" w:rsidRPr="0030728A">
        <w:rPr>
          <w:rFonts w:asciiTheme="minorEastAsia" w:eastAsiaTheme="minorEastAsia" w:hAnsiTheme="minorEastAsia"/>
        </w:rPr>
        <w:t>2012中的应用软件范围一致</w:t>
      </w:r>
      <w:r w:rsidR="003949F6" w:rsidRPr="0030728A">
        <w:rPr>
          <w:rFonts w:asciiTheme="minorEastAsia" w:eastAsiaTheme="minorEastAsia" w:hAnsiTheme="minorEastAsia" w:hint="eastAsia"/>
        </w:rPr>
        <w:t>，</w:t>
      </w:r>
      <w:r w:rsidR="003949F6" w:rsidRPr="0030728A">
        <w:rPr>
          <w:rFonts w:asciiTheme="minorEastAsia" w:eastAsiaTheme="minorEastAsia" w:hAnsiTheme="minorEastAsia"/>
        </w:rPr>
        <w:t>为针对特定应用开发的业务处理软件</w:t>
      </w:r>
      <w:r w:rsidR="00C33972">
        <w:rPr>
          <w:rFonts w:asciiTheme="minorEastAsia" w:eastAsiaTheme="minorEastAsia" w:hAnsiTheme="minorEastAsia"/>
        </w:rPr>
        <w:t>。</w:t>
      </w:r>
      <w:r w:rsidR="003949F6" w:rsidRPr="0030728A">
        <w:rPr>
          <w:rFonts w:asciiTheme="minorEastAsia" w:eastAsiaTheme="minorEastAsia" w:hAnsiTheme="minorEastAsia"/>
        </w:rPr>
        <w:t>本标准描述对各个应用领域的</w:t>
      </w:r>
      <w:r w:rsidR="001C5087">
        <w:rPr>
          <w:rFonts w:asciiTheme="minorEastAsia" w:eastAsiaTheme="minorEastAsia" w:hAnsiTheme="minorEastAsia"/>
        </w:rPr>
        <w:t>应用软件</w:t>
      </w:r>
      <w:r w:rsidR="003949F6" w:rsidRPr="0030728A">
        <w:rPr>
          <w:rFonts w:asciiTheme="minorEastAsia" w:eastAsiaTheme="minorEastAsia" w:hAnsiTheme="minorEastAsia"/>
        </w:rPr>
        <w:t>普遍适用的安全编程要求</w:t>
      </w:r>
      <w:r w:rsidR="006A3875">
        <w:rPr>
          <w:rFonts w:asciiTheme="minorEastAsia" w:eastAsiaTheme="minorEastAsia" w:hAnsiTheme="minorEastAsia" w:hint="eastAsia"/>
        </w:rPr>
        <w:t>，</w:t>
      </w:r>
      <w:r w:rsidR="003949F6" w:rsidRPr="0030728A">
        <w:rPr>
          <w:rFonts w:asciiTheme="minorEastAsia" w:eastAsiaTheme="minorEastAsia" w:hAnsiTheme="minorEastAsia" w:hint="eastAsia"/>
        </w:rPr>
        <w:t>特定领域的应用软件为满足具体业务的安全性需求，应采取的特定安全编程措施不在本标准的讨论范围之内。</w:t>
      </w:r>
    </w:p>
    <w:p w:rsidR="00CB0F47" w:rsidRPr="009A2672" w:rsidRDefault="00D162E1" w:rsidP="00784F32">
      <w:pPr>
        <w:pStyle w:val="1"/>
        <w:spacing w:before="312" w:after="312"/>
      </w:pPr>
      <w:bookmarkStart w:id="259" w:name="_Toc389142153"/>
      <w:bookmarkStart w:id="260" w:name="_Toc389142737"/>
      <w:bookmarkStart w:id="261" w:name="_Toc392855543"/>
      <w:bookmarkStart w:id="262" w:name="_Toc392855580"/>
      <w:bookmarkStart w:id="263" w:name="_Toc392855642"/>
      <w:bookmarkStart w:id="264" w:name="_Toc392855951"/>
      <w:bookmarkStart w:id="265" w:name="_Toc393181072"/>
      <w:bookmarkStart w:id="266" w:name="_Toc398025510"/>
      <w:bookmarkStart w:id="267" w:name="_Toc398043374"/>
      <w:bookmarkStart w:id="268" w:name="_Toc398043405"/>
      <w:bookmarkStart w:id="269" w:name="_Toc398043501"/>
      <w:bookmarkStart w:id="270" w:name="_Toc401584258"/>
      <w:bookmarkStart w:id="271" w:name="_Toc401652978"/>
      <w:bookmarkStart w:id="272" w:name="_Toc401748718"/>
      <w:bookmarkStart w:id="273" w:name="_Toc407114511"/>
      <w:bookmarkStart w:id="274" w:name="_Toc446426370"/>
      <w:bookmarkStart w:id="275" w:name="_Toc515951491"/>
      <w:r w:rsidRPr="009A2672">
        <w:rPr>
          <w:rFonts w:hint="eastAsia"/>
        </w:rPr>
        <w:t>规范性引用文件</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CB0F47" w:rsidRPr="0030728A" w:rsidRDefault="00D162E1" w:rsidP="005828A7">
      <w:pPr>
        <w:ind w:firstLine="420"/>
        <w:rPr>
          <w:rFonts w:asciiTheme="minorEastAsia" w:eastAsiaTheme="minorEastAsia" w:hAnsiTheme="minorEastAsia"/>
        </w:rPr>
      </w:pPr>
      <w:r w:rsidRPr="0030728A">
        <w:rPr>
          <w:rFonts w:asciiTheme="minorEastAsia" w:eastAsiaTheme="minorEastAsia" w:hAnsiTheme="minorEastAsia" w:hint="eastAsia"/>
        </w:rPr>
        <w:t>下列文件对于本文件的应用是必不可少的。凡是注日期的引用文件，仅注日期的版本适用于本文件。凡是不注日期的引用文件，其最新版本（包括所有的修改单）适用于本文件。</w:t>
      </w:r>
    </w:p>
    <w:p w:rsidR="0098437F" w:rsidRPr="0030728A" w:rsidRDefault="00D162E1" w:rsidP="005828A7">
      <w:pPr>
        <w:ind w:firstLine="420"/>
        <w:rPr>
          <w:rFonts w:asciiTheme="minorEastAsia" w:eastAsiaTheme="minorEastAsia" w:hAnsiTheme="minorEastAsia"/>
        </w:rPr>
      </w:pPr>
      <w:r w:rsidRPr="0030728A">
        <w:rPr>
          <w:rFonts w:asciiTheme="minorEastAsia" w:eastAsiaTheme="minorEastAsia" w:hAnsiTheme="minorEastAsia" w:hint="eastAsia"/>
        </w:rPr>
        <w:t>GB/T 25069-2010 信息安全技术术语</w:t>
      </w:r>
    </w:p>
    <w:p w:rsidR="007700AE" w:rsidRPr="0030728A" w:rsidRDefault="007700AE" w:rsidP="005828A7">
      <w:pPr>
        <w:ind w:firstLine="420"/>
        <w:rPr>
          <w:rFonts w:asciiTheme="minorEastAsia" w:eastAsiaTheme="minorEastAsia" w:hAnsiTheme="minorEastAsia"/>
        </w:rPr>
      </w:pPr>
      <w:r w:rsidRPr="0030728A">
        <w:rPr>
          <w:rFonts w:asciiTheme="minorEastAsia" w:eastAsiaTheme="minorEastAsia" w:hAnsiTheme="minorEastAsia" w:hint="eastAsia"/>
        </w:rPr>
        <w:t>GB</w:t>
      </w:r>
      <w:r w:rsidRPr="0030728A">
        <w:rPr>
          <w:rFonts w:asciiTheme="minorEastAsia" w:eastAsiaTheme="minorEastAsia" w:hAnsiTheme="minorEastAsia"/>
        </w:rPr>
        <w:t>/T 28452</w:t>
      </w:r>
      <w:r w:rsidRPr="0030728A">
        <w:rPr>
          <w:rFonts w:asciiTheme="minorEastAsia" w:eastAsiaTheme="minorEastAsia" w:hAnsiTheme="minorEastAsia" w:hint="eastAsia"/>
        </w:rPr>
        <w:t>-</w:t>
      </w:r>
      <w:r w:rsidRPr="0030728A">
        <w:rPr>
          <w:rFonts w:asciiTheme="minorEastAsia" w:eastAsiaTheme="minorEastAsia" w:hAnsiTheme="minorEastAsia"/>
        </w:rPr>
        <w:t xml:space="preserve">2012 </w:t>
      </w:r>
      <w:r w:rsidRPr="0030728A">
        <w:rPr>
          <w:rFonts w:asciiTheme="minorEastAsia" w:eastAsiaTheme="minorEastAsia" w:hAnsiTheme="minorEastAsia" w:hint="eastAsia"/>
        </w:rPr>
        <w:t>信息安全技术 应用软件系统通用安全技术要求</w:t>
      </w:r>
    </w:p>
    <w:p w:rsidR="00EF7061" w:rsidRPr="0030728A" w:rsidRDefault="00EF7061" w:rsidP="005828A7">
      <w:pPr>
        <w:ind w:firstLine="420"/>
        <w:rPr>
          <w:rFonts w:asciiTheme="minorEastAsia" w:eastAsiaTheme="minorEastAsia" w:hAnsiTheme="minorEastAsia"/>
        </w:rPr>
      </w:pPr>
      <w:r w:rsidRPr="0030728A">
        <w:rPr>
          <w:rFonts w:asciiTheme="minorEastAsia" w:eastAsiaTheme="minorEastAsia" w:hAnsiTheme="minorEastAsia" w:hint="eastAsia"/>
        </w:rPr>
        <w:t>GB/T 5271.8</w:t>
      </w:r>
      <w:r w:rsidR="00205779" w:rsidRPr="0030728A">
        <w:rPr>
          <w:rFonts w:asciiTheme="minorEastAsia" w:eastAsiaTheme="minorEastAsia" w:hAnsiTheme="minorEastAsia" w:hint="eastAsia"/>
        </w:rPr>
        <w:t>-</w:t>
      </w:r>
      <w:r w:rsidRPr="0030728A">
        <w:rPr>
          <w:rFonts w:asciiTheme="minorEastAsia" w:eastAsiaTheme="minorEastAsia" w:hAnsiTheme="minorEastAsia" w:hint="eastAsia"/>
        </w:rPr>
        <w:t>2001  信息系统  词汇  第8部分：安全（ISO/IEC 2382-8-1998，EQV）</w:t>
      </w:r>
    </w:p>
    <w:p w:rsidR="00EF7061" w:rsidRPr="0030728A" w:rsidRDefault="00EF7061" w:rsidP="005828A7">
      <w:pPr>
        <w:ind w:firstLine="420"/>
        <w:rPr>
          <w:rFonts w:asciiTheme="minorEastAsia" w:eastAsiaTheme="minorEastAsia" w:hAnsiTheme="minorEastAsia"/>
        </w:rPr>
      </w:pPr>
      <w:r w:rsidRPr="0030728A">
        <w:rPr>
          <w:rFonts w:asciiTheme="minorEastAsia" w:eastAsiaTheme="minorEastAsia" w:hAnsiTheme="minorEastAsia" w:hint="eastAsia"/>
        </w:rPr>
        <w:t>GB/T 16264.8</w:t>
      </w:r>
      <w:r w:rsidR="00205779" w:rsidRPr="0030728A">
        <w:rPr>
          <w:rFonts w:asciiTheme="minorEastAsia" w:eastAsiaTheme="minorEastAsia" w:hAnsiTheme="minorEastAsia" w:hint="eastAsia"/>
        </w:rPr>
        <w:t>-</w:t>
      </w:r>
      <w:r w:rsidRPr="0030728A">
        <w:rPr>
          <w:rFonts w:asciiTheme="minorEastAsia" w:eastAsiaTheme="minorEastAsia" w:hAnsiTheme="minorEastAsia" w:hint="eastAsia"/>
        </w:rPr>
        <w:t>2005 信息技术 开放系统互连 目录 公</w:t>
      </w:r>
      <w:proofErr w:type="gramStart"/>
      <w:r w:rsidRPr="0030728A">
        <w:rPr>
          <w:rFonts w:asciiTheme="minorEastAsia" w:eastAsiaTheme="minorEastAsia" w:hAnsiTheme="minorEastAsia" w:hint="eastAsia"/>
        </w:rPr>
        <w:t>钥</w:t>
      </w:r>
      <w:proofErr w:type="gramEnd"/>
      <w:r w:rsidRPr="0030728A">
        <w:rPr>
          <w:rFonts w:asciiTheme="minorEastAsia" w:eastAsiaTheme="minorEastAsia" w:hAnsiTheme="minorEastAsia" w:hint="eastAsia"/>
        </w:rPr>
        <w:t>和属性证书框架（ISO/IEC 9594-8-2001，EQV）</w:t>
      </w:r>
    </w:p>
    <w:p w:rsidR="00542983" w:rsidRPr="009A2672" w:rsidRDefault="00D162E1" w:rsidP="002C6AE1">
      <w:pPr>
        <w:pStyle w:val="1"/>
        <w:spacing w:before="312" w:after="312"/>
      </w:pPr>
      <w:bookmarkStart w:id="276" w:name="_Toc493602295"/>
      <w:bookmarkStart w:id="277" w:name="_Toc493602451"/>
      <w:bookmarkStart w:id="278" w:name="_Toc493603031"/>
      <w:bookmarkStart w:id="279" w:name="_Toc382237781"/>
      <w:bookmarkStart w:id="280" w:name="_Toc382409809"/>
      <w:bookmarkStart w:id="281" w:name="_Toc389142154"/>
      <w:bookmarkStart w:id="282" w:name="_Toc389142738"/>
      <w:bookmarkStart w:id="283" w:name="_Toc392855544"/>
      <w:bookmarkStart w:id="284" w:name="_Toc392855581"/>
      <w:bookmarkStart w:id="285" w:name="_Toc392855643"/>
      <w:bookmarkStart w:id="286" w:name="_Toc392855952"/>
      <w:bookmarkStart w:id="287" w:name="_Toc393181073"/>
      <w:bookmarkStart w:id="288" w:name="_Toc398025511"/>
      <w:bookmarkStart w:id="289" w:name="_Toc398043375"/>
      <w:bookmarkStart w:id="290" w:name="_Toc398043406"/>
      <w:bookmarkStart w:id="291" w:name="_Toc398043502"/>
      <w:bookmarkStart w:id="292" w:name="_Toc401584259"/>
      <w:bookmarkStart w:id="293" w:name="_Toc401652979"/>
      <w:bookmarkStart w:id="294" w:name="_Toc401748719"/>
      <w:bookmarkStart w:id="295" w:name="_Toc407114512"/>
      <w:bookmarkStart w:id="296" w:name="_Toc446426371"/>
      <w:bookmarkStart w:id="297" w:name="_Toc515951492"/>
      <w:bookmarkEnd w:id="276"/>
      <w:bookmarkEnd w:id="277"/>
      <w:bookmarkEnd w:id="278"/>
      <w:r w:rsidRPr="009A2672">
        <w:rPr>
          <w:rFonts w:hint="eastAsia"/>
        </w:rPr>
        <w:t>术语</w:t>
      </w:r>
      <w:r w:rsidR="00A35D54">
        <w:t>、</w:t>
      </w:r>
      <w:r w:rsidRPr="009A2672">
        <w:rPr>
          <w:rFonts w:hint="eastAsia"/>
        </w:rPr>
        <w:t>定义</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00A35D54">
        <w:rPr>
          <w:rFonts w:hint="eastAsia"/>
        </w:rPr>
        <w:t>和缩略语</w:t>
      </w:r>
      <w:bookmarkEnd w:id="297"/>
    </w:p>
    <w:p w:rsidR="00A35D54" w:rsidRPr="002C6AE1" w:rsidRDefault="00A35D54" w:rsidP="002C6AE1">
      <w:pPr>
        <w:pStyle w:val="21"/>
        <w:spacing w:before="156" w:after="156"/>
      </w:pPr>
      <w:bookmarkStart w:id="298" w:name="_Toc515951493"/>
      <w:r>
        <w:rPr>
          <w:rFonts w:hint="eastAsia"/>
        </w:rPr>
        <w:t>术语和</w:t>
      </w:r>
      <w:commentRangeStart w:id="299"/>
      <w:r>
        <w:rPr>
          <w:rFonts w:hint="eastAsia"/>
        </w:rPr>
        <w:t>定义</w:t>
      </w:r>
      <w:commentRangeEnd w:id="299"/>
      <w:r w:rsidR="00D74990">
        <w:rPr>
          <w:rStyle w:val="aff9"/>
          <w:rFonts w:eastAsia="宋体"/>
          <w:bCs w:val="0"/>
        </w:rPr>
        <w:commentReference w:id="299"/>
      </w:r>
      <w:bookmarkEnd w:id="298"/>
    </w:p>
    <w:p w:rsidR="00B721A8" w:rsidRDefault="00B721A8" w:rsidP="00B721A8">
      <w:pPr>
        <w:pStyle w:val="3"/>
        <w:spacing w:before="156" w:after="156"/>
        <w:rPr>
          <w:rFonts w:ascii="黑体" w:hAnsi="黑体"/>
        </w:rPr>
      </w:pPr>
      <w:r w:rsidRPr="009A2672">
        <w:rPr>
          <w:rFonts w:hint="eastAsia"/>
        </w:rPr>
        <w:br/>
      </w:r>
      <w:r w:rsidR="001C5087">
        <w:t>应用软件</w:t>
      </w:r>
      <w:ins w:id="300" w:author="Administrator" w:date="2018-06-04T17:36:00Z">
        <w:r w:rsidR="00377582">
          <w:rPr>
            <w:rFonts w:hint="eastAsia"/>
          </w:rPr>
          <w:t xml:space="preserve">  </w:t>
        </w:r>
      </w:ins>
      <w:r>
        <w:rPr>
          <w:rFonts w:ascii="黑体" w:hAnsi="黑体"/>
        </w:rPr>
        <w:t>A</w:t>
      </w:r>
      <w:r>
        <w:rPr>
          <w:rFonts w:ascii="黑体" w:hAnsi="黑体" w:hint="eastAsia"/>
        </w:rPr>
        <w:t>pplicat</w:t>
      </w:r>
      <w:r>
        <w:rPr>
          <w:rFonts w:ascii="黑体" w:hAnsi="黑体"/>
        </w:rPr>
        <w:t xml:space="preserve">ion </w:t>
      </w:r>
      <w:commentRangeStart w:id="301"/>
      <w:commentRangeStart w:id="302"/>
      <w:r>
        <w:rPr>
          <w:rFonts w:ascii="黑体" w:hAnsi="黑体"/>
        </w:rPr>
        <w:t>S</w:t>
      </w:r>
      <w:r>
        <w:rPr>
          <w:rFonts w:ascii="黑体" w:hAnsi="黑体" w:hint="eastAsia"/>
        </w:rPr>
        <w:t>oftware</w:t>
      </w:r>
      <w:commentRangeEnd w:id="301"/>
      <w:r w:rsidR="00D74990">
        <w:rPr>
          <w:rStyle w:val="aff9"/>
          <w:rFonts w:eastAsia="宋体"/>
          <w:bCs w:val="0"/>
        </w:rPr>
        <w:commentReference w:id="301"/>
      </w:r>
      <w:commentRangeEnd w:id="302"/>
      <w:r w:rsidR="00D15948">
        <w:rPr>
          <w:rStyle w:val="aff9"/>
          <w:rFonts w:eastAsia="宋体"/>
          <w:bCs w:val="0"/>
        </w:rPr>
        <w:commentReference w:id="302"/>
      </w:r>
    </w:p>
    <w:p w:rsidR="00B721A8" w:rsidRDefault="00B721A8" w:rsidP="00784F32">
      <w:pPr>
        <w:ind w:firstLine="420"/>
      </w:pPr>
      <w:r>
        <w:t>信息系统的重要组成部分，</w:t>
      </w:r>
      <w:r>
        <w:rPr>
          <w:rFonts w:hint="eastAsia"/>
        </w:rPr>
        <w:t>是指</w:t>
      </w:r>
      <w:r>
        <w:t>信息系统中对特定业务进行处理的软件系统。</w:t>
      </w:r>
    </w:p>
    <w:p w:rsidR="00301C96" w:rsidRDefault="005828A7" w:rsidP="00784F32">
      <w:pPr>
        <w:pStyle w:val="3"/>
        <w:spacing w:before="156" w:after="156"/>
      </w:pPr>
      <w:bookmarkStart w:id="303" w:name="_Toc452702036"/>
      <w:bookmarkStart w:id="304" w:name="_Toc470535956"/>
      <w:bookmarkStart w:id="305" w:name="_Toc470537359"/>
      <w:r w:rsidRPr="009A2672">
        <w:rPr>
          <w:rFonts w:hint="eastAsia"/>
        </w:rPr>
        <w:br/>
      </w:r>
      <w:bookmarkStart w:id="306" w:name="_Toc493017866"/>
      <w:r w:rsidR="00EF7061" w:rsidRPr="009A2672">
        <w:rPr>
          <w:rFonts w:hint="eastAsia"/>
        </w:rPr>
        <w:t>缓冲区溢出</w:t>
      </w:r>
      <w:ins w:id="307" w:author="Administrator" w:date="2018-06-04T17:36:00Z">
        <w:r w:rsidR="00377582">
          <w:rPr>
            <w:rFonts w:hint="eastAsia"/>
          </w:rPr>
          <w:t xml:space="preserve">  </w:t>
        </w:r>
      </w:ins>
      <w:r w:rsidR="00EF7061" w:rsidRPr="00D17055">
        <w:rPr>
          <w:rFonts w:ascii="黑体" w:hAnsi="黑体"/>
        </w:rPr>
        <w:t>Buffer Overflow</w:t>
      </w:r>
      <w:bookmarkEnd w:id="303"/>
      <w:bookmarkEnd w:id="304"/>
      <w:bookmarkEnd w:id="305"/>
      <w:bookmarkEnd w:id="306"/>
    </w:p>
    <w:p w:rsidR="00EF7061" w:rsidRDefault="00EF7061" w:rsidP="005828A7">
      <w:pPr>
        <w:ind w:firstLine="420"/>
      </w:pPr>
      <w:r>
        <w:rPr>
          <w:rFonts w:hint="eastAsia"/>
        </w:rPr>
        <w:t>当应用程序向为某特定数据结构分配的内存空间边界之外写入数据时，即会发生缓冲区溢出。</w:t>
      </w:r>
    </w:p>
    <w:p w:rsidR="00EF7061" w:rsidRPr="001F15A8" w:rsidRDefault="005D1113" w:rsidP="005D1113">
      <w:pPr>
        <w:ind w:firstLine="360"/>
      </w:pPr>
      <w:commentRangeStart w:id="308"/>
      <w:commentRangeStart w:id="309"/>
      <w:r w:rsidRPr="005D1113">
        <w:rPr>
          <w:rFonts w:ascii="黑体" w:eastAsia="黑体" w:hAnsi="黑体" w:cs="宋体" w:hint="eastAsia"/>
          <w:sz w:val="18"/>
          <w:szCs w:val="21"/>
          <w:lang w:val="de-DE"/>
        </w:rPr>
        <w:t>注：</w:t>
      </w:r>
      <w:r w:rsidR="00EF7061" w:rsidRPr="005D1113">
        <w:rPr>
          <w:rFonts w:ascii="宋体" w:hAnsi="宋体" w:cs="宋体" w:hint="eastAsia"/>
          <w:sz w:val="18"/>
          <w:szCs w:val="21"/>
          <w:lang w:val="de-DE"/>
        </w:rPr>
        <w:t>缓冲区溢出被用来作为一种软件系统的攻击手段，通过</w:t>
      </w:r>
      <w:proofErr w:type="gramStart"/>
      <w:r w:rsidR="00EF7061" w:rsidRPr="005D1113">
        <w:rPr>
          <w:rFonts w:ascii="宋体" w:hAnsi="宋体" w:cs="宋体" w:hint="eastAsia"/>
          <w:sz w:val="18"/>
          <w:szCs w:val="21"/>
          <w:lang w:val="de-DE"/>
        </w:rPr>
        <w:t>往程序</w:t>
      </w:r>
      <w:proofErr w:type="gramEnd"/>
      <w:r w:rsidR="00EF7061" w:rsidRPr="005D1113">
        <w:rPr>
          <w:rFonts w:ascii="宋体" w:hAnsi="宋体" w:cs="宋体" w:hint="eastAsia"/>
          <w:sz w:val="18"/>
          <w:szCs w:val="21"/>
          <w:lang w:val="de-DE"/>
        </w:rPr>
        <w:t>的缓冲区写入超出其长度的内容，造成缓冲区溢出，从而破坏程序堆栈，使程序转而执行其它指令，以达到攻击的目的。</w:t>
      </w:r>
      <w:commentRangeEnd w:id="308"/>
      <w:r w:rsidR="00D74990">
        <w:rPr>
          <w:rStyle w:val="aff9"/>
        </w:rPr>
        <w:commentReference w:id="308"/>
      </w:r>
      <w:commentRangeEnd w:id="309"/>
      <w:r w:rsidR="00D15948">
        <w:rPr>
          <w:rStyle w:val="aff9"/>
        </w:rPr>
        <w:commentReference w:id="309"/>
      </w:r>
    </w:p>
    <w:p w:rsidR="00301C96" w:rsidRDefault="005828A7" w:rsidP="00784F32">
      <w:pPr>
        <w:pStyle w:val="3"/>
        <w:spacing w:before="156" w:after="156"/>
      </w:pPr>
      <w:bookmarkStart w:id="310" w:name="_Toc452702037"/>
      <w:bookmarkStart w:id="311" w:name="_Toc470535957"/>
      <w:bookmarkStart w:id="312" w:name="_Toc470537360"/>
      <w:r w:rsidRPr="009A2672">
        <w:rPr>
          <w:rFonts w:hint="eastAsia"/>
        </w:rPr>
        <w:br/>
      </w:r>
      <w:bookmarkStart w:id="313" w:name="_Toc493017867"/>
      <w:r w:rsidR="00EF7061" w:rsidRPr="009A2672">
        <w:rPr>
          <w:rFonts w:hint="eastAsia"/>
        </w:rPr>
        <w:t>SQL</w:t>
      </w:r>
      <w:r w:rsidR="00EF7061" w:rsidRPr="009A2672">
        <w:rPr>
          <w:rFonts w:hint="eastAsia"/>
        </w:rPr>
        <w:t>注入</w:t>
      </w:r>
      <w:ins w:id="314" w:author="Administrator" w:date="2018-06-04T17:36:00Z">
        <w:r w:rsidR="00377582">
          <w:rPr>
            <w:rFonts w:hint="eastAsia"/>
          </w:rPr>
          <w:t xml:space="preserve">  </w:t>
        </w:r>
      </w:ins>
      <w:r w:rsidR="00EF7061" w:rsidRPr="00D17055">
        <w:rPr>
          <w:rFonts w:ascii="黑体" w:hAnsi="黑体"/>
        </w:rPr>
        <w:t>SQL Injection</w:t>
      </w:r>
      <w:bookmarkEnd w:id="310"/>
      <w:bookmarkEnd w:id="311"/>
      <w:bookmarkEnd w:id="312"/>
      <w:bookmarkEnd w:id="313"/>
    </w:p>
    <w:p w:rsidR="00EF7061" w:rsidRPr="00D77916" w:rsidRDefault="00EF7061" w:rsidP="005828A7">
      <w:pPr>
        <w:ind w:firstLine="420"/>
      </w:pPr>
      <w:r>
        <w:rPr>
          <w:rFonts w:hint="eastAsia"/>
        </w:rPr>
        <w:t>当应用程序将用户输入的内容拼接到</w:t>
      </w:r>
      <w:r w:rsidRPr="0030728A">
        <w:rPr>
          <w:rFonts w:asciiTheme="minorEastAsia" w:eastAsiaTheme="minorEastAsia" w:hAnsiTheme="minorEastAsia" w:hint="eastAsia"/>
        </w:rPr>
        <w:t>SQL</w:t>
      </w:r>
      <w:r>
        <w:rPr>
          <w:rFonts w:hint="eastAsia"/>
        </w:rPr>
        <w:t>语句中，一起提交给数据库执行时，就会产生</w:t>
      </w:r>
      <w:r w:rsidRPr="0030728A">
        <w:rPr>
          <w:rFonts w:asciiTheme="minorEastAsia" w:eastAsiaTheme="minorEastAsia" w:hAnsiTheme="minorEastAsia" w:hint="eastAsia"/>
        </w:rPr>
        <w:t>SQL</w:t>
      </w:r>
      <w:r>
        <w:rPr>
          <w:rFonts w:hint="eastAsia"/>
        </w:rPr>
        <w:t>注入</w:t>
      </w:r>
      <w:commentRangeStart w:id="315"/>
      <w:r>
        <w:rPr>
          <w:rFonts w:hint="eastAsia"/>
        </w:rPr>
        <w:t>威胁</w:t>
      </w:r>
      <w:commentRangeEnd w:id="315"/>
      <w:r w:rsidR="003C1FB8">
        <w:rPr>
          <w:rStyle w:val="aff9"/>
        </w:rPr>
        <w:commentReference w:id="315"/>
      </w:r>
      <w:r>
        <w:rPr>
          <w:rFonts w:hint="eastAsia"/>
        </w:rPr>
        <w:t>。</w:t>
      </w:r>
    </w:p>
    <w:p w:rsidR="00301C96" w:rsidRDefault="005828A7" w:rsidP="00784F32">
      <w:pPr>
        <w:pStyle w:val="3"/>
        <w:spacing w:before="156" w:after="156"/>
      </w:pPr>
      <w:bookmarkStart w:id="316" w:name="_Toc470535958"/>
      <w:bookmarkStart w:id="317" w:name="_Toc470537361"/>
      <w:r w:rsidRPr="009A2672">
        <w:rPr>
          <w:rFonts w:hint="eastAsia"/>
        </w:rPr>
        <w:lastRenderedPageBreak/>
        <w:br/>
      </w:r>
      <w:bookmarkStart w:id="318" w:name="_Toc493017868"/>
      <w:proofErr w:type="gramStart"/>
      <w:r w:rsidR="00EF7061" w:rsidRPr="009A2672">
        <w:rPr>
          <w:rFonts w:hint="eastAsia"/>
        </w:rPr>
        <w:t>跨站脚本</w:t>
      </w:r>
      <w:proofErr w:type="gramEnd"/>
      <w:r w:rsidR="00EF7061" w:rsidRPr="009A2672">
        <w:rPr>
          <w:rFonts w:hint="eastAsia"/>
        </w:rPr>
        <w:t>攻击</w:t>
      </w:r>
      <w:r w:rsidR="00EF7061" w:rsidRPr="00D17055">
        <w:t>Cross Site S</w:t>
      </w:r>
      <w:r w:rsidR="00EF7061" w:rsidRPr="00D17055">
        <w:rPr>
          <w:rFonts w:hint="eastAsia"/>
        </w:rPr>
        <w:t>c</w:t>
      </w:r>
      <w:r w:rsidR="00EF7061" w:rsidRPr="00D17055">
        <w:t>ripting</w:t>
      </w:r>
      <w:bookmarkEnd w:id="316"/>
      <w:bookmarkEnd w:id="317"/>
      <w:bookmarkEnd w:id="318"/>
    </w:p>
    <w:p w:rsidR="00EF7061" w:rsidRDefault="00EF7061" w:rsidP="005828A7">
      <w:pPr>
        <w:ind w:firstLine="420"/>
      </w:pPr>
      <w:proofErr w:type="gramStart"/>
      <w:r w:rsidRPr="0016653F">
        <w:rPr>
          <w:rFonts w:hint="eastAsia"/>
        </w:rPr>
        <w:t>跨站脚本</w:t>
      </w:r>
      <w:proofErr w:type="gramEnd"/>
      <w:r w:rsidRPr="0016653F">
        <w:rPr>
          <w:rFonts w:hint="eastAsia"/>
        </w:rPr>
        <w:t>攻击是指攻击者利用网站程序对用户输入过滤不足</w:t>
      </w:r>
      <w:r>
        <w:rPr>
          <w:rFonts w:hint="eastAsia"/>
        </w:rPr>
        <w:t>的漏洞</w:t>
      </w:r>
      <w:r w:rsidRPr="0016653F">
        <w:rPr>
          <w:rFonts w:hint="eastAsia"/>
        </w:rPr>
        <w:t>，输入可以显示在页面上对其他用户造成影响的</w:t>
      </w:r>
      <w:r w:rsidRPr="0030728A">
        <w:rPr>
          <w:rFonts w:asciiTheme="minorEastAsia" w:eastAsiaTheme="minorEastAsia" w:hAnsiTheme="minorEastAsia" w:hint="eastAsia"/>
        </w:rPr>
        <w:t>HTML</w:t>
      </w:r>
      <w:r w:rsidRPr="0016653F">
        <w:rPr>
          <w:rFonts w:hint="eastAsia"/>
        </w:rPr>
        <w:t>代码，从而盗取用户资料、利用用户身份进行某种动作或者</w:t>
      </w:r>
      <w:ins w:id="319" w:author="chenyu" w:date="2018-06-05T06:27:00Z">
        <w:r w:rsidR="00D15948">
          <w:t>向访问者散播恶意代码</w:t>
        </w:r>
      </w:ins>
      <w:commentRangeStart w:id="320"/>
      <w:commentRangeStart w:id="321"/>
      <w:del w:id="322" w:author="chenyu" w:date="2018-06-05T06:27:00Z">
        <w:r w:rsidRPr="0016653F" w:rsidDel="00D15948">
          <w:rPr>
            <w:rFonts w:hint="eastAsia"/>
          </w:rPr>
          <w:delText>对访问者进行病毒侵害</w:delText>
        </w:r>
        <w:commentRangeEnd w:id="320"/>
        <w:r w:rsidR="003C1FB8" w:rsidDel="00D15948">
          <w:rPr>
            <w:rStyle w:val="aff9"/>
          </w:rPr>
          <w:commentReference w:id="320"/>
        </w:r>
      </w:del>
      <w:commentRangeEnd w:id="321"/>
      <w:r w:rsidR="00D15948">
        <w:rPr>
          <w:rStyle w:val="aff9"/>
        </w:rPr>
        <w:commentReference w:id="321"/>
      </w:r>
      <w:r w:rsidRPr="0016653F">
        <w:rPr>
          <w:rFonts w:hint="eastAsia"/>
        </w:rPr>
        <w:t>的一种攻击方式。</w:t>
      </w:r>
    </w:p>
    <w:p w:rsidR="00301C96" w:rsidRDefault="005828A7" w:rsidP="00784F32">
      <w:pPr>
        <w:pStyle w:val="3"/>
        <w:spacing w:before="156" w:after="156"/>
      </w:pPr>
      <w:bookmarkStart w:id="323" w:name="_Toc452702039"/>
      <w:bookmarkStart w:id="324" w:name="_Toc470535959"/>
      <w:bookmarkStart w:id="325" w:name="_Toc470537362"/>
      <w:r w:rsidRPr="009A2672">
        <w:rPr>
          <w:rFonts w:hint="eastAsia"/>
        </w:rPr>
        <w:br/>
      </w:r>
      <w:bookmarkStart w:id="326" w:name="_Toc493017869"/>
      <w:r w:rsidR="00EF7061" w:rsidRPr="009A2672">
        <w:t>强类型</w:t>
      </w:r>
      <w:r w:rsidR="00EF7061" w:rsidRPr="00D17055">
        <w:t>Strongly-typed</w:t>
      </w:r>
      <w:bookmarkEnd w:id="323"/>
      <w:bookmarkEnd w:id="324"/>
      <w:bookmarkEnd w:id="325"/>
      <w:bookmarkEnd w:id="326"/>
    </w:p>
    <w:p w:rsidR="00EF7061" w:rsidRDefault="00EF7061" w:rsidP="008E0D6A">
      <w:pPr>
        <w:ind w:firstLine="420"/>
      </w:pPr>
      <w:r w:rsidRPr="00ED1946">
        <w:rPr>
          <w:rFonts w:hint="eastAsia"/>
        </w:rPr>
        <w:t>为所有变量指定数据类型称为</w:t>
      </w:r>
      <w:r w:rsidRPr="00ED1946">
        <w:t>“</w:t>
      </w:r>
      <w:r w:rsidRPr="00ED1946">
        <w:rPr>
          <w:rFonts w:hint="eastAsia"/>
        </w:rPr>
        <w:t>强类型</w:t>
      </w:r>
      <w:r w:rsidRPr="00ED1946">
        <w:t>”</w:t>
      </w:r>
      <w:r w:rsidRPr="00ED1946">
        <w:rPr>
          <w:rFonts w:hint="eastAsia"/>
        </w:rPr>
        <w:t>。</w:t>
      </w:r>
    </w:p>
    <w:p w:rsidR="00301C96" w:rsidRDefault="005828A7" w:rsidP="00784F32">
      <w:pPr>
        <w:pStyle w:val="3"/>
        <w:spacing w:before="156" w:after="156"/>
      </w:pPr>
      <w:bookmarkStart w:id="327" w:name="_Toc470535960"/>
      <w:bookmarkStart w:id="328" w:name="_Toc470537363"/>
      <w:r w:rsidRPr="009A2672">
        <w:rPr>
          <w:rFonts w:hint="eastAsia"/>
        </w:rPr>
        <w:br/>
      </w:r>
      <w:bookmarkStart w:id="329" w:name="_Toc493017870"/>
      <w:r w:rsidR="00EF7061" w:rsidRPr="009A2672">
        <w:rPr>
          <w:rFonts w:hint="eastAsia"/>
        </w:rPr>
        <w:t>口令</w:t>
      </w:r>
      <w:r w:rsidR="00EF7061" w:rsidRPr="00D17055">
        <w:rPr>
          <w:rFonts w:ascii="黑体" w:hAnsi="黑体"/>
        </w:rPr>
        <w:t>Password</w:t>
      </w:r>
      <w:bookmarkEnd w:id="327"/>
      <w:bookmarkEnd w:id="328"/>
      <w:bookmarkEnd w:id="329"/>
    </w:p>
    <w:p w:rsidR="00EF7061" w:rsidRPr="007F28BB" w:rsidRDefault="00EF7061" w:rsidP="008E0D6A">
      <w:pPr>
        <w:ind w:firstLine="420"/>
      </w:pPr>
      <w:r w:rsidRPr="00554A4C">
        <w:rPr>
          <w:rFonts w:hint="eastAsia"/>
        </w:rPr>
        <w:t>口令是指用于身份鉴别的秘密的字、短语、数或字符序列。</w:t>
      </w:r>
    </w:p>
    <w:p w:rsidR="0083668F" w:rsidRDefault="0083668F" w:rsidP="0083668F">
      <w:pPr>
        <w:pStyle w:val="3"/>
        <w:spacing w:before="156" w:after="156"/>
      </w:pPr>
      <w:bookmarkStart w:id="330" w:name="_Toc452702041"/>
      <w:bookmarkStart w:id="331" w:name="_Toc470535961"/>
      <w:bookmarkStart w:id="332" w:name="_Toc470537364"/>
      <w:r w:rsidRPr="009A2672">
        <w:rPr>
          <w:rFonts w:hint="eastAsia"/>
        </w:rPr>
        <w:br/>
      </w:r>
      <w:r>
        <w:t>应用软件</w:t>
      </w:r>
      <w:r>
        <w:rPr>
          <w:rFonts w:hint="eastAsia"/>
        </w:rPr>
        <w:t>日志</w:t>
      </w:r>
      <w:r>
        <w:rPr>
          <w:rFonts w:ascii="黑体" w:hAnsi="黑体"/>
        </w:rPr>
        <w:t>A</w:t>
      </w:r>
      <w:r>
        <w:rPr>
          <w:rFonts w:ascii="黑体" w:hAnsi="黑体" w:hint="eastAsia"/>
        </w:rPr>
        <w:t>pplicat</w:t>
      </w:r>
      <w:r>
        <w:rPr>
          <w:rFonts w:ascii="黑体" w:hAnsi="黑体"/>
        </w:rPr>
        <w:t>ion S</w:t>
      </w:r>
      <w:r>
        <w:rPr>
          <w:rFonts w:ascii="黑体" w:hAnsi="黑体" w:hint="eastAsia"/>
        </w:rPr>
        <w:t>oftware</w:t>
      </w:r>
      <w:r>
        <w:rPr>
          <w:rFonts w:ascii="黑体" w:hAnsi="黑体"/>
        </w:rPr>
        <w:t xml:space="preserve"> L</w:t>
      </w:r>
      <w:r>
        <w:rPr>
          <w:rFonts w:ascii="黑体" w:hAnsi="黑体" w:hint="eastAsia"/>
        </w:rPr>
        <w:t>og</w:t>
      </w:r>
    </w:p>
    <w:p w:rsidR="0083668F" w:rsidRDefault="0083668F" w:rsidP="0083668F">
      <w:pPr>
        <w:ind w:firstLine="420"/>
      </w:pPr>
      <w:r>
        <w:t>应用软件日志</w:t>
      </w:r>
      <w:r>
        <w:rPr>
          <w:rFonts w:hint="eastAsia"/>
        </w:rPr>
        <w:t>是</w:t>
      </w:r>
      <w:r>
        <w:t>用于记录系统操作</w:t>
      </w:r>
      <w:r>
        <w:rPr>
          <w:rFonts w:hint="eastAsia"/>
        </w:rPr>
        <w:t>事件</w:t>
      </w:r>
      <w:r>
        <w:t>的记录文件和文件集合。</w:t>
      </w:r>
    </w:p>
    <w:p w:rsidR="00301C96" w:rsidRDefault="005828A7" w:rsidP="00784F32">
      <w:pPr>
        <w:pStyle w:val="3"/>
        <w:spacing w:before="156" w:after="156"/>
      </w:pPr>
      <w:r w:rsidRPr="009A2672">
        <w:rPr>
          <w:rFonts w:hint="eastAsia"/>
        </w:rPr>
        <w:br/>
      </w:r>
      <w:bookmarkStart w:id="333" w:name="_Toc493017871"/>
      <w:r w:rsidR="00EF7061" w:rsidRPr="009A2672">
        <w:rPr>
          <w:rFonts w:hint="eastAsia"/>
        </w:rPr>
        <w:t>线程安全</w:t>
      </w:r>
      <w:r w:rsidR="00EF7061" w:rsidRPr="00D17055">
        <w:rPr>
          <w:rFonts w:ascii="黑体" w:hAnsi="黑体"/>
        </w:rPr>
        <w:t>Thread Safe</w:t>
      </w:r>
      <w:bookmarkEnd w:id="330"/>
      <w:bookmarkEnd w:id="331"/>
      <w:bookmarkEnd w:id="332"/>
      <w:bookmarkEnd w:id="333"/>
    </w:p>
    <w:p w:rsidR="00EF7061" w:rsidRDefault="00EF7061" w:rsidP="008E0D6A">
      <w:pPr>
        <w:ind w:firstLine="420"/>
      </w:pPr>
      <w:r w:rsidRPr="00554A4C">
        <w:rPr>
          <w:rFonts w:hint="eastAsia"/>
        </w:rPr>
        <w:t>线程安全是指某个函数、函数库在多线程环境中被调用时能够正确地处理多个线程之间</w:t>
      </w:r>
      <w:r>
        <w:rPr>
          <w:rFonts w:hint="eastAsia"/>
        </w:rPr>
        <w:t>的</w:t>
      </w:r>
      <w:r w:rsidR="008E0D6A">
        <w:rPr>
          <w:rFonts w:hint="eastAsia"/>
        </w:rPr>
        <w:t>共享变量，使程序功能正确执行</w:t>
      </w:r>
      <w:r w:rsidR="00B87BAF">
        <w:rPr>
          <w:rFonts w:hint="eastAsia"/>
        </w:rPr>
        <w:t>。</w:t>
      </w:r>
    </w:p>
    <w:p w:rsidR="00301C96" w:rsidRDefault="005828A7" w:rsidP="00784F32">
      <w:pPr>
        <w:pStyle w:val="3"/>
        <w:spacing w:before="156" w:after="156"/>
      </w:pPr>
      <w:bookmarkStart w:id="334" w:name="_Toc470537246"/>
      <w:bookmarkStart w:id="335" w:name="_Toc470537365"/>
      <w:bookmarkStart w:id="336" w:name="_Toc452702042"/>
      <w:bookmarkStart w:id="337" w:name="_Toc470535962"/>
      <w:bookmarkStart w:id="338" w:name="_Toc470537366"/>
      <w:bookmarkEnd w:id="334"/>
      <w:bookmarkEnd w:id="335"/>
      <w:r w:rsidRPr="009A2672">
        <w:rPr>
          <w:rFonts w:hint="eastAsia"/>
        </w:rPr>
        <w:br/>
      </w:r>
      <w:bookmarkStart w:id="339" w:name="_Toc493017872"/>
      <w:r w:rsidR="00EF7061" w:rsidRPr="009A2672">
        <w:t>线程同步</w:t>
      </w:r>
      <w:r w:rsidR="00EF7061" w:rsidRPr="00D17055">
        <w:t>Thread Synchronization</w:t>
      </w:r>
      <w:bookmarkEnd w:id="336"/>
      <w:bookmarkEnd w:id="337"/>
      <w:bookmarkEnd w:id="338"/>
      <w:bookmarkEnd w:id="339"/>
    </w:p>
    <w:p w:rsidR="00EF7061" w:rsidRDefault="0030728A" w:rsidP="00EF7061">
      <w:pPr>
        <w:ind w:firstLine="420"/>
      </w:pPr>
      <w:r>
        <w:rPr>
          <w:rFonts w:hint="eastAsia"/>
        </w:rPr>
        <w:t>线程同步是指多个线程通过特定手段</w:t>
      </w:r>
      <w:del w:id="340" w:author="chenyu" w:date="2018-06-05T06:30:00Z">
        <w:r w:rsidDel="00D15948">
          <w:rPr>
            <w:rFonts w:hint="eastAsia"/>
          </w:rPr>
          <w:delText>（如</w:delText>
        </w:r>
        <w:commentRangeStart w:id="341"/>
        <w:commentRangeStart w:id="342"/>
        <w:r w:rsidDel="00D15948">
          <w:rPr>
            <w:rFonts w:hint="eastAsia"/>
          </w:rPr>
          <w:delText>互斥量</w:delText>
        </w:r>
        <w:commentRangeEnd w:id="341"/>
        <w:r w:rsidR="003C1FB8" w:rsidDel="00D15948">
          <w:rPr>
            <w:rStyle w:val="aff9"/>
          </w:rPr>
          <w:commentReference w:id="341"/>
        </w:r>
        <w:commentRangeEnd w:id="342"/>
        <w:r w:rsidR="00D15948" w:rsidDel="00D15948">
          <w:rPr>
            <w:rStyle w:val="aff9"/>
          </w:rPr>
          <w:commentReference w:id="342"/>
        </w:r>
        <w:r w:rsidDel="00D15948">
          <w:rPr>
            <w:rFonts w:hint="eastAsia"/>
          </w:rPr>
          <w:delText>）</w:delText>
        </w:r>
      </w:del>
      <w:r w:rsidR="00EF7061" w:rsidRPr="00554A4C">
        <w:rPr>
          <w:rFonts w:hint="eastAsia"/>
        </w:rPr>
        <w:t>来控制线程之间执行顺序的一种机制。</w:t>
      </w:r>
      <w:ins w:id="343" w:author="chenyu" w:date="2018-06-05T06:28:00Z">
        <w:r w:rsidR="00D15948">
          <w:rPr>
            <w:rFonts w:hint="eastAsia"/>
          </w:rPr>
          <w:t>注：</w:t>
        </w:r>
      </w:ins>
      <w:commentRangeStart w:id="344"/>
      <w:commentRangeStart w:id="345"/>
      <w:r w:rsidR="00EF7061" w:rsidRPr="00554A4C">
        <w:rPr>
          <w:rFonts w:hint="eastAsia"/>
        </w:rPr>
        <w:t>例如，当有一个线程在对内存进行操作时，其它线程就不能对该内存地址执行操作，直到该线程操作完成，此时，其它线程被设置处于等待状态。</w:t>
      </w:r>
      <w:commentRangeEnd w:id="344"/>
      <w:r w:rsidR="003C1FB8">
        <w:rPr>
          <w:rStyle w:val="aff9"/>
        </w:rPr>
        <w:commentReference w:id="344"/>
      </w:r>
      <w:commentRangeEnd w:id="345"/>
      <w:r w:rsidR="00D15948">
        <w:rPr>
          <w:rStyle w:val="aff9"/>
        </w:rPr>
        <w:commentReference w:id="345"/>
      </w:r>
    </w:p>
    <w:p w:rsidR="00301C96" w:rsidRDefault="005828A7" w:rsidP="00784F32">
      <w:pPr>
        <w:pStyle w:val="3"/>
        <w:spacing w:before="156" w:after="156"/>
      </w:pPr>
      <w:bookmarkStart w:id="346" w:name="_Toc452702043"/>
      <w:bookmarkStart w:id="347" w:name="_Toc470535963"/>
      <w:bookmarkStart w:id="348" w:name="_Toc470537367"/>
      <w:r w:rsidRPr="009A2672">
        <w:rPr>
          <w:rFonts w:hint="eastAsia"/>
        </w:rPr>
        <w:br/>
      </w:r>
      <w:bookmarkStart w:id="349" w:name="_Toc493017873"/>
      <w:r w:rsidR="00EF7061" w:rsidRPr="009A2672">
        <w:t>死锁</w:t>
      </w:r>
      <w:r w:rsidR="00EF7061" w:rsidRPr="00D17055">
        <w:rPr>
          <w:rFonts w:ascii="黑体" w:hAnsi="黑体"/>
        </w:rPr>
        <w:t>Deadlock</w:t>
      </w:r>
      <w:bookmarkEnd w:id="346"/>
      <w:bookmarkEnd w:id="347"/>
      <w:bookmarkEnd w:id="348"/>
      <w:bookmarkEnd w:id="349"/>
    </w:p>
    <w:p w:rsidR="00EF7061" w:rsidRDefault="00EF7061" w:rsidP="008E0D6A">
      <w:pPr>
        <w:ind w:firstLine="420"/>
      </w:pPr>
      <w:r>
        <w:rPr>
          <w:rFonts w:hint="eastAsia"/>
        </w:rPr>
        <w:t>死锁</w:t>
      </w:r>
      <w:r>
        <w:t>是指两个或两个以上</w:t>
      </w:r>
      <w:r>
        <w:rPr>
          <w:rFonts w:hint="eastAsia"/>
        </w:rPr>
        <w:t>的</w:t>
      </w:r>
      <w:r>
        <w:t>进程在执行过程中</w:t>
      </w:r>
      <w:r>
        <w:rPr>
          <w:rFonts w:hint="eastAsia"/>
        </w:rPr>
        <w:t>，因</w:t>
      </w:r>
      <w:r>
        <w:t>竞争资源或</w:t>
      </w:r>
      <w:r>
        <w:rPr>
          <w:rFonts w:hint="eastAsia"/>
        </w:rPr>
        <w:t>因</w:t>
      </w:r>
      <w:r>
        <w:t>彼此通信而造成的一种阻塞现象，</w:t>
      </w:r>
      <w:ins w:id="350" w:author="chenyu" w:date="2018-06-05T06:32:00Z">
        <w:r w:rsidR="00D15948">
          <w:rPr>
            <w:rFonts w:hint="eastAsia"/>
          </w:rPr>
          <w:t>此时</w:t>
        </w:r>
      </w:ins>
      <w:ins w:id="351" w:author="chenyu" w:date="2018-06-05T06:33:00Z">
        <w:r w:rsidR="008C51E1">
          <w:rPr>
            <w:rFonts w:hint="eastAsia"/>
          </w:rPr>
          <w:t>这些相互等待的进程称为死锁进程，该系统</w:t>
        </w:r>
        <w:r w:rsidR="00D15948">
          <w:rPr>
            <w:rFonts w:hint="eastAsia"/>
          </w:rPr>
          <w:t>处于</w:t>
        </w:r>
        <w:r w:rsidR="008C51E1">
          <w:rPr>
            <w:rFonts w:hint="eastAsia"/>
          </w:rPr>
          <w:t>死锁状态</w:t>
        </w:r>
      </w:ins>
      <w:ins w:id="352" w:author="chenyu" w:date="2018-06-05T06:34:00Z">
        <w:r w:rsidR="008C51E1">
          <w:rPr>
            <w:rFonts w:hint="eastAsia"/>
          </w:rPr>
          <w:t>或者产生了死锁。</w:t>
        </w:r>
      </w:ins>
      <w:commentRangeStart w:id="353"/>
      <w:commentRangeStart w:id="354"/>
      <w:del w:id="355" w:author="chenyu" w:date="2018-06-05T06:34:00Z">
        <w:r w:rsidDel="008C51E1">
          <w:delText>若无外</w:delText>
        </w:r>
        <w:r w:rsidDel="008C51E1">
          <w:rPr>
            <w:rFonts w:hint="eastAsia"/>
          </w:rPr>
          <w:delText>部操作</w:delText>
        </w:r>
      </w:del>
      <w:del w:id="356" w:author="chenyu" w:date="2018-06-05T06:31:00Z">
        <w:r w:rsidDel="00D15948">
          <w:rPr>
            <w:rFonts w:hint="eastAsia"/>
          </w:rPr>
          <w:delText>作用</w:delText>
        </w:r>
      </w:del>
      <w:del w:id="357" w:author="chenyu" w:date="2018-06-05T06:34:00Z">
        <w:r w:rsidDel="008C51E1">
          <w:delText>，</w:delText>
        </w:r>
        <w:r w:rsidDel="008C51E1">
          <w:rPr>
            <w:rFonts w:hint="eastAsia"/>
          </w:rPr>
          <w:delText>这些进程</w:delText>
        </w:r>
        <w:r w:rsidDel="008C51E1">
          <w:delText>都将无法推进</w:delText>
        </w:r>
        <w:r w:rsidDel="008C51E1">
          <w:rPr>
            <w:rFonts w:hint="eastAsia"/>
          </w:rPr>
          <w:delText>，</w:delText>
        </w:r>
        <w:r w:rsidDel="008C51E1">
          <w:delText>此时称系统处于死锁状态或系统产生了死锁，</w:delText>
        </w:r>
      </w:del>
      <w:del w:id="358" w:author="chenyu" w:date="2018-06-05T06:32:00Z">
        <w:r w:rsidDel="00D15948">
          <w:rPr>
            <w:rFonts w:hint="eastAsia"/>
          </w:rPr>
          <w:delText>那</w:delText>
        </w:r>
        <w:r w:rsidDel="00D15948">
          <w:delText>些永远在</w:delText>
        </w:r>
      </w:del>
      <w:del w:id="359" w:author="chenyu" w:date="2018-06-05T06:34:00Z">
        <w:r w:rsidDel="008C51E1">
          <w:delText>互相等待的进程称为死锁进程。</w:delText>
        </w:r>
        <w:commentRangeEnd w:id="353"/>
        <w:r w:rsidR="003C1FB8" w:rsidDel="008C51E1">
          <w:rPr>
            <w:rStyle w:val="aff9"/>
          </w:rPr>
          <w:commentReference w:id="353"/>
        </w:r>
      </w:del>
      <w:commentRangeEnd w:id="354"/>
      <w:r w:rsidR="008C51E1">
        <w:rPr>
          <w:rStyle w:val="aff9"/>
        </w:rPr>
        <w:commentReference w:id="354"/>
      </w:r>
    </w:p>
    <w:p w:rsidR="00301C96" w:rsidRDefault="009A2672" w:rsidP="00784F32">
      <w:pPr>
        <w:pStyle w:val="3"/>
        <w:spacing w:before="156" w:after="156"/>
      </w:pPr>
      <w:bookmarkStart w:id="360" w:name="_Toc452702044"/>
      <w:bookmarkStart w:id="361" w:name="_Toc470535964"/>
      <w:bookmarkStart w:id="362" w:name="_Toc470537368"/>
      <w:r w:rsidRPr="009A2672">
        <w:rPr>
          <w:rFonts w:hint="eastAsia"/>
        </w:rPr>
        <w:br/>
      </w:r>
      <w:bookmarkStart w:id="363" w:name="_Toc493017874"/>
      <w:r w:rsidR="00EF7061" w:rsidRPr="009A2672">
        <w:t>阻塞</w:t>
      </w:r>
      <w:r w:rsidR="00EF7061" w:rsidRPr="00D17055">
        <w:rPr>
          <w:rFonts w:ascii="黑体" w:hAnsi="黑体"/>
        </w:rPr>
        <w:t>Block</w:t>
      </w:r>
      <w:bookmarkEnd w:id="360"/>
      <w:bookmarkEnd w:id="361"/>
      <w:bookmarkEnd w:id="362"/>
      <w:bookmarkEnd w:id="363"/>
    </w:p>
    <w:p w:rsidR="00EF7061" w:rsidDel="00D15948" w:rsidRDefault="00EF7061" w:rsidP="009A2672">
      <w:pPr>
        <w:ind w:firstLine="420"/>
        <w:rPr>
          <w:del w:id="364" w:author="chenyu" w:date="2018-06-05T06:29:00Z"/>
        </w:rPr>
      </w:pPr>
      <w:r>
        <w:t>阻塞</w:t>
      </w:r>
      <w:r>
        <w:rPr>
          <w:rFonts w:hint="eastAsia"/>
        </w:rPr>
        <w:t>即进程</w:t>
      </w:r>
      <w:r>
        <w:rPr>
          <w:rFonts w:hint="eastAsia"/>
        </w:rPr>
        <w:t>/</w:t>
      </w:r>
      <w:r>
        <w:rPr>
          <w:rFonts w:hint="eastAsia"/>
        </w:rPr>
        <w:t>线程的请求不能立即得到应答，进程</w:t>
      </w:r>
      <w:r>
        <w:rPr>
          <w:rFonts w:hint="eastAsia"/>
        </w:rPr>
        <w:t>/</w:t>
      </w:r>
      <w:r>
        <w:rPr>
          <w:rFonts w:hint="eastAsia"/>
        </w:rPr>
        <w:t>线程需要等待。造成阻塞的原因主要有：</w:t>
      </w:r>
      <w:commentRangeStart w:id="365"/>
      <w:commentRangeStart w:id="366"/>
    </w:p>
    <w:p w:rsidR="00EF7061" w:rsidRPr="002C6AE1" w:rsidDel="00D15948" w:rsidRDefault="00CF0389" w:rsidP="00D15948">
      <w:pPr>
        <w:ind w:firstLine="420"/>
        <w:rPr>
          <w:del w:id="367" w:author="chenyu" w:date="2018-06-05T06:29:00Z"/>
          <w:rFonts w:asciiTheme="majorEastAsia" w:eastAsiaTheme="majorEastAsia" w:hAnsiTheme="majorEastAsia"/>
        </w:rPr>
      </w:pPr>
      <w:del w:id="368" w:author="chenyu" w:date="2018-06-05T06:29:00Z">
        <w:r w:rsidRPr="002C6AE1" w:rsidDel="00D15948">
          <w:rPr>
            <w:rFonts w:asciiTheme="majorEastAsia" w:eastAsiaTheme="majorEastAsia" w:hAnsiTheme="majorEastAsia"/>
          </w:rPr>
          <w:delText>1</w:delText>
        </w:r>
        <w:r w:rsidRPr="002C6AE1" w:rsidDel="00D15948">
          <w:rPr>
            <w:rFonts w:asciiTheme="majorEastAsia" w:eastAsiaTheme="majorEastAsia" w:hAnsiTheme="majorEastAsia" w:hint="eastAsia"/>
          </w:rPr>
          <w:delText>）</w:delText>
        </w:r>
      </w:del>
      <w:r w:rsidRPr="002C6AE1">
        <w:rPr>
          <w:rFonts w:asciiTheme="majorEastAsia" w:eastAsiaTheme="majorEastAsia" w:hAnsiTheme="majorEastAsia" w:hint="eastAsia"/>
        </w:rPr>
        <w:t>等待</w:t>
      </w:r>
      <w:r w:rsidRPr="002C6AE1">
        <w:rPr>
          <w:rFonts w:asciiTheme="majorEastAsia" w:eastAsiaTheme="majorEastAsia" w:hAnsiTheme="majorEastAsia"/>
        </w:rPr>
        <w:t>I/O</w:t>
      </w:r>
      <w:ins w:id="369" w:author="chenyu" w:date="2018-06-05T06:29:00Z">
        <w:r w:rsidR="00D15948">
          <w:rPr>
            <w:rFonts w:asciiTheme="majorEastAsia" w:eastAsiaTheme="majorEastAsia" w:hAnsiTheme="majorEastAsia" w:hint="eastAsia"/>
          </w:rPr>
          <w:t>、</w:t>
        </w:r>
      </w:ins>
    </w:p>
    <w:p w:rsidR="00000000" w:rsidRDefault="00CF0389">
      <w:pPr>
        <w:ind w:firstLineChars="0" w:firstLine="0"/>
        <w:rPr>
          <w:del w:id="370" w:author="chenyu" w:date="2018-06-05T06:30:00Z"/>
          <w:rFonts w:asciiTheme="majorEastAsia" w:eastAsiaTheme="majorEastAsia" w:hAnsiTheme="majorEastAsia"/>
        </w:rPr>
        <w:pPrChange w:id="371" w:author="chenyu" w:date="2018-06-05T06:29:00Z">
          <w:pPr>
            <w:ind w:firstLine="420"/>
          </w:pPr>
        </w:pPrChange>
      </w:pPr>
      <w:r w:rsidRPr="002C6AE1">
        <w:rPr>
          <w:rFonts w:asciiTheme="majorEastAsia" w:eastAsiaTheme="majorEastAsia" w:hAnsiTheme="majorEastAsia"/>
        </w:rPr>
        <w:t>2</w:t>
      </w:r>
      <w:r w:rsidRPr="002C6AE1">
        <w:rPr>
          <w:rFonts w:asciiTheme="majorEastAsia" w:eastAsiaTheme="majorEastAsia" w:hAnsiTheme="majorEastAsia" w:hint="eastAsia"/>
        </w:rPr>
        <w:t>）进程处于</w:t>
      </w:r>
      <w:r w:rsidRPr="002C6AE1">
        <w:rPr>
          <w:rFonts w:asciiTheme="majorEastAsia" w:eastAsiaTheme="majorEastAsia" w:hAnsiTheme="majorEastAsia"/>
        </w:rPr>
        <w:t>sleep</w:t>
      </w:r>
      <w:r w:rsidRPr="002C6AE1">
        <w:rPr>
          <w:rFonts w:asciiTheme="majorEastAsia" w:eastAsiaTheme="majorEastAsia" w:hAnsiTheme="majorEastAsia" w:hint="eastAsia"/>
        </w:rPr>
        <w:t>中</w:t>
      </w:r>
      <w:ins w:id="372" w:author="chenyu" w:date="2018-06-05T06:29:00Z">
        <w:r w:rsidR="00D15948">
          <w:rPr>
            <w:rFonts w:asciiTheme="majorEastAsia" w:eastAsiaTheme="majorEastAsia" w:hAnsiTheme="majorEastAsia" w:hint="eastAsia"/>
          </w:rPr>
          <w:t>、</w:t>
        </w:r>
      </w:ins>
    </w:p>
    <w:p w:rsidR="00000000" w:rsidRDefault="00CF0389">
      <w:pPr>
        <w:ind w:firstLineChars="0" w:firstLine="0"/>
        <w:rPr>
          <w:rFonts w:asciiTheme="majorEastAsia" w:eastAsiaTheme="majorEastAsia" w:hAnsiTheme="majorEastAsia"/>
        </w:rPr>
        <w:pPrChange w:id="373" w:author="chenyu" w:date="2018-06-05T06:30:00Z">
          <w:pPr>
            <w:ind w:firstLine="420"/>
          </w:pPr>
        </w:pPrChange>
      </w:pPr>
      <w:r w:rsidRPr="002C6AE1">
        <w:rPr>
          <w:rFonts w:asciiTheme="majorEastAsia" w:eastAsiaTheme="majorEastAsia" w:hAnsiTheme="majorEastAsia"/>
        </w:rPr>
        <w:t>3</w:t>
      </w:r>
      <w:r w:rsidRPr="002C6AE1">
        <w:rPr>
          <w:rFonts w:asciiTheme="majorEastAsia" w:eastAsiaTheme="majorEastAsia" w:hAnsiTheme="majorEastAsia" w:hint="eastAsia"/>
        </w:rPr>
        <w:t>）等待解锁</w:t>
      </w:r>
      <w:commentRangeEnd w:id="365"/>
      <w:r w:rsidR="003C1FB8">
        <w:rPr>
          <w:rStyle w:val="aff9"/>
        </w:rPr>
        <w:commentReference w:id="365"/>
      </w:r>
      <w:commentRangeEnd w:id="366"/>
      <w:r w:rsidR="00D15948">
        <w:rPr>
          <w:rStyle w:val="aff9"/>
        </w:rPr>
        <w:commentReference w:id="366"/>
      </w:r>
      <w:ins w:id="374" w:author="chenyu" w:date="2018-06-05T06:30:00Z">
        <w:r w:rsidR="00D15948">
          <w:rPr>
            <w:rFonts w:asciiTheme="majorEastAsia" w:eastAsiaTheme="majorEastAsia" w:hAnsiTheme="majorEastAsia" w:hint="eastAsia"/>
          </w:rPr>
          <w:t>。</w:t>
        </w:r>
      </w:ins>
    </w:p>
    <w:p w:rsidR="00301C96" w:rsidRDefault="009A2672" w:rsidP="00784F32">
      <w:pPr>
        <w:pStyle w:val="3"/>
        <w:spacing w:before="156" w:after="156"/>
      </w:pPr>
      <w:bookmarkStart w:id="375" w:name="_Toc452702045"/>
      <w:r w:rsidRPr="009A2672">
        <w:rPr>
          <w:rFonts w:hint="eastAsia"/>
        </w:rPr>
        <w:br/>
      </w:r>
      <w:bookmarkStart w:id="376" w:name="_Toc493017875"/>
      <w:r w:rsidR="00EF7061" w:rsidRPr="009A2672">
        <w:t>游标</w:t>
      </w:r>
      <w:r w:rsidR="00EF7061" w:rsidRPr="00D17055">
        <w:rPr>
          <w:rFonts w:ascii="黑体" w:hAnsi="黑体" w:hint="eastAsia"/>
        </w:rPr>
        <w:t>cursor</w:t>
      </w:r>
      <w:bookmarkEnd w:id="375"/>
      <w:bookmarkEnd w:id="376"/>
    </w:p>
    <w:p w:rsidR="00EF7061" w:rsidRPr="009F7014" w:rsidRDefault="00EF7061" w:rsidP="008E0D6A">
      <w:pPr>
        <w:ind w:firstLine="420"/>
      </w:pPr>
      <w:r w:rsidRPr="00900C39">
        <w:rPr>
          <w:rFonts w:hint="eastAsia"/>
        </w:rPr>
        <w:t>游标是一种用于操纵数据库查询返回的多行结果集的机制。</w:t>
      </w:r>
    </w:p>
    <w:p w:rsidR="00301C96" w:rsidRDefault="009A2672" w:rsidP="00784F32">
      <w:pPr>
        <w:pStyle w:val="3"/>
        <w:spacing w:before="156" w:after="156"/>
      </w:pPr>
      <w:bookmarkStart w:id="377" w:name="_Toc452702046"/>
      <w:r w:rsidRPr="009A2672">
        <w:rPr>
          <w:rFonts w:hint="eastAsia"/>
        </w:rPr>
        <w:br/>
      </w:r>
      <w:bookmarkStart w:id="378" w:name="_Toc493017876"/>
      <w:r w:rsidR="00EF7061" w:rsidRPr="009A2672">
        <w:rPr>
          <w:rFonts w:hint="eastAsia"/>
        </w:rPr>
        <w:t>敏感信息</w:t>
      </w:r>
      <w:r w:rsidR="00EF7061" w:rsidRPr="00D17055">
        <w:t>S</w:t>
      </w:r>
      <w:r w:rsidR="00EF7061" w:rsidRPr="00D17055">
        <w:rPr>
          <w:rFonts w:hint="eastAsia"/>
        </w:rPr>
        <w:t xml:space="preserve">ensitive </w:t>
      </w:r>
      <w:r w:rsidR="00EF7061" w:rsidRPr="00D17055">
        <w:t>I</w:t>
      </w:r>
      <w:r w:rsidR="00EF7061" w:rsidRPr="00D17055">
        <w:rPr>
          <w:rFonts w:hint="eastAsia"/>
        </w:rPr>
        <w:t>nformation</w:t>
      </w:r>
      <w:bookmarkEnd w:id="377"/>
      <w:bookmarkEnd w:id="378"/>
    </w:p>
    <w:p w:rsidR="00EF7061" w:rsidRPr="00900C39" w:rsidRDefault="00EF7061" w:rsidP="008E0D6A">
      <w:pPr>
        <w:ind w:firstLine="420"/>
      </w:pPr>
      <w:r w:rsidRPr="00554A4C">
        <w:rPr>
          <w:rFonts w:hint="eastAsia"/>
        </w:rPr>
        <w:t>由权威机构确定的必须受保护的信息，该信息的泄露、修改、破坏或丢失会对人或事产生可预知的损害。</w:t>
      </w:r>
    </w:p>
    <w:p w:rsidR="00301C96" w:rsidRDefault="009A2672" w:rsidP="00784F32">
      <w:pPr>
        <w:pStyle w:val="3"/>
        <w:spacing w:before="156" w:after="156"/>
      </w:pPr>
      <w:bookmarkStart w:id="379" w:name="_Toc452702047"/>
      <w:r w:rsidRPr="009A2672">
        <w:rPr>
          <w:rFonts w:hint="eastAsia"/>
        </w:rPr>
        <w:lastRenderedPageBreak/>
        <w:br/>
      </w:r>
      <w:bookmarkStart w:id="380" w:name="_Toc493017877"/>
      <w:r w:rsidR="00EF7061" w:rsidRPr="009A2672">
        <w:rPr>
          <w:rFonts w:hint="eastAsia"/>
        </w:rPr>
        <w:t>秘密信息</w:t>
      </w:r>
      <w:r w:rsidR="00EF7061" w:rsidRPr="00D17055">
        <w:t>Secret Information</w:t>
      </w:r>
      <w:bookmarkEnd w:id="379"/>
      <w:bookmarkEnd w:id="380"/>
    </w:p>
    <w:p w:rsidR="00EF7061" w:rsidRDefault="00EF7061" w:rsidP="008E0D6A">
      <w:pPr>
        <w:ind w:firstLine="420"/>
      </w:pPr>
      <w:r w:rsidRPr="00900C39">
        <w:rPr>
          <w:rFonts w:hint="eastAsia"/>
        </w:rPr>
        <w:t>为了执行特定安全功能策略，只能由授权用户或被评对象安全功能知晓的信息。</w:t>
      </w:r>
    </w:p>
    <w:p w:rsidR="00301C96" w:rsidRDefault="009A2672" w:rsidP="00784F32">
      <w:pPr>
        <w:pStyle w:val="3"/>
        <w:spacing w:before="156" w:after="156"/>
      </w:pPr>
      <w:bookmarkStart w:id="381" w:name="_Toc452702048"/>
      <w:r w:rsidRPr="009A2672">
        <w:rPr>
          <w:rFonts w:hint="eastAsia"/>
        </w:rPr>
        <w:br/>
      </w:r>
      <w:bookmarkStart w:id="382" w:name="_Toc493017878"/>
      <w:r w:rsidR="00EF7061" w:rsidRPr="009A2672">
        <w:rPr>
          <w:rFonts w:hint="eastAsia"/>
        </w:rPr>
        <w:t>信任边界</w:t>
      </w:r>
      <w:r w:rsidR="00EF7061" w:rsidRPr="00D17055">
        <w:t>Trust Boundary</w:t>
      </w:r>
      <w:bookmarkEnd w:id="381"/>
      <w:bookmarkEnd w:id="382"/>
    </w:p>
    <w:p w:rsidR="00EF7061" w:rsidRDefault="00EF7061" w:rsidP="008E0D6A">
      <w:pPr>
        <w:ind w:firstLine="420"/>
      </w:pPr>
      <w:commentRangeStart w:id="383"/>
      <w:commentRangeStart w:id="384"/>
      <w:r>
        <w:rPr>
          <w:rFonts w:hint="eastAsia"/>
        </w:rPr>
        <w:t>通常，一个信任边界由编程</w:t>
      </w:r>
      <w:r>
        <w:t>人员</w:t>
      </w:r>
      <w:r>
        <w:rPr>
          <w:rFonts w:hint="eastAsia"/>
        </w:rPr>
        <w:t>直接控制的系统部件组成。</w:t>
      </w:r>
      <w:del w:id="385" w:author="chenyu" w:date="2018-06-05T06:35:00Z">
        <w:r w:rsidDel="008C51E1">
          <w:rPr>
            <w:rFonts w:hint="eastAsia"/>
          </w:rPr>
          <w:delText>来自</w:delText>
        </w:r>
      </w:del>
      <w:r>
        <w:rPr>
          <w:rFonts w:hint="eastAsia"/>
        </w:rPr>
        <w:t>编程</w:t>
      </w:r>
      <w:r>
        <w:t>人员</w:t>
      </w:r>
      <w:r>
        <w:rPr>
          <w:rFonts w:hint="eastAsia"/>
        </w:rPr>
        <w:t>直接控制</w:t>
      </w:r>
      <w:ins w:id="386" w:author="chenyu" w:date="2018-06-05T06:35:00Z">
        <w:r w:rsidR="008C51E1">
          <w:rPr>
            <w:rFonts w:hint="eastAsia"/>
          </w:rPr>
          <w:t>的</w:t>
        </w:r>
      </w:ins>
      <w:r>
        <w:rPr>
          <w:rFonts w:hint="eastAsia"/>
        </w:rPr>
        <w:t>系统以外的所有连接和数据，包括所有</w:t>
      </w:r>
      <w:del w:id="387" w:author="chenyu" w:date="2018-06-05T06:36:00Z">
        <w:r w:rsidDel="008C51E1">
          <w:rPr>
            <w:rFonts w:hint="eastAsia"/>
          </w:rPr>
          <w:delText>由</w:delText>
        </w:r>
      </w:del>
      <w:r>
        <w:rPr>
          <w:rFonts w:hint="eastAsia"/>
        </w:rPr>
        <w:t>其它</w:t>
      </w:r>
      <w:del w:id="388" w:author="chenyu" w:date="2018-06-05T06:36:00Z">
        <w:r w:rsidDel="008C51E1">
          <w:rPr>
            <w:rFonts w:hint="eastAsia"/>
          </w:rPr>
          <w:delText>各方管理的</w:delText>
        </w:r>
      </w:del>
      <w:r>
        <w:rPr>
          <w:rFonts w:hint="eastAsia"/>
        </w:rPr>
        <w:t>客户端和系统，在允许进一步</w:t>
      </w:r>
      <w:del w:id="389" w:author="chenyu" w:date="2018-06-05T06:36:00Z">
        <w:r w:rsidDel="008C51E1">
          <w:rPr>
            <w:rFonts w:hint="eastAsia"/>
          </w:rPr>
          <w:delText>的</w:delText>
        </w:r>
      </w:del>
      <w:r>
        <w:rPr>
          <w:rFonts w:hint="eastAsia"/>
        </w:rPr>
        <w:t>系统交互之前，应当被认为是不可信的，</w:t>
      </w:r>
      <w:del w:id="390" w:author="chenyu" w:date="2018-06-05T06:36:00Z">
        <w:r w:rsidDel="008C51E1">
          <w:rPr>
            <w:rFonts w:hint="eastAsia"/>
          </w:rPr>
          <w:delText>并在</w:delText>
        </w:r>
      </w:del>
      <w:ins w:id="391" w:author="chenyu" w:date="2018-06-05T06:36:00Z">
        <w:r w:rsidR="008C51E1">
          <w:rPr>
            <w:rFonts w:hint="eastAsia"/>
          </w:rPr>
          <w:t>且需在</w:t>
        </w:r>
      </w:ins>
      <w:r>
        <w:rPr>
          <w:rFonts w:hint="eastAsia"/>
        </w:rPr>
        <w:t>边界被验证</w:t>
      </w:r>
      <w:commentRangeEnd w:id="383"/>
      <w:r w:rsidR="003C1FB8">
        <w:rPr>
          <w:rStyle w:val="aff9"/>
        </w:rPr>
        <w:commentReference w:id="383"/>
      </w:r>
      <w:commentRangeEnd w:id="384"/>
      <w:r w:rsidR="008C51E1">
        <w:rPr>
          <w:rStyle w:val="aff9"/>
        </w:rPr>
        <w:commentReference w:id="384"/>
      </w:r>
      <w:r>
        <w:rPr>
          <w:rFonts w:hint="eastAsia"/>
        </w:rPr>
        <w:t>。</w:t>
      </w:r>
    </w:p>
    <w:p w:rsidR="00301C96" w:rsidRDefault="009A2672" w:rsidP="00784F32">
      <w:pPr>
        <w:pStyle w:val="3"/>
        <w:spacing w:before="156" w:after="156"/>
      </w:pPr>
      <w:bookmarkStart w:id="392" w:name="_Toc452702049"/>
      <w:r w:rsidRPr="009A2672">
        <w:rPr>
          <w:rFonts w:hint="eastAsia"/>
        </w:rPr>
        <w:br/>
      </w:r>
      <w:bookmarkStart w:id="393" w:name="_Toc493017879"/>
      <w:r w:rsidR="00EF7061" w:rsidRPr="009A2672">
        <w:rPr>
          <w:rFonts w:hint="eastAsia"/>
        </w:rPr>
        <w:t>可信系统</w:t>
      </w:r>
      <w:r w:rsidR="00EF7061" w:rsidRPr="00D17055">
        <w:t>Trust System</w:t>
      </w:r>
      <w:bookmarkEnd w:id="392"/>
      <w:bookmarkEnd w:id="393"/>
    </w:p>
    <w:p w:rsidR="00EF7061" w:rsidRDefault="00EF7061" w:rsidP="008E0D6A">
      <w:pPr>
        <w:ind w:firstLine="420"/>
      </w:pPr>
      <w:r>
        <w:rPr>
          <w:rFonts w:hint="eastAsia"/>
        </w:rPr>
        <w:t>指一种封闭、</w:t>
      </w:r>
      <w:r>
        <w:t>可控的</w:t>
      </w:r>
      <w:r>
        <w:rPr>
          <w:rFonts w:hint="eastAsia"/>
        </w:rPr>
        <w:t>计算系统，其任何操作行为总是和预期保持一致。</w:t>
      </w:r>
    </w:p>
    <w:p w:rsidR="00301C96" w:rsidRDefault="009A2672" w:rsidP="00784F32">
      <w:pPr>
        <w:pStyle w:val="3"/>
        <w:spacing w:before="156" w:after="156"/>
      </w:pPr>
      <w:bookmarkStart w:id="394" w:name="_Toc452702050"/>
      <w:r w:rsidRPr="009A2672">
        <w:rPr>
          <w:rFonts w:hint="eastAsia"/>
        </w:rPr>
        <w:br/>
      </w:r>
      <w:bookmarkStart w:id="395" w:name="_Toc493017880"/>
      <w:r w:rsidR="00EF7061" w:rsidRPr="009A2672">
        <w:rPr>
          <w:rFonts w:hint="eastAsia"/>
        </w:rPr>
        <w:t>最小特权</w:t>
      </w:r>
      <w:r w:rsidR="00EF7061" w:rsidRPr="00D17055">
        <w:t>M</w:t>
      </w:r>
      <w:r w:rsidR="00EF7061" w:rsidRPr="00D17055">
        <w:rPr>
          <w:rFonts w:hint="eastAsia"/>
        </w:rPr>
        <w:t xml:space="preserve">inimum </w:t>
      </w:r>
      <w:r w:rsidR="00EF7061" w:rsidRPr="00D17055">
        <w:t>P</w:t>
      </w:r>
      <w:r w:rsidR="00EF7061" w:rsidRPr="00D17055">
        <w:rPr>
          <w:rFonts w:hint="eastAsia"/>
        </w:rPr>
        <w:t>rivilege</w:t>
      </w:r>
      <w:bookmarkEnd w:id="394"/>
      <w:bookmarkEnd w:id="395"/>
    </w:p>
    <w:p w:rsidR="00EF7061" w:rsidRDefault="00EF7061" w:rsidP="00EF7061">
      <w:pPr>
        <w:pStyle w:val="affb"/>
        <w:spacing w:line="360" w:lineRule="auto"/>
      </w:pPr>
      <w:r>
        <w:rPr>
          <w:rFonts w:hint="eastAsia"/>
        </w:rPr>
        <w:t>主体的访问权限制到最低程度，即仅提供授权任务所必需的那些权利。</w:t>
      </w:r>
    </w:p>
    <w:p w:rsidR="00301C96" w:rsidRDefault="009A2672" w:rsidP="00784F32">
      <w:pPr>
        <w:pStyle w:val="3"/>
        <w:spacing w:before="156" w:after="156"/>
      </w:pPr>
      <w:r w:rsidRPr="009A2672">
        <w:rPr>
          <w:rFonts w:hint="eastAsia"/>
        </w:rPr>
        <w:br/>
      </w:r>
      <w:bookmarkStart w:id="396" w:name="_Toc493017881"/>
      <w:r w:rsidR="00EF7061" w:rsidRPr="009A2672">
        <w:rPr>
          <w:rFonts w:hint="eastAsia"/>
        </w:rPr>
        <w:t>挂起</w:t>
      </w:r>
      <w:bookmarkEnd w:id="396"/>
    </w:p>
    <w:p w:rsidR="00D15948" w:rsidRDefault="00EF7061" w:rsidP="008E0D6A">
      <w:pPr>
        <w:ind w:firstLine="420"/>
        <w:rPr>
          <w:ins w:id="397" w:author="chenyu" w:date="2018-06-05T06:26:00Z"/>
        </w:rPr>
      </w:pPr>
      <w:r w:rsidRPr="004E1000">
        <w:t>挂起进程在操作系统中可以定义为暂时被淘汰出内存的进程</w:t>
      </w:r>
      <w:r>
        <w:rPr>
          <w:rFonts w:hint="eastAsia"/>
        </w:rPr>
        <w:t>。</w:t>
      </w:r>
    </w:p>
    <w:p w:rsidR="00EF7061" w:rsidRDefault="00D15948" w:rsidP="008E0D6A">
      <w:pPr>
        <w:ind w:firstLine="420"/>
      </w:pPr>
      <w:ins w:id="398" w:author="chenyu" w:date="2018-06-05T06:26:00Z">
        <w:r>
          <w:rPr>
            <w:rFonts w:hint="eastAsia"/>
          </w:rPr>
          <w:t>注：</w:t>
        </w:r>
      </w:ins>
      <w:commentRangeStart w:id="399"/>
      <w:r w:rsidR="00EF7061" w:rsidRPr="004E1000">
        <w:t>机器的资源是有限的，在资源不足的情况下，操作系统对在内存中的程序进行合理的安排，其中有的进程被暂时调离出内存，当条件允许的时候，会被操作系统再次调回内存，重新进入等待被执行的状态</w:t>
      </w:r>
      <w:r w:rsidR="00EF7061">
        <w:t>即就绪态，系统在超过一定的时间没有任何动作</w:t>
      </w:r>
      <w:r w:rsidR="00EF7061">
        <w:rPr>
          <w:rFonts w:hint="eastAsia"/>
        </w:rPr>
        <w:t>。</w:t>
      </w:r>
      <w:commentRangeEnd w:id="399"/>
      <w:r w:rsidR="003C1FB8">
        <w:rPr>
          <w:rStyle w:val="aff9"/>
        </w:rPr>
        <w:commentReference w:id="399"/>
      </w:r>
    </w:p>
    <w:p w:rsidR="00301C96" w:rsidRDefault="009A2672" w:rsidP="00784F32">
      <w:pPr>
        <w:pStyle w:val="3"/>
        <w:spacing w:before="156" w:after="156"/>
      </w:pPr>
      <w:r w:rsidRPr="009A2672">
        <w:rPr>
          <w:rFonts w:hint="eastAsia"/>
        </w:rPr>
        <w:br/>
      </w:r>
      <w:bookmarkStart w:id="400" w:name="_Toc493017882"/>
      <w:r w:rsidR="00EF7061" w:rsidRPr="009A2672">
        <w:rPr>
          <w:rFonts w:hint="eastAsia"/>
        </w:rPr>
        <w:t>异常</w:t>
      </w:r>
      <w:bookmarkEnd w:id="400"/>
    </w:p>
    <w:p w:rsidR="00EF7061" w:rsidRDefault="00EF7061" w:rsidP="00EF7061">
      <w:pPr>
        <w:pStyle w:val="affb"/>
      </w:pPr>
      <w:r w:rsidRPr="00136F97">
        <w:t>异常是导致程序中断运行的一种指令流。如果不对异常进行正确的处理，则可能导致程序的中断执行</w:t>
      </w:r>
      <w:r>
        <w:rPr>
          <w:rFonts w:hint="eastAsia"/>
        </w:rPr>
        <w:t>。</w:t>
      </w:r>
    </w:p>
    <w:p w:rsidR="00301C96" w:rsidRDefault="009A2672" w:rsidP="00784F32">
      <w:pPr>
        <w:pStyle w:val="3"/>
        <w:spacing w:before="156" w:after="156"/>
      </w:pPr>
      <w:r w:rsidRPr="009A2672">
        <w:rPr>
          <w:rFonts w:hint="eastAsia"/>
        </w:rPr>
        <w:br/>
      </w:r>
      <w:bookmarkStart w:id="401" w:name="_Toc493017883"/>
      <w:r w:rsidR="00EF7061" w:rsidRPr="009A2672">
        <w:rPr>
          <w:rFonts w:hint="eastAsia"/>
        </w:rPr>
        <w:t>错误</w:t>
      </w:r>
      <w:bookmarkEnd w:id="401"/>
    </w:p>
    <w:p w:rsidR="00175688" w:rsidRDefault="00EF7061" w:rsidP="00175688">
      <w:pPr>
        <w:ind w:firstLine="420"/>
        <w:rPr>
          <w:ins w:id="402" w:author="chenyu" w:date="2018-06-05T06:53:00Z"/>
        </w:rPr>
      </w:pPr>
      <w:r>
        <w:rPr>
          <w:rFonts w:hint="eastAsia"/>
        </w:rPr>
        <w:t>错误是系统运行中出现的非预期问题，可能导致系统崩溃或者</w:t>
      </w:r>
      <w:commentRangeStart w:id="403"/>
      <w:r>
        <w:rPr>
          <w:rFonts w:hint="eastAsia"/>
        </w:rPr>
        <w:t>暂</w:t>
      </w:r>
      <w:ins w:id="404" w:author="chenyu" w:date="2018-06-05T06:26:00Z">
        <w:r w:rsidR="00D15948">
          <w:rPr>
            <w:rFonts w:hint="eastAsia"/>
          </w:rPr>
          <w:t>停</w:t>
        </w:r>
      </w:ins>
      <w:del w:id="405" w:author="chenyu" w:date="2018-06-05T06:26:00Z">
        <w:r w:rsidDel="00D15948">
          <w:rPr>
            <w:rFonts w:hint="eastAsia"/>
          </w:rPr>
          <w:delText>定</w:delText>
        </w:r>
      </w:del>
      <w:commentRangeEnd w:id="403"/>
      <w:r w:rsidR="003C1FB8">
        <w:rPr>
          <w:rStyle w:val="aff9"/>
        </w:rPr>
        <w:commentReference w:id="403"/>
      </w:r>
      <w:r>
        <w:rPr>
          <w:rFonts w:hint="eastAsia"/>
        </w:rPr>
        <w:t>运行。</w:t>
      </w:r>
    </w:p>
    <w:p w:rsidR="00000000" w:rsidRDefault="004F7C83">
      <w:pPr>
        <w:pStyle w:val="3"/>
        <w:spacing w:before="156" w:after="156"/>
        <w:ind w:left="0"/>
        <w:rPr>
          <w:ins w:id="406" w:author="chenyu" w:date="2018-06-05T06:53:00Z"/>
          <w:rPrChange w:id="407" w:author="chenyu" w:date="2018-06-05T06:53:00Z">
            <w:rPr>
              <w:ins w:id="408" w:author="chenyu" w:date="2018-06-05T06:53:00Z"/>
              <w:rFonts w:asciiTheme="minorEastAsia" w:eastAsiaTheme="minorEastAsia" w:hAnsiTheme="minorEastAsia"/>
            </w:rPr>
          </w:rPrChange>
        </w:rPr>
        <w:pPrChange w:id="409" w:author="chenyu" w:date="2018-06-05T06:53:00Z">
          <w:pPr>
            <w:ind w:firstLine="420"/>
          </w:pPr>
        </w:pPrChange>
      </w:pPr>
      <w:ins w:id="410" w:author="chenyu" w:date="2018-06-05T06:53:00Z">
        <w:r w:rsidRPr="004F7C83">
          <w:rPr>
            <w:rPrChange w:id="411" w:author="chenyu" w:date="2018-06-05T06:53:00Z">
              <w:rPr>
                <w:rFonts w:ascii="宋体" w:hAnsi="宋体"/>
                <w:color w:val="0000FF"/>
                <w:u w:val="single"/>
              </w:rPr>
            </w:rPrChange>
          </w:rPr>
          <w:t>Cookie</w:t>
        </w:r>
        <w:r w:rsidR="00175688" w:rsidRPr="00175688">
          <w:rPr>
            <w:rFonts w:hint="eastAsia"/>
          </w:rPr>
          <w:t xml:space="preserve"> </w:t>
        </w:r>
      </w:ins>
    </w:p>
    <w:p w:rsidR="00175688" w:rsidRDefault="00175688" w:rsidP="00A35D54">
      <w:pPr>
        <w:pStyle w:val="affb"/>
        <w:rPr>
          <w:ins w:id="412" w:author="chenyu" w:date="2018-06-05T07:54:00Z"/>
          <w:rFonts w:ascii="Calibri" w:hAnsi="Calibri" w:cs="黑体"/>
          <w:szCs w:val="32"/>
        </w:rPr>
      </w:pPr>
      <w:ins w:id="413" w:author="chenyu" w:date="2018-06-05T06:53:00Z">
        <w:r w:rsidRPr="008803E5">
          <w:rPr>
            <w:rFonts w:ascii="Calibri" w:hAnsi="Calibri" w:cs="黑体"/>
            <w:szCs w:val="32"/>
          </w:rPr>
          <w:t>储存在用户本地终端上的数据</w:t>
        </w:r>
        <w:r>
          <w:rPr>
            <w:rFonts w:ascii="Calibri" w:hAnsi="Calibri" w:cs="黑体" w:hint="eastAsia"/>
            <w:szCs w:val="32"/>
          </w:rPr>
          <w:t>。</w:t>
        </w:r>
      </w:ins>
    </w:p>
    <w:p w:rsidR="00000000" w:rsidRDefault="00414F69">
      <w:pPr>
        <w:pStyle w:val="3"/>
        <w:spacing w:before="156" w:after="156"/>
        <w:rPr>
          <w:ins w:id="414" w:author="chenyu" w:date="2018-06-05T08:02:00Z"/>
        </w:rPr>
        <w:pPrChange w:id="415" w:author="chenyu" w:date="2018-06-05T07:55:00Z">
          <w:pPr>
            <w:pStyle w:val="affb"/>
          </w:pPr>
        </w:pPrChange>
      </w:pPr>
      <w:ins w:id="416" w:author="chenyu" w:date="2018-06-05T07:54:00Z">
        <w:r>
          <w:rPr>
            <w:rFonts w:hint="eastAsia"/>
          </w:rPr>
          <w:t>密钥交换</w:t>
        </w:r>
      </w:ins>
    </w:p>
    <w:p w:rsidR="00000000" w:rsidRDefault="00414F69">
      <w:pPr>
        <w:ind w:firstLine="420"/>
        <w:rPr>
          <w:ins w:id="417" w:author="chenyu" w:date="2018-06-05T07:54:00Z"/>
        </w:rPr>
        <w:pPrChange w:id="418" w:author="chenyu" w:date="2018-06-05T08:02:00Z">
          <w:pPr>
            <w:pStyle w:val="affb"/>
          </w:pPr>
        </w:pPrChange>
      </w:pPr>
      <w:ins w:id="419" w:author="chenyu" w:date="2018-06-05T08:02:00Z">
        <w:r>
          <w:rPr>
            <w:rFonts w:hint="eastAsia"/>
          </w:rPr>
          <w:t>通信双方在正式通信前，通过密码</w:t>
        </w:r>
      </w:ins>
      <w:ins w:id="420" w:author="chenyu" w:date="2018-06-05T08:03:00Z">
        <w:r>
          <w:rPr>
            <w:rFonts w:hint="eastAsia"/>
          </w:rPr>
          <w:t>技术</w:t>
        </w:r>
        <w:r w:rsidR="00842FD0">
          <w:rPr>
            <w:rFonts w:hint="eastAsia"/>
          </w:rPr>
          <w:t>形成一个安全的会话密钥的过程。</w:t>
        </w:r>
      </w:ins>
    </w:p>
    <w:p w:rsidR="00000000" w:rsidRDefault="00414F69">
      <w:pPr>
        <w:pStyle w:val="3"/>
        <w:spacing w:before="156" w:after="156"/>
        <w:rPr>
          <w:ins w:id="421" w:author="chenyu" w:date="2018-06-05T07:59:00Z"/>
        </w:rPr>
        <w:pPrChange w:id="422" w:author="chenyu" w:date="2018-06-05T07:55:00Z">
          <w:pPr>
            <w:pStyle w:val="affb"/>
          </w:pPr>
        </w:pPrChange>
      </w:pPr>
      <w:ins w:id="423" w:author="chenyu" w:date="2018-06-05T07:54:00Z">
        <w:r>
          <w:rPr>
            <w:rFonts w:hint="eastAsia"/>
          </w:rPr>
          <w:t>数字</w:t>
        </w:r>
      </w:ins>
      <w:ins w:id="424" w:author="chenyu" w:date="2018-06-05T07:55:00Z">
        <w:r>
          <w:rPr>
            <w:rFonts w:hint="eastAsia"/>
          </w:rPr>
          <w:t>签名</w:t>
        </w:r>
      </w:ins>
    </w:p>
    <w:p w:rsidR="00000000" w:rsidRDefault="00414F69">
      <w:pPr>
        <w:ind w:firstLine="420"/>
        <w:rPr>
          <w:ins w:id="425" w:author="chenyu" w:date="2018-06-05T07:55:00Z"/>
        </w:rPr>
        <w:pPrChange w:id="426" w:author="chenyu" w:date="2018-06-05T07:59:00Z">
          <w:pPr>
            <w:pStyle w:val="affb"/>
          </w:pPr>
        </w:pPrChange>
      </w:pPr>
      <w:ins w:id="427" w:author="chenyu" w:date="2018-06-05T08:00:00Z">
        <w:r>
          <w:rPr>
            <w:rFonts w:hint="eastAsia"/>
          </w:rPr>
          <w:t>使用</w:t>
        </w:r>
        <w:r w:rsidRPr="00414F69">
          <w:rPr>
            <w:rFonts w:hint="eastAsia"/>
          </w:rPr>
          <w:t>发送者的私</w:t>
        </w:r>
        <w:proofErr w:type="gramStart"/>
        <w:r w:rsidRPr="00414F69">
          <w:rPr>
            <w:rFonts w:hint="eastAsia"/>
          </w:rPr>
          <w:t>钥</w:t>
        </w:r>
        <w:proofErr w:type="gramEnd"/>
        <w:r w:rsidRPr="00414F69">
          <w:rPr>
            <w:rFonts w:hint="eastAsia"/>
          </w:rPr>
          <w:t>加密</w:t>
        </w:r>
      </w:ins>
      <w:ins w:id="428" w:author="chenyu" w:date="2018-06-05T07:59:00Z">
        <w:r>
          <w:rPr>
            <w:rFonts w:hint="eastAsia"/>
          </w:rPr>
          <w:t>摘要信息</w:t>
        </w:r>
      </w:ins>
      <w:ins w:id="429" w:author="chenyu" w:date="2018-06-05T08:00:00Z">
        <w:r>
          <w:rPr>
            <w:rFonts w:hint="eastAsia"/>
          </w:rPr>
          <w:t>后形成的一串序列</w:t>
        </w:r>
      </w:ins>
      <w:ins w:id="430" w:author="chenyu" w:date="2018-06-05T07:59:00Z">
        <w:r w:rsidRPr="00414F69">
          <w:rPr>
            <w:rFonts w:hint="eastAsia"/>
          </w:rPr>
          <w:t>。</w:t>
        </w:r>
      </w:ins>
    </w:p>
    <w:p w:rsidR="00000000" w:rsidRDefault="00414F69">
      <w:pPr>
        <w:pStyle w:val="3"/>
        <w:spacing w:before="156" w:after="156"/>
        <w:rPr>
          <w:ins w:id="431" w:author="chenyu" w:date="2018-06-05T07:56:00Z"/>
        </w:rPr>
        <w:pPrChange w:id="432" w:author="chenyu" w:date="2018-06-05T07:55:00Z">
          <w:pPr>
            <w:pStyle w:val="affb"/>
          </w:pPr>
        </w:pPrChange>
      </w:pPr>
      <w:ins w:id="433" w:author="chenyu" w:date="2018-06-05T07:55:00Z">
        <w:r>
          <w:rPr>
            <w:rFonts w:hint="eastAsia"/>
          </w:rPr>
          <w:t>散列函数</w:t>
        </w:r>
      </w:ins>
    </w:p>
    <w:p w:rsidR="00000000" w:rsidRDefault="00414F69">
      <w:pPr>
        <w:ind w:firstLine="420"/>
        <w:rPr>
          <w:ins w:id="434" w:author="chenyu" w:date="2018-06-05T07:55:00Z"/>
        </w:rPr>
        <w:pPrChange w:id="435" w:author="chenyu" w:date="2018-06-05T07:56:00Z">
          <w:pPr>
            <w:pStyle w:val="affb"/>
          </w:pPr>
        </w:pPrChange>
      </w:pPr>
      <w:ins w:id="436" w:author="chenyu" w:date="2018-06-05T07:57:00Z">
        <w:r>
          <w:rPr>
            <w:rFonts w:hint="eastAsia"/>
          </w:rPr>
          <w:t>把</w:t>
        </w:r>
        <w:r w:rsidRPr="00414F69">
          <w:rPr>
            <w:rFonts w:hint="eastAsia"/>
          </w:rPr>
          <w:t>任意长度的输入</w:t>
        </w:r>
        <w:r>
          <w:rPr>
            <w:rFonts w:hint="eastAsia"/>
          </w:rPr>
          <w:t>变换成固定长度的输出的函数。</w:t>
        </w:r>
      </w:ins>
    </w:p>
    <w:p w:rsidR="00000000" w:rsidRDefault="00842FD0">
      <w:pPr>
        <w:pStyle w:val="3"/>
        <w:spacing w:before="156" w:after="156"/>
        <w:rPr>
          <w:ins w:id="437" w:author="chenyu" w:date="2018-06-05T08:03:00Z"/>
        </w:rPr>
        <w:pPrChange w:id="438" w:author="chenyu" w:date="2018-06-05T07:55:00Z">
          <w:pPr>
            <w:pStyle w:val="affb"/>
          </w:pPr>
        </w:pPrChange>
      </w:pPr>
      <w:ins w:id="439" w:author="chenyu" w:date="2018-06-05T07:55:00Z">
        <w:r>
          <w:rPr>
            <w:rFonts w:hint="eastAsia"/>
          </w:rPr>
          <w:lastRenderedPageBreak/>
          <w:t>伪随机数</w:t>
        </w:r>
      </w:ins>
    </w:p>
    <w:p w:rsidR="00000000" w:rsidRDefault="00842FD0">
      <w:pPr>
        <w:ind w:firstLine="420"/>
        <w:rPr>
          <w:ins w:id="440" w:author="chenyu" w:date="2018-06-05T07:54:00Z"/>
        </w:rPr>
        <w:pPrChange w:id="441" w:author="chenyu" w:date="2018-06-05T08:03:00Z">
          <w:pPr>
            <w:pStyle w:val="affb"/>
          </w:pPr>
        </w:pPrChange>
      </w:pPr>
      <w:ins w:id="442" w:author="chenyu" w:date="2018-06-05T08:04:00Z">
        <w:r>
          <w:rPr>
            <w:rFonts w:hint="eastAsia"/>
          </w:rPr>
          <w:t>用确定性的算法计算出来</w:t>
        </w:r>
        <w:proofErr w:type="gramStart"/>
        <w:r w:rsidRPr="00842FD0">
          <w:rPr>
            <w:rFonts w:hint="eastAsia"/>
          </w:rPr>
          <w:t>似来自</w:t>
        </w:r>
        <w:r w:rsidRPr="00842FD0">
          <w:rPr>
            <w:rFonts w:hint="eastAsia"/>
          </w:rPr>
          <w:t>[</w:t>
        </w:r>
        <w:proofErr w:type="gramEnd"/>
        <w:r w:rsidRPr="00842FD0">
          <w:rPr>
            <w:rFonts w:hint="eastAsia"/>
          </w:rPr>
          <w:t>0,1]</w:t>
        </w:r>
        <w:r w:rsidRPr="00842FD0">
          <w:rPr>
            <w:rFonts w:hint="eastAsia"/>
          </w:rPr>
          <w:t>均匀分布的随机数序列</w:t>
        </w:r>
        <w:r>
          <w:rPr>
            <w:rFonts w:hint="eastAsia"/>
          </w:rPr>
          <w:t>称为</w:t>
        </w:r>
      </w:ins>
      <w:ins w:id="443" w:author="chenyu" w:date="2018-06-05T08:05:00Z">
        <w:r>
          <w:rPr>
            <w:rFonts w:hint="eastAsia"/>
          </w:rPr>
          <w:t>伪随机数。</w:t>
        </w:r>
      </w:ins>
    </w:p>
    <w:p w:rsidR="00000000" w:rsidRDefault="00414F69">
      <w:pPr>
        <w:pStyle w:val="3"/>
        <w:spacing w:before="156" w:after="156"/>
        <w:rPr>
          <w:ins w:id="444" w:author="chenyu" w:date="2018-06-05T08:03:00Z"/>
        </w:rPr>
        <w:pPrChange w:id="445" w:author="chenyu" w:date="2018-06-05T08:03:00Z">
          <w:pPr>
            <w:pStyle w:val="affb"/>
          </w:pPr>
        </w:pPrChange>
      </w:pPr>
      <w:ins w:id="446" w:author="chenyu" w:date="2018-06-05T07:54:00Z">
        <w:r>
          <w:rPr>
            <w:rFonts w:hint="eastAsia"/>
          </w:rPr>
          <w:t>消息摘要</w:t>
        </w:r>
      </w:ins>
    </w:p>
    <w:p w:rsidR="00000000" w:rsidRDefault="00842FD0">
      <w:pPr>
        <w:ind w:firstLine="420"/>
        <w:rPr>
          <w:ins w:id="447" w:author="chenyu" w:date="2018-06-05T07:55:00Z"/>
        </w:rPr>
        <w:pPrChange w:id="448" w:author="chenyu" w:date="2018-06-05T08:03:00Z">
          <w:pPr>
            <w:pStyle w:val="affb"/>
          </w:pPr>
        </w:pPrChange>
      </w:pPr>
      <w:ins w:id="449" w:author="chenyu" w:date="2018-06-05T08:06:00Z">
        <w:r>
          <w:rPr>
            <w:rFonts w:ascii="Arial" w:hAnsi="Arial" w:cs="Arial"/>
            <w:color w:val="333333"/>
            <w:szCs w:val="21"/>
            <w:shd w:val="clear" w:color="auto" w:fill="FFFFFF"/>
          </w:rPr>
          <w:t>一个唯一对应一个消息或文本的固定长度的值</w:t>
        </w:r>
        <w:r>
          <w:rPr>
            <w:rFonts w:ascii="Arial" w:hAnsi="Arial" w:cs="Arial" w:hint="eastAsia"/>
            <w:color w:val="333333"/>
            <w:szCs w:val="21"/>
            <w:shd w:val="clear" w:color="auto" w:fill="FFFFFF"/>
          </w:rPr>
          <w:t>。</w:t>
        </w:r>
      </w:ins>
    </w:p>
    <w:p w:rsidR="00000000" w:rsidRDefault="00414F69">
      <w:pPr>
        <w:pStyle w:val="3"/>
        <w:spacing w:before="156" w:after="156"/>
        <w:pPrChange w:id="450" w:author="User" w:date="2018-06-05T08:42:00Z">
          <w:pPr>
            <w:pStyle w:val="affb"/>
          </w:pPr>
        </w:pPrChange>
      </w:pPr>
      <w:ins w:id="451" w:author="chenyu" w:date="2018-06-05T07:55:00Z">
        <w:r>
          <w:rPr>
            <w:rFonts w:hint="eastAsia"/>
          </w:rPr>
          <w:t>随机盐</w:t>
        </w:r>
      </w:ins>
    </w:p>
    <w:p w:rsidR="00301C96" w:rsidRDefault="00EF7061" w:rsidP="00784F32">
      <w:pPr>
        <w:pStyle w:val="21"/>
        <w:spacing w:before="156" w:after="156"/>
      </w:pPr>
      <w:bookmarkStart w:id="452" w:name="_Toc470535965"/>
      <w:bookmarkStart w:id="453" w:name="_Toc470537369"/>
      <w:bookmarkStart w:id="454" w:name="_Toc515951494"/>
      <w:r w:rsidRPr="00FE6E5B">
        <w:rPr>
          <w:rFonts w:hint="eastAsia"/>
        </w:rPr>
        <w:t>缩略语</w:t>
      </w:r>
      <w:bookmarkEnd w:id="452"/>
      <w:bookmarkEnd w:id="453"/>
      <w:bookmarkEnd w:id="454"/>
    </w:p>
    <w:p w:rsidR="00EF7061" w:rsidRPr="00316260" w:rsidRDefault="00EF7061" w:rsidP="00EF7061">
      <w:pPr>
        <w:pStyle w:val="affb"/>
        <w:spacing w:line="360" w:lineRule="auto"/>
        <w:rPr>
          <w:rFonts w:asciiTheme="minorEastAsia" w:eastAsiaTheme="minorEastAsia" w:hAnsiTheme="minorEastAsia"/>
        </w:rPr>
      </w:pPr>
      <w:r w:rsidRPr="00316260">
        <w:rPr>
          <w:rFonts w:asciiTheme="minorEastAsia" w:eastAsiaTheme="minorEastAsia" w:hAnsiTheme="minorEastAsia"/>
        </w:rPr>
        <w:t>下列缩略语适用于本标准。</w:t>
      </w:r>
    </w:p>
    <w:p w:rsidR="00EF7061" w:rsidRPr="00B21917" w:rsidRDefault="00EF7061" w:rsidP="004B0CDD">
      <w:pPr>
        <w:ind w:firstLine="420"/>
        <w:rPr>
          <w:rFonts w:asciiTheme="minorEastAsia" w:eastAsiaTheme="minorEastAsia" w:hAnsiTheme="minorEastAsia"/>
        </w:rPr>
      </w:pPr>
      <w:r w:rsidRPr="009A2672">
        <w:rPr>
          <w:rFonts w:ascii="Times New Roman" w:eastAsiaTheme="minorEastAsia" w:hAnsi="Times New Roman" w:cs="Times New Roman"/>
        </w:rPr>
        <w:t>SSL</w:t>
      </w:r>
      <w:r w:rsidRPr="009A2672">
        <w:rPr>
          <w:rFonts w:ascii="Times New Roman" w:eastAsiaTheme="minorEastAsia" w:hAnsiTheme="minorEastAsia" w:cs="Times New Roman"/>
        </w:rPr>
        <w:t>：</w:t>
      </w:r>
      <w:r w:rsidRPr="009A2672">
        <w:rPr>
          <w:rFonts w:ascii="Times New Roman" w:eastAsiaTheme="minorEastAsia" w:hAnsi="Times New Roman" w:cs="Times New Roman"/>
        </w:rPr>
        <w:t>Secure Sockets Layer</w:t>
      </w:r>
      <w:r w:rsidRPr="00B21917">
        <w:rPr>
          <w:rFonts w:asciiTheme="minorEastAsia" w:eastAsiaTheme="minorEastAsia" w:hAnsiTheme="minorEastAsia" w:hint="eastAsia"/>
        </w:rPr>
        <w:t>安全</w:t>
      </w:r>
      <w:r w:rsidRPr="00B21917">
        <w:rPr>
          <w:rFonts w:asciiTheme="minorEastAsia" w:eastAsiaTheme="minorEastAsia" w:hAnsiTheme="minorEastAsia"/>
        </w:rPr>
        <w:t>套接</w:t>
      </w:r>
      <w:r w:rsidRPr="00B21917">
        <w:rPr>
          <w:rFonts w:asciiTheme="minorEastAsia" w:eastAsiaTheme="minorEastAsia" w:hAnsiTheme="minorEastAsia" w:hint="eastAsia"/>
        </w:rPr>
        <w:t>子层</w:t>
      </w:r>
    </w:p>
    <w:p w:rsidR="00EF7061" w:rsidRPr="00B21917" w:rsidRDefault="00EF7061" w:rsidP="004B0CDD">
      <w:pPr>
        <w:ind w:firstLine="420"/>
        <w:rPr>
          <w:rFonts w:asciiTheme="minorEastAsia" w:eastAsiaTheme="minorEastAsia" w:hAnsiTheme="minorEastAsia"/>
        </w:rPr>
      </w:pPr>
      <w:r w:rsidRPr="009A2672">
        <w:rPr>
          <w:rFonts w:ascii="Times New Roman" w:eastAsiaTheme="minorEastAsia" w:hAnsi="Times New Roman" w:cs="Times New Roman" w:hint="eastAsia"/>
        </w:rPr>
        <w:t>TLS</w:t>
      </w:r>
      <w:r w:rsidRPr="009A2672">
        <w:rPr>
          <w:rFonts w:ascii="Times New Roman" w:eastAsiaTheme="minorEastAsia" w:hAnsi="Times New Roman" w:cs="Times New Roman" w:hint="eastAsia"/>
        </w:rPr>
        <w:t>：</w:t>
      </w:r>
      <w:r w:rsidRPr="009A2672">
        <w:rPr>
          <w:rFonts w:ascii="Times New Roman" w:eastAsiaTheme="minorEastAsia" w:hAnsi="Times New Roman" w:cs="Times New Roman"/>
        </w:rPr>
        <w:t>Transport Layer Securit</w:t>
      </w:r>
      <w:r w:rsidRPr="009A2672">
        <w:rPr>
          <w:rFonts w:ascii="Times New Roman" w:eastAsiaTheme="minorEastAsia" w:hAnsi="Times New Roman" w:cs="Times New Roman" w:hint="eastAsia"/>
        </w:rPr>
        <w:t>y</w:t>
      </w:r>
      <w:r w:rsidRPr="00B21917">
        <w:rPr>
          <w:rFonts w:asciiTheme="minorEastAsia" w:eastAsiaTheme="minorEastAsia" w:hAnsiTheme="minorEastAsia" w:hint="eastAsia"/>
        </w:rPr>
        <w:t>传输层安全</w:t>
      </w:r>
    </w:p>
    <w:p w:rsidR="00EF7061" w:rsidRPr="00B21917" w:rsidRDefault="00EF7061" w:rsidP="004B0CDD">
      <w:pPr>
        <w:ind w:firstLine="420"/>
        <w:rPr>
          <w:rFonts w:asciiTheme="minorEastAsia" w:eastAsiaTheme="minorEastAsia" w:hAnsiTheme="minorEastAsia"/>
        </w:rPr>
      </w:pPr>
      <w:r w:rsidRPr="009A2672">
        <w:rPr>
          <w:rFonts w:ascii="Times New Roman" w:eastAsiaTheme="minorEastAsia" w:hAnsi="Times New Roman" w:cs="Times New Roman" w:hint="eastAsia"/>
        </w:rPr>
        <w:t>SQL</w:t>
      </w:r>
      <w:r w:rsidR="009A2672" w:rsidRPr="009A2672">
        <w:rPr>
          <w:rFonts w:ascii="Times New Roman" w:eastAsiaTheme="minorEastAsia" w:hAnsi="Times New Roman" w:cs="Times New Roman" w:hint="eastAsia"/>
        </w:rPr>
        <w:t>：</w:t>
      </w:r>
      <w:r w:rsidRPr="009A2672">
        <w:rPr>
          <w:rFonts w:ascii="Times New Roman" w:eastAsiaTheme="minorEastAsia" w:hAnsi="Times New Roman" w:cs="Times New Roman"/>
        </w:rPr>
        <w:t xml:space="preserve">Structured Query Language  </w:t>
      </w:r>
      <w:r w:rsidRPr="00B21917">
        <w:rPr>
          <w:rFonts w:asciiTheme="minorEastAsia" w:eastAsiaTheme="minorEastAsia" w:hAnsiTheme="minorEastAsia" w:hint="eastAsia"/>
        </w:rPr>
        <w:t>结构化</w:t>
      </w:r>
      <w:r w:rsidRPr="00B21917">
        <w:rPr>
          <w:rFonts w:asciiTheme="minorEastAsia" w:eastAsiaTheme="minorEastAsia" w:hAnsiTheme="minorEastAsia"/>
        </w:rPr>
        <w:t>查询语言</w:t>
      </w:r>
    </w:p>
    <w:p w:rsidR="00EF7061" w:rsidRDefault="00EF7061" w:rsidP="004B0CDD">
      <w:pPr>
        <w:ind w:firstLine="420"/>
        <w:rPr>
          <w:ins w:id="455" w:author="chenyu" w:date="2018-06-05T06:44:00Z"/>
          <w:rFonts w:asciiTheme="minorEastAsia" w:eastAsiaTheme="minorEastAsia" w:hAnsiTheme="minorEastAsia"/>
        </w:rPr>
      </w:pPr>
      <w:r w:rsidRPr="009A2672">
        <w:rPr>
          <w:rFonts w:ascii="Times New Roman" w:eastAsiaTheme="minorEastAsia" w:hAnsi="Times New Roman" w:cs="Times New Roman" w:hint="eastAsia"/>
        </w:rPr>
        <w:t>HTTP</w:t>
      </w:r>
      <w:r w:rsidR="009A2672" w:rsidRPr="009A2672">
        <w:rPr>
          <w:rFonts w:ascii="Times New Roman" w:eastAsiaTheme="minorEastAsia" w:hAnsi="Times New Roman" w:cs="Times New Roman" w:hint="eastAsia"/>
        </w:rPr>
        <w:t>：</w:t>
      </w:r>
      <w:proofErr w:type="spellStart"/>
      <w:r w:rsidRPr="009A2672">
        <w:rPr>
          <w:rFonts w:ascii="Times New Roman" w:eastAsiaTheme="minorEastAsia" w:hAnsi="Times New Roman" w:cs="Times New Roman"/>
        </w:rPr>
        <w:t>HyperText</w:t>
      </w:r>
      <w:proofErr w:type="spellEnd"/>
      <w:r w:rsidRPr="009A2672">
        <w:rPr>
          <w:rFonts w:ascii="Times New Roman" w:eastAsiaTheme="minorEastAsia" w:hAnsi="Times New Roman" w:cs="Times New Roman"/>
        </w:rPr>
        <w:t xml:space="preserve"> Transfer Protocol</w:t>
      </w:r>
      <w:r w:rsidRPr="00B21917">
        <w:rPr>
          <w:rFonts w:asciiTheme="minorEastAsia" w:eastAsiaTheme="minorEastAsia" w:hAnsiTheme="minorEastAsia" w:hint="eastAsia"/>
        </w:rPr>
        <w:t>超级</w:t>
      </w:r>
      <w:r w:rsidRPr="00B21917">
        <w:rPr>
          <w:rFonts w:asciiTheme="minorEastAsia" w:eastAsiaTheme="minorEastAsia" w:hAnsiTheme="minorEastAsia"/>
        </w:rPr>
        <w:t>文本传输协议</w:t>
      </w:r>
    </w:p>
    <w:p w:rsidR="00175688" w:rsidRDefault="00175688" w:rsidP="004B0CDD">
      <w:pPr>
        <w:ind w:firstLine="420"/>
        <w:rPr>
          <w:ins w:id="456" w:author="chenyu" w:date="2018-06-05T06:44:00Z"/>
          <w:rFonts w:ascii="宋体" w:hAnsi="宋体"/>
        </w:rPr>
      </w:pPr>
      <w:commentRangeStart w:id="457"/>
      <w:ins w:id="458" w:author="chenyu" w:date="2018-06-05T06:44:00Z">
        <w:r w:rsidRPr="005A5639">
          <w:rPr>
            <w:rFonts w:ascii="宋体" w:hAnsi="宋体" w:hint="eastAsia"/>
          </w:rPr>
          <w:t>XM</w:t>
        </w:r>
        <w:r>
          <w:rPr>
            <w:rFonts w:ascii="宋体" w:hAnsi="宋体" w:hint="eastAsia"/>
          </w:rPr>
          <w:t>L：</w:t>
        </w:r>
      </w:ins>
      <w:ins w:id="459" w:author="chenyu" w:date="2018-06-05T06:45:00Z">
        <w:r>
          <w:rPr>
            <w:rFonts w:ascii="Arial" w:hAnsi="Arial" w:cs="Arial"/>
            <w:color w:val="333333"/>
            <w:sz w:val="18"/>
            <w:szCs w:val="18"/>
            <w:shd w:val="clear" w:color="auto" w:fill="FFFFFF"/>
          </w:rPr>
          <w:t xml:space="preserve">Extensible Markup Language </w:t>
        </w:r>
        <w:r>
          <w:rPr>
            <w:rFonts w:ascii="Arial" w:hAnsi="Arial" w:cs="Arial" w:hint="eastAsia"/>
            <w:color w:val="333333"/>
            <w:sz w:val="18"/>
            <w:szCs w:val="18"/>
            <w:shd w:val="clear" w:color="auto" w:fill="FFFFFF"/>
          </w:rPr>
          <w:t>可扩展标记语言</w:t>
        </w:r>
      </w:ins>
    </w:p>
    <w:p w:rsidR="00175688" w:rsidRDefault="00175688" w:rsidP="004B0CDD">
      <w:pPr>
        <w:ind w:firstLine="420"/>
        <w:rPr>
          <w:ins w:id="460" w:author="chenyu" w:date="2018-06-05T06:24:00Z"/>
          <w:rFonts w:asciiTheme="minorEastAsia" w:eastAsiaTheme="minorEastAsia" w:hAnsiTheme="minorEastAsia"/>
        </w:rPr>
      </w:pPr>
      <w:ins w:id="461" w:author="chenyu" w:date="2018-06-05T06:44:00Z">
        <w:r w:rsidRPr="005A5639">
          <w:rPr>
            <w:rFonts w:ascii="宋体" w:hAnsi="宋体" w:hint="eastAsia"/>
          </w:rPr>
          <w:t>LDAP</w:t>
        </w:r>
        <w:commentRangeEnd w:id="457"/>
        <w:r>
          <w:rPr>
            <w:rStyle w:val="aff9"/>
          </w:rPr>
          <w:commentReference w:id="457"/>
        </w:r>
        <w:r>
          <w:rPr>
            <w:rFonts w:ascii="宋体" w:hAnsi="宋体" w:hint="eastAsia"/>
          </w:rPr>
          <w:t>：</w:t>
        </w:r>
      </w:ins>
      <w:ins w:id="462" w:author="chenyu" w:date="2018-06-05T06:45:00Z">
        <w:r>
          <w:rPr>
            <w:rFonts w:ascii="Arial" w:hAnsi="Arial" w:cs="Arial"/>
            <w:color w:val="333333"/>
            <w:szCs w:val="21"/>
            <w:shd w:val="clear" w:color="auto" w:fill="FFFFFF"/>
          </w:rPr>
          <w:t xml:space="preserve">Lightweight Directory Access Protocol </w:t>
        </w:r>
      </w:ins>
      <w:ins w:id="463" w:author="chenyu" w:date="2018-06-05T06:46:00Z">
        <w:r>
          <w:rPr>
            <w:rFonts w:ascii="Arial" w:hAnsi="Arial" w:cs="Arial"/>
            <w:color w:val="333333"/>
            <w:sz w:val="18"/>
            <w:szCs w:val="18"/>
            <w:shd w:val="clear" w:color="auto" w:fill="FFFFFF"/>
          </w:rPr>
          <w:t>轻量目录访问协议</w:t>
        </w:r>
      </w:ins>
    </w:p>
    <w:p w:rsidR="00D15948" w:rsidRDefault="00D15948" w:rsidP="004B0CDD">
      <w:pPr>
        <w:ind w:firstLine="420"/>
        <w:rPr>
          <w:ins w:id="464" w:author="chenyu" w:date="2018-06-05T06:39:00Z"/>
          <w:rFonts w:ascii="Arial" w:hAnsi="Arial" w:cs="Arial"/>
          <w:color w:val="333333"/>
          <w:sz w:val="20"/>
          <w:szCs w:val="20"/>
          <w:shd w:val="clear" w:color="auto" w:fill="FFFFFF"/>
        </w:rPr>
      </w:pPr>
      <w:ins w:id="465" w:author="chenyu" w:date="2018-06-05T06:24:00Z">
        <w:r>
          <w:rPr>
            <w:rFonts w:asciiTheme="minorEastAsia" w:eastAsiaTheme="minorEastAsia" w:hAnsiTheme="minorEastAsia" w:hint="eastAsia"/>
          </w:rPr>
          <w:t>PC：</w:t>
        </w:r>
      </w:ins>
      <w:ins w:id="466" w:author="chenyu" w:date="2018-06-05T06:25:00Z">
        <w:r>
          <w:rPr>
            <w:rFonts w:ascii="Arial" w:hAnsi="Arial" w:cs="Arial"/>
            <w:color w:val="333333"/>
            <w:sz w:val="20"/>
            <w:szCs w:val="20"/>
            <w:shd w:val="clear" w:color="auto" w:fill="FFFFFF"/>
          </w:rPr>
          <w:t xml:space="preserve">Personal Computer </w:t>
        </w:r>
        <w:r>
          <w:rPr>
            <w:rFonts w:ascii="Arial" w:hAnsi="Arial" w:cs="Arial" w:hint="eastAsia"/>
            <w:color w:val="333333"/>
            <w:sz w:val="20"/>
            <w:szCs w:val="20"/>
            <w:shd w:val="clear" w:color="auto" w:fill="FFFFFF"/>
          </w:rPr>
          <w:t>个人电脑</w:t>
        </w:r>
      </w:ins>
    </w:p>
    <w:p w:rsidR="003E2A12" w:rsidRDefault="003E2A12" w:rsidP="004B0CDD">
      <w:pPr>
        <w:ind w:firstLine="420"/>
        <w:rPr>
          <w:ins w:id="467" w:author="chenyu" w:date="2018-06-05T06:52:00Z"/>
          <w:rFonts w:ascii="Arial" w:hAnsi="Arial" w:cs="Arial"/>
          <w:color w:val="333333"/>
          <w:szCs w:val="21"/>
          <w:shd w:val="clear" w:color="auto" w:fill="FFFFFF"/>
        </w:rPr>
      </w:pPr>
      <w:commentRangeStart w:id="468"/>
      <w:commentRangeStart w:id="469"/>
      <w:ins w:id="470" w:author="chenyu" w:date="2018-06-05T06:39:00Z">
        <w:r w:rsidRPr="005A5639">
          <w:rPr>
            <w:rFonts w:ascii="宋体" w:hAnsi="宋体" w:hint="eastAsia"/>
          </w:rPr>
          <w:t>UTF-8</w:t>
        </w:r>
        <w:commentRangeEnd w:id="468"/>
        <w:r>
          <w:rPr>
            <w:rStyle w:val="aff9"/>
          </w:rPr>
          <w:commentReference w:id="468"/>
        </w:r>
        <w:commentRangeEnd w:id="469"/>
        <w:r>
          <w:rPr>
            <w:rStyle w:val="aff9"/>
          </w:rPr>
          <w:commentReference w:id="469"/>
        </w:r>
        <w:r>
          <w:rPr>
            <w:rFonts w:ascii="宋体" w:hAnsi="宋体" w:hint="eastAsia"/>
          </w:rPr>
          <w:t>：</w:t>
        </w:r>
      </w:ins>
      <w:ins w:id="471" w:author="chenyu" w:date="2018-06-05T06:40:00Z">
        <w:r w:rsidRPr="003E2A12">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8-bit Unicode Transformation Format </w:t>
        </w:r>
      </w:ins>
      <w:ins w:id="472" w:author="chenyu" w:date="2018-06-05T06:41:00Z">
        <w:r>
          <w:rPr>
            <w:rFonts w:ascii="Arial" w:hAnsi="Arial" w:cs="Arial" w:hint="eastAsia"/>
            <w:color w:val="333333"/>
            <w:sz w:val="20"/>
            <w:szCs w:val="20"/>
            <w:shd w:val="clear" w:color="auto" w:fill="FFFFFF"/>
          </w:rPr>
          <w:t>针对</w:t>
        </w:r>
      </w:ins>
      <w:ins w:id="473" w:author="chenyu" w:date="2018-06-05T06:42:00Z">
        <w:r>
          <w:rPr>
            <w:rFonts w:ascii="Arial" w:hAnsi="Arial" w:cs="Arial" w:hint="eastAsia"/>
            <w:color w:val="333333"/>
            <w:sz w:val="20"/>
            <w:szCs w:val="20"/>
            <w:shd w:val="clear" w:color="auto" w:fill="FFFFFF"/>
          </w:rPr>
          <w:t>Unicode</w:t>
        </w:r>
        <w:r>
          <w:rPr>
            <w:rFonts w:ascii="Arial" w:hAnsi="Arial" w:cs="Arial" w:hint="eastAsia"/>
            <w:color w:val="333333"/>
            <w:sz w:val="20"/>
            <w:szCs w:val="20"/>
            <w:shd w:val="clear" w:color="auto" w:fill="FFFFFF"/>
          </w:rPr>
          <w:t>的</w:t>
        </w:r>
        <w:r>
          <w:rPr>
            <w:rFonts w:ascii="Arial" w:hAnsi="Arial" w:cs="Arial"/>
            <w:color w:val="333333"/>
            <w:szCs w:val="21"/>
            <w:shd w:val="clear" w:color="auto" w:fill="FFFFFF"/>
          </w:rPr>
          <w:t>可变长度字符编码</w:t>
        </w:r>
      </w:ins>
    </w:p>
    <w:p w:rsidR="00175688" w:rsidRPr="00B21917" w:rsidDel="00175688" w:rsidRDefault="00175688" w:rsidP="004B0CDD">
      <w:pPr>
        <w:ind w:firstLine="420"/>
        <w:rPr>
          <w:del w:id="474" w:author="chenyu" w:date="2018-06-05T06:52:00Z"/>
          <w:rFonts w:asciiTheme="minorEastAsia" w:eastAsiaTheme="minorEastAsia" w:hAnsiTheme="minorEastAsia"/>
        </w:rPr>
      </w:pPr>
    </w:p>
    <w:p w:rsidR="00CB0F47" w:rsidRDefault="00D162E1" w:rsidP="00D17055">
      <w:pPr>
        <w:widowControl/>
        <w:ind w:firstLineChars="0" w:firstLine="0"/>
        <w:jc w:val="left"/>
        <w:rPr>
          <w:rFonts w:eastAsia="黑体"/>
          <w:b/>
          <w:bCs/>
          <w:kern w:val="44"/>
          <w:szCs w:val="44"/>
        </w:rPr>
      </w:pPr>
      <w:r>
        <w:rPr>
          <w:rFonts w:eastAsia="黑体"/>
          <w:b/>
          <w:bCs/>
          <w:kern w:val="44"/>
          <w:szCs w:val="44"/>
        </w:rPr>
        <w:br w:type="page"/>
      </w:r>
    </w:p>
    <w:p w:rsidR="00CB0F47" w:rsidRPr="009A2672" w:rsidRDefault="00D162E1" w:rsidP="00784F32">
      <w:pPr>
        <w:pStyle w:val="1"/>
        <w:spacing w:before="312" w:after="312"/>
      </w:pPr>
      <w:bookmarkStart w:id="475" w:name="_Toc515951495"/>
      <w:r w:rsidRPr="009A2672">
        <w:rPr>
          <w:rFonts w:hint="eastAsia"/>
        </w:rPr>
        <w:lastRenderedPageBreak/>
        <w:t>概述</w:t>
      </w:r>
      <w:bookmarkEnd w:id="475"/>
    </w:p>
    <w:p w:rsidR="004B0CDD" w:rsidRDefault="004B0CDD" w:rsidP="009A2672">
      <w:pPr>
        <w:ind w:firstLine="420"/>
      </w:pPr>
      <w:bookmarkStart w:id="476" w:name="_Toc139181364"/>
      <w:bookmarkStart w:id="477" w:name="_Toc135716294"/>
      <w:bookmarkStart w:id="478" w:name="_Toc139253629"/>
      <w:bookmarkStart w:id="479" w:name="_Toc146910137"/>
      <w:bookmarkStart w:id="480" w:name="_Toc155060405"/>
      <w:bookmarkStart w:id="481" w:name="_Toc162080560"/>
      <w:r>
        <w:rPr>
          <w:rFonts w:hint="eastAsia"/>
        </w:rPr>
        <w:t>本指南从程序安全和环境安全两个方面规定应用软件的安全编程要求。其中，程序安全部分描述软件在资源使用、代码实现、安全功能方面的安全技术要求，环境安全部分描述软件的安全管理配置要求。图</w:t>
      </w:r>
      <w:r>
        <w:rPr>
          <w:rFonts w:hint="eastAsia"/>
        </w:rPr>
        <w:t>1</w:t>
      </w:r>
      <w:r>
        <w:rPr>
          <w:rFonts w:hint="eastAsia"/>
        </w:rPr>
        <w:t>为本标准描述的安全编程规范框架。</w:t>
      </w:r>
    </w:p>
    <w:p w:rsidR="004B0CDD" w:rsidRDefault="004B0CDD" w:rsidP="009A2672">
      <w:pPr>
        <w:ind w:firstLine="420"/>
      </w:pPr>
      <w:r>
        <w:rPr>
          <w:rFonts w:hint="eastAsia"/>
        </w:rPr>
        <w:t>采用本标准中的要求，能够有效的降低应用软件的脆弱性。</w:t>
      </w:r>
    </w:p>
    <w:p w:rsidR="004B0CDD" w:rsidRPr="00BD5C0D" w:rsidRDefault="004F7C83" w:rsidP="004B0CDD">
      <w:pPr>
        <w:pStyle w:val="affb"/>
        <w:spacing w:line="360" w:lineRule="auto"/>
        <w:ind w:firstLineChars="0" w:firstLine="0"/>
        <w:jc w:val="center"/>
        <w:rPr>
          <w:sz w:val="20"/>
        </w:rPr>
      </w:pPr>
      <w:r w:rsidRPr="004F7C83">
        <w:rPr>
          <w:noProof/>
        </w:rPr>
      </w:r>
      <w:r w:rsidRPr="004F7C83">
        <w:rPr>
          <w:noProof/>
        </w:rPr>
        <w:pict>
          <v:group id="画布 75" o:spid="_x0000_s1027" style="width:467.75pt;height:245.3pt;mso-position-horizontal-relative:char;mso-position-vertical-relative:line" coordsize="59404,31153">
            <v:rect id="AutoShape 4" o:spid="_x0000_s1028" style="position:absolute;width:59404;height:311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o:lock v:ext="edit" aspectratio="t"/>
            </v:rect>
            <v:rect id="Rectangle 4" o:spid="_x0000_s1029" style="position:absolute;top:882;width:43040;height:29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5" o:spid="_x0000_s1030" style="position:absolute;left:44570;top:806;width:13367;height:29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6" o:spid="_x0000_s1031" style="position:absolute;left:15881;top:1631;width:14198;height:2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ADsUA&#10;AADaAAAADwAAAGRycy9kb3ducmV2LnhtbESPQWvCQBSE74L/YXlCb3VTKaZN3QQRKoKKmBbt8ZF9&#10;TYLZtyG71dhf3xUKHoeZ+YaZZb1pxJk6V1tW8DSOQBAXVtdcKvj8eH98AeE8ssbGMim4koMsHQ5m&#10;mGh74T2dc1+KAGGXoILK+zaR0hUVGXRj2xIH79t2Bn2QXSl1h5cAN42cRNFUGqw5LFTY0qKi4pT/&#10;GAW0PsTX4+v6q91u4vh3udxNnyOp1MOon7+B8NT7e/i/vdIKYrhdCT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oAOxQAAANoAAAAPAAAAAAAAAAAAAAAAAJgCAABkcnMv&#10;ZG93bnJldi54bWxQSwUGAAAAAAQABAD1AAAAigMAAAAA&#10;" stroked="f">
              <v:textbox style="mso-next-textbox:#Rectangle 6" inset=",0,,0">
                <w:txbxContent>
                  <w:p w:rsidR="00C464E1" w:rsidRPr="00CA5D20" w:rsidRDefault="00C464E1" w:rsidP="004B0CDD">
                    <w:pPr>
                      <w:spacing w:line="240" w:lineRule="atLeast"/>
                      <w:ind w:firstLineChars="50" w:firstLine="110"/>
                      <w:jc w:val="center"/>
                      <w:rPr>
                        <w:rFonts w:ascii="宋体" w:hAnsi="宋体"/>
                        <w:b/>
                        <w:sz w:val="22"/>
                      </w:rPr>
                    </w:pPr>
                    <w:r w:rsidRPr="00CA5D20">
                      <w:rPr>
                        <w:rFonts w:ascii="宋体" w:hAnsi="宋体"/>
                        <w:b/>
                        <w:sz w:val="22"/>
                      </w:rPr>
                      <w:t>程序安全</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40" o:spid="_x0000_s1032" type="#_x0000_t65" style="position:absolute;left:1689;top:5600;width:8464;height:88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bTcAA&#10;AADaAAAADwAAAGRycy9kb3ducmV2LnhtbERPXWvCMBR9H/gfwhX2MmY6maK1qThxKAiCbnu/Nte2&#10;tLkpSab135uHwR4P5ztb9qYVV3K+tqzgbZSAIC6srrlU8P31+ToD4QOyxtYyKbiTh2U+eMow1fbG&#10;R7qeQiliCPsUFVQhdKmUvqjIoB/ZjjhyF+sMhghdKbXDWww3rRwnyVQarDk2VNjRuqKiOf0aBbr5&#10;uG8kbfzL+2G+3TfsJj/zs1LPw361ABGoD//iP/dOK4hb45V4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cbTcAAAADaAAAADwAAAAAAAAAAAAAAAACYAgAAZHJzL2Rvd25y&#10;ZXYueG1sUEsFBgAAAAAEAAQA9QAAAIUDAAAAAA==&#10;" adj="18000">
              <v:shadow color="#868686"/>
              <v:textbox style="mso-next-textbox:#折角形 40" inset="1mm,2mm,1mm,0">
                <w:txbxContent>
                  <w:p w:rsidR="00C464E1" w:rsidRPr="00F33BFD" w:rsidRDefault="00C464E1" w:rsidP="00F04933">
                    <w:pPr>
                      <w:pStyle w:val="aff6"/>
                      <w:spacing w:before="0" w:beforeAutospacing="0" w:after="0" w:afterAutospacing="0" w:line="240" w:lineRule="atLeast"/>
                      <w:ind w:firstLineChars="0" w:firstLine="0"/>
                      <w:jc w:val="center"/>
                      <w:textAlignment w:val="baseline"/>
                      <w:rPr>
                        <w:rFonts w:cs="Times New Roman"/>
                        <w:b/>
                        <w:kern w:val="24"/>
                        <w:sz w:val="21"/>
                        <w:szCs w:val="21"/>
                      </w:rPr>
                    </w:pPr>
                    <w:r w:rsidRPr="00F33BFD">
                      <w:rPr>
                        <w:rFonts w:cs="Times New Roman" w:hint="eastAsia"/>
                        <w:b/>
                        <w:kern w:val="24"/>
                        <w:sz w:val="21"/>
                        <w:szCs w:val="21"/>
                      </w:rPr>
                      <w:t>数据净化</w:t>
                    </w:r>
                  </w:p>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sidRPr="00F33BFD">
                      <w:rPr>
                        <w:rFonts w:cs="Times New Roman" w:hint="eastAsia"/>
                        <w:kern w:val="24"/>
                        <w:sz w:val="21"/>
                        <w:szCs w:val="21"/>
                      </w:rPr>
                      <w:t>输入验证</w:t>
                    </w:r>
                  </w:p>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sidRPr="00F33BFD">
                      <w:rPr>
                        <w:rFonts w:cs="Times New Roman" w:hint="eastAsia"/>
                        <w:kern w:val="24"/>
                        <w:sz w:val="21"/>
                        <w:szCs w:val="21"/>
                      </w:rPr>
                      <w:t>输出处理</w:t>
                    </w:r>
                  </w:p>
                </w:txbxContent>
              </v:textbox>
            </v:shape>
            <v:shape id="折角形 40" o:spid="_x0000_s1033" type="#_x0000_t65" style="position:absolute;left:12407;top:5518;width:8478;height:90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HcQA&#10;AADaAAAADwAAAGRycy9kb3ducmV2LnhtbESPT2vCQBTE7wW/w/IEb7qpQtXUVUToH6GCpl56e2Sf&#10;SUj2bdjdavTTuwWhx2FmfsMsVp1pxJmcrywreB4lIIhzqysuFBy/34YzED4ga2wsk4IreVgte08L&#10;TLW98IHOWShEhLBPUUEZQptK6fOSDPqRbYmjd7LOYIjSFVI7vES4aeQ4SV6kwYrjQoktbUrK6+zX&#10;KNj9hAl/3Fren96nmfs61tvNtFZq0O/WryACdeE//Gh/agVz+LsSb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qhh3EAAAA2gAAAA8AAAAAAAAAAAAAAAAAmAIAAGRycy9k&#10;b3ducmV2LnhtbFBLBQYAAAAABAAEAPUAAACJAwAAAAA=&#10;" adj="18000">
              <v:shadow color="#868686"/>
              <v:textbox inset="1mm,2mm,1mm,1mm">
                <w:txbxContent>
                  <w:p w:rsidR="00C464E1" w:rsidRPr="00A1371F" w:rsidRDefault="00C464E1" w:rsidP="00F04933">
                    <w:pPr>
                      <w:pStyle w:val="aff6"/>
                      <w:spacing w:before="0" w:beforeAutospacing="0" w:after="0" w:afterAutospacing="0" w:line="240" w:lineRule="atLeast"/>
                      <w:ind w:firstLineChars="0" w:firstLine="0"/>
                      <w:jc w:val="center"/>
                      <w:textAlignment w:val="baseline"/>
                      <w:rPr>
                        <w:sz w:val="21"/>
                        <w:szCs w:val="21"/>
                      </w:rPr>
                    </w:pPr>
                    <w:r w:rsidRPr="00F33BFD">
                      <w:rPr>
                        <w:rFonts w:cs="Times New Roman" w:hint="eastAsia"/>
                        <w:b/>
                        <w:kern w:val="24"/>
                        <w:sz w:val="21"/>
                        <w:szCs w:val="21"/>
                      </w:rPr>
                      <w:t>数据加密与保护</w:t>
                    </w:r>
                  </w:p>
                </w:txbxContent>
              </v:textbox>
            </v:shape>
            <v:shape id="折角形 40" o:spid="_x0000_s1034" type="#_x0000_t65" style="position:absolute;left:23895;top:5436;width:7664;height:9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daFMMA&#10;AADbAAAADwAAAGRycy9kb3ducmV2LnhtbESPzW7CQAyE70h9h5Ur9UY2BQmhlA2qqiJxpCm0V5N1&#10;ftqsN80uEN6+PiBxszXjmc+r9eg6daYhtJ4NPCcpKOLS25ZrA/vPzXQJKkRki51nMnClAOv8YbLC&#10;zPoLf9C5iLWSEA4ZGmhi7DOtQ9mQw5D4nli0yg8Oo6xDre2AFwl3nZ6l6UI7bFkaGuzpraHytzg5&#10;A+/VFb9wV8wPreafTZgtjt/HP2OeHsfXF1CRxng33663VvCFXn6RAX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daFMMAAADbAAAADwAAAAAAAAAAAAAAAACYAgAAZHJzL2Rv&#10;d25yZXYueG1sUEsFBgAAAAAEAAQA9QAAAIgDAAAAAA==&#10;" adj="18000">
              <v:shadow color="#868686"/>
              <v:textbox inset="1mm,1mm,1mm,0">
                <w:txbxContent>
                  <w:p w:rsidR="00C464E1" w:rsidRPr="00F33BFD" w:rsidRDefault="00C464E1" w:rsidP="00F04933">
                    <w:pPr>
                      <w:pStyle w:val="aff6"/>
                      <w:spacing w:before="0" w:beforeAutospacing="0" w:after="0" w:afterAutospacing="0" w:line="240" w:lineRule="atLeast"/>
                      <w:ind w:firstLineChars="0" w:firstLine="0"/>
                      <w:jc w:val="center"/>
                      <w:textAlignment w:val="baseline"/>
                      <w:rPr>
                        <w:rFonts w:cs="Times New Roman"/>
                        <w:b/>
                        <w:kern w:val="24"/>
                        <w:sz w:val="21"/>
                        <w:szCs w:val="21"/>
                      </w:rPr>
                    </w:pPr>
                    <w:r w:rsidRPr="00F33BFD">
                      <w:rPr>
                        <w:rFonts w:cs="Times New Roman" w:hint="eastAsia"/>
                        <w:b/>
                        <w:kern w:val="24"/>
                        <w:sz w:val="21"/>
                        <w:szCs w:val="21"/>
                      </w:rPr>
                      <w:t>访问控制</w:t>
                    </w:r>
                  </w:p>
                  <w:p w:rsidR="00C464E1" w:rsidRPr="00F33BFD" w:rsidRDefault="00C464E1" w:rsidP="00F04933">
                    <w:pPr>
                      <w:pStyle w:val="aff6"/>
                      <w:spacing w:before="0" w:beforeAutospacing="0" w:after="0" w:afterAutospacing="0" w:line="240" w:lineRule="atLeast"/>
                      <w:ind w:firstLineChars="0" w:firstLine="0"/>
                      <w:jc w:val="center"/>
                      <w:textAlignment w:val="baseline"/>
                      <w:rPr>
                        <w:rFonts w:cs="Times New Roman"/>
                        <w:kern w:val="24"/>
                        <w:sz w:val="21"/>
                        <w:szCs w:val="21"/>
                      </w:rPr>
                    </w:pPr>
                    <w:r>
                      <w:rPr>
                        <w:rFonts w:cs="Times New Roman" w:hint="eastAsia"/>
                        <w:kern w:val="24"/>
                        <w:sz w:val="21"/>
                        <w:szCs w:val="21"/>
                      </w:rPr>
                      <w:t>身份鉴别</w:t>
                    </w:r>
                  </w:p>
                  <w:p w:rsidR="00C464E1" w:rsidRPr="00F33BFD" w:rsidRDefault="00C464E1" w:rsidP="00F04933">
                    <w:pPr>
                      <w:pStyle w:val="aff6"/>
                      <w:spacing w:before="0" w:beforeAutospacing="0" w:after="0" w:afterAutospacing="0" w:line="240" w:lineRule="atLeast"/>
                      <w:ind w:firstLineChars="0" w:firstLine="0"/>
                      <w:jc w:val="center"/>
                      <w:textAlignment w:val="baseline"/>
                      <w:rPr>
                        <w:rFonts w:cs="Times New Roman"/>
                        <w:kern w:val="24"/>
                        <w:sz w:val="21"/>
                        <w:szCs w:val="21"/>
                      </w:rPr>
                    </w:pPr>
                    <w:r w:rsidRPr="00F33BFD">
                      <w:rPr>
                        <w:rFonts w:cs="Times New Roman" w:hint="eastAsia"/>
                        <w:kern w:val="24"/>
                        <w:sz w:val="21"/>
                        <w:szCs w:val="21"/>
                      </w:rPr>
                      <w:t>口令安全</w:t>
                    </w:r>
                  </w:p>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sidRPr="00F33BFD">
                      <w:rPr>
                        <w:rFonts w:cs="Times New Roman" w:hint="eastAsia"/>
                        <w:kern w:val="24"/>
                        <w:sz w:val="21"/>
                        <w:szCs w:val="21"/>
                      </w:rPr>
                      <w:t>权限控制</w:t>
                    </w:r>
                  </w:p>
                </w:txbxContent>
              </v:textbox>
            </v:shape>
            <v:shape id="折角形 40" o:spid="_x0000_s1035" type="#_x0000_t65" style="position:absolute;left:1949;top:18002;width:8465;height:4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j8AA&#10;AADbAAAADwAAAGRycy9kb3ducmV2LnhtbERPTWvCQBC9F/wPyxS86cYIQVJXkaLgUdPaXsfsmKRm&#10;Z2N2TeK/dwuF3ubxPme5HkwtOmpdZVnBbBqBIM6trrhQ8PmxmyxAOI+ssbZMCh7kYL0avSwx1bbn&#10;I3WZL0QIYZeigtL7JpXS5SUZdFPbEAfuYluDPsC2kLrFPoSbWsZRlEiDFYeGEht6Lym/ZnejYHt5&#10;4Bcesvmpkvyzc3Fy/j7flBq/Dps3EJ4G/y/+c+91mD+D31/C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2v/j8AAAADbAAAADwAAAAAAAAAAAAAAAACYAgAAZHJzL2Rvd25y&#10;ZXYueG1sUEsFBgAAAAAEAAQA9QAAAIUDAAAAAA==&#10;" adj="18000">
              <v:shadow color="#868686"/>
              <v:textbox inset="1mm,1mm,1mm,0">
                <w:txbxContent>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Pr>
                        <w:rFonts w:cs="Times New Roman" w:hint="eastAsia"/>
                        <w:b/>
                        <w:kern w:val="24"/>
                        <w:sz w:val="21"/>
                        <w:szCs w:val="21"/>
                      </w:rPr>
                      <w:t>面向对象程序安全</w:t>
                    </w:r>
                  </w:p>
                </w:txbxContent>
              </v:textbox>
            </v:shape>
            <v:shape id="折角形 40" o:spid="_x0000_s1036" type="#_x0000_t65" style="position:absolute;left:11487;top:18002;width:8464;height:4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lh+MAA&#10;AADbAAAADwAAAGRycy9kb3ducmV2LnhtbERPS2vCQBC+C/6HZQRvujFCkNRVSlHosU2rvY7ZMYlm&#10;Z9PsNo9/3y0UvM3H95ztfjC16Kh1lWUFq2UEgji3uuJCwefHcbEB4TyyxtoyKRjJwX43nWwx1bbn&#10;d+oyX4gQwi5FBaX3TSqly0sy6Ja2IQ7c1bYGfYBtIXWLfQg3tYyjKJEGKw4NJTb0UlJ+z36MgsN1&#10;xDO+ZetTJfl2dHFy+bp8KzWfDc9PIDwN/iH+d7/qMD+Gv1/C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7lh+MAAAADbAAAADwAAAAAAAAAAAAAAAACYAgAAZHJzL2Rvd25y&#10;ZXYueG1sUEsFBgAAAAAEAAQA9QAAAIUDAAAAAA==&#10;" adj="18000">
              <v:shadow color="#868686"/>
              <v:textbox inset="1mm,1mm,1mm,0">
                <w:txbxContent>
                  <w:p w:rsidR="00C464E1" w:rsidRDefault="00C464E1" w:rsidP="00F04933">
                    <w:pPr>
                      <w:pStyle w:val="aff6"/>
                      <w:spacing w:before="0" w:beforeAutospacing="0" w:after="0" w:afterAutospacing="0" w:line="240" w:lineRule="atLeast"/>
                      <w:ind w:firstLineChars="0" w:firstLine="0"/>
                      <w:jc w:val="center"/>
                      <w:textAlignment w:val="baseline"/>
                      <w:rPr>
                        <w:rFonts w:cs="Times New Roman"/>
                        <w:b/>
                        <w:kern w:val="24"/>
                        <w:sz w:val="21"/>
                        <w:szCs w:val="21"/>
                      </w:rPr>
                    </w:pPr>
                    <w:r>
                      <w:rPr>
                        <w:rFonts w:cs="Times New Roman" w:hint="eastAsia"/>
                        <w:b/>
                        <w:kern w:val="24"/>
                        <w:sz w:val="21"/>
                        <w:szCs w:val="21"/>
                      </w:rPr>
                      <w:t>并发程序</w:t>
                    </w:r>
                  </w:p>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Pr>
                        <w:rFonts w:cs="Times New Roman" w:hint="eastAsia"/>
                        <w:b/>
                        <w:kern w:val="24"/>
                        <w:sz w:val="21"/>
                        <w:szCs w:val="21"/>
                      </w:rPr>
                      <w:t>安全</w:t>
                    </w:r>
                  </w:p>
                </w:txbxContent>
              </v:textbox>
            </v:shape>
            <v:shape id="折角形 40" o:spid="_x0000_s1037" type="#_x0000_t65" style="position:absolute;left:20885;top:18002;width:8464;height:4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XEY74A&#10;AADbAAAADwAAAGRycy9kb3ducmV2LnhtbERPTYvCMBC9L/gfwgjeNFVBpBpFRMGj1lWvYzO21WZS&#10;m6j13xthYW/zeJ8znTemFE+qXWFZQb8XgSBOrS44U/C7X3fHIJxH1lhaJgVvcjCftX6mGGv74h09&#10;E5+JEMIuRgW591UspUtzMuh6tiIO3MXWBn2AdSZ1ja8Qbko5iKKRNFhwaMixomVO6S15GAWryxuP&#10;uE2Gh0Lyde0Go/PpfFeq024WExCeGv8v/nNvdJg/hO8v4Q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j1xGO+AAAA2wAAAA8AAAAAAAAAAAAAAAAAmAIAAGRycy9kb3ducmV2&#10;LnhtbFBLBQYAAAAABAAEAPUAAACDAwAAAAA=&#10;" adj="18000">
              <v:shadow color="#868686"/>
              <v:textbox inset="1mm,1mm,1mm,0">
                <w:txbxContent>
                  <w:p w:rsidR="00C464E1" w:rsidRDefault="00C464E1" w:rsidP="00F04933">
                    <w:pPr>
                      <w:pStyle w:val="aff6"/>
                      <w:spacing w:before="0" w:beforeAutospacing="0" w:after="0" w:afterAutospacing="0" w:line="240" w:lineRule="atLeast"/>
                      <w:ind w:firstLineChars="0" w:firstLine="0"/>
                      <w:jc w:val="center"/>
                      <w:textAlignment w:val="baseline"/>
                      <w:rPr>
                        <w:rFonts w:cs="Times New Roman"/>
                        <w:b/>
                        <w:kern w:val="24"/>
                        <w:sz w:val="21"/>
                        <w:szCs w:val="21"/>
                      </w:rPr>
                    </w:pPr>
                    <w:r>
                      <w:rPr>
                        <w:rFonts w:cs="Times New Roman" w:hint="eastAsia"/>
                        <w:b/>
                        <w:kern w:val="24"/>
                        <w:sz w:val="21"/>
                        <w:szCs w:val="21"/>
                      </w:rPr>
                      <w:t>错误处理</w:t>
                    </w:r>
                  </w:p>
                  <w:p w:rsidR="00C464E1" w:rsidRPr="00623557" w:rsidRDefault="00C464E1" w:rsidP="00F04933">
                    <w:pPr>
                      <w:pStyle w:val="aff6"/>
                      <w:spacing w:before="0" w:beforeAutospacing="0" w:after="0" w:afterAutospacing="0" w:line="240" w:lineRule="atLeast"/>
                      <w:ind w:firstLineChars="0" w:firstLine="0"/>
                      <w:jc w:val="center"/>
                      <w:textAlignment w:val="baseline"/>
                      <w:rPr>
                        <w:rFonts w:cs="Times New Roman"/>
                        <w:b/>
                        <w:kern w:val="24"/>
                        <w:sz w:val="21"/>
                        <w:szCs w:val="21"/>
                      </w:rPr>
                    </w:pPr>
                    <w:r>
                      <w:rPr>
                        <w:rFonts w:cs="Times New Roman" w:hint="eastAsia"/>
                        <w:b/>
                        <w:kern w:val="24"/>
                        <w:sz w:val="21"/>
                        <w:szCs w:val="21"/>
                      </w:rPr>
                      <w:t>安全</w:t>
                    </w:r>
                  </w:p>
                </w:txbxContent>
              </v:textbox>
            </v:shape>
            <v:shape id="折角形 40" o:spid="_x0000_s1038" type="#_x0000_t65" style="position:absolute;left:30194;top:18002;width:8477;height:4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cF78A&#10;AADbAAAADwAAAGRycy9kb3ducmV2LnhtbERPS4vCMBC+L/gfwgje1tQHItUoIit41Pq6js3YVptJ&#10;t4la/70RFvY2H99zpvPGlOJBtSssK+h1IxDEqdUFZwr2u9X3GITzyBpLy6TgRQ7ms9bXFGNtn7yl&#10;R+IzEULYxagg976KpXRpTgZd11bEgbvY2qAPsM6krvEZwk0p+1E0kgYLDg05VrTMKb0ld6Pg5/LC&#10;I26SwaGQfF25/uh8Ov8q1Wk3iwkIT43/F/+51zrMH8Lnl3C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HFwXvwAAANsAAAAPAAAAAAAAAAAAAAAAAJgCAABkcnMvZG93bnJl&#10;di54bWxQSwUGAAAAAAQABAD1AAAAhAMAAAAA&#10;" adj="18000">
              <v:shadow color="#868686"/>
              <v:textbox inset="1mm,1mm,1mm,0">
                <w:txbxContent>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Pr>
                        <w:rFonts w:cs="Times New Roman" w:hint="eastAsia"/>
                        <w:b/>
                        <w:kern w:val="24"/>
                        <w:sz w:val="21"/>
                        <w:szCs w:val="21"/>
                      </w:rPr>
                      <w:t>日志安全</w:t>
                    </w:r>
                  </w:p>
                </w:txbxContent>
              </v:textbox>
            </v:shape>
            <v:shape id="折角形 40" o:spid="_x0000_s1039" type="#_x0000_t65" style="position:absolute;left:1435;top:26339;width:8471;height:25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5jL8A&#10;AADbAAAADwAAAGRycy9kb3ducmV2LnhtbERPS4vCMBC+L/gfwgje1lRFkWoUkRU8an1dx2Zsq82k&#10;20St/94IC3ubj+8503ljSvGg2hWWFfS6EQji1OqCMwX73ep7DMJ5ZI2lZVLwIgfzWetrirG2T97S&#10;I/GZCCHsYlSQe1/FUro0J4OuayviwF1sbdAHWGdS1/gM4aaU/SgaSYMFh4YcK1rmlN6Su1Hwc3nh&#10;ETfJ4FBIvq5cf3Q+nX+V6rSbxQSEp8b/i//cax3mD+HzSzhAz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UPmMvwAAANsAAAAPAAAAAAAAAAAAAAAAAJgCAABkcnMvZG93bnJl&#10;di54bWxQSwUGAAAAAAQABAD1AAAAhAMAAAAA&#10;" adj="18000">
              <v:shadow color="#868686"/>
              <v:textbox inset="1mm,1mm,1mm,0">
                <w:txbxContent>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Pr>
                        <w:rFonts w:cs="Times New Roman" w:hint="eastAsia"/>
                        <w:b/>
                        <w:kern w:val="24"/>
                        <w:sz w:val="21"/>
                        <w:szCs w:val="21"/>
                      </w:rPr>
                      <w:t>内存管理</w:t>
                    </w:r>
                  </w:p>
                </w:txbxContent>
              </v:textbox>
            </v:shape>
            <v:shape id="折角形 40" o:spid="_x0000_s1040" type="#_x0000_t65" style="position:absolute;left:10922;top:26339;width:8464;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Jn+8EA&#10;AADbAAAADwAAAGRycy9kb3ducmV2LnhtbERPS2vCQBC+F/wPywi9NRtTCCV1lVIUPLap2uuYHZNo&#10;djZmt3n8+25B6G0+vucs16NpRE+dqy0rWEQxCOLC6ppLBfuv7dMLCOeRNTaWScFEDtar2cMSM20H&#10;/qQ+96UIIewyVFB532ZSuqIigy6yLXHgzrYz6APsSqk7HEK4aWQSx6k0WHNoqLCl94qKa/5jFGzO&#10;Ex7xI38+1JIvW5ekp+/TTanH+fj2CsLT6P/Fd/dOh/kp/P0SD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CZ/vBAAAA2wAAAA8AAAAAAAAAAAAAAAAAmAIAAGRycy9kb3du&#10;cmV2LnhtbFBLBQYAAAAABAAEAPUAAACGAwAAAAA=&#10;" adj="18000">
              <v:shadow color="#868686"/>
              <v:textbox inset="1mm,1mm,1mm,0">
                <w:txbxContent>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Pr>
                        <w:rFonts w:cs="Times New Roman" w:hint="eastAsia"/>
                        <w:b/>
                        <w:kern w:val="24"/>
                        <w:sz w:val="21"/>
                        <w:szCs w:val="21"/>
                      </w:rPr>
                      <w:t>数据库管理</w:t>
                    </w:r>
                  </w:p>
                </w:txbxContent>
              </v:textbox>
            </v:shape>
            <v:shape id="折角形 40" o:spid="_x0000_s1041" type="#_x0000_t65" style="position:absolute;left:20485;top:26244;width:8477;height:2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7CYL8A&#10;AADbAAAADwAAAGRycy9kb3ducmV2LnhtbERPS4vCMBC+C/6HMMLebKoLKtUoIgp73K2v69iMbbWZ&#10;1Car9d9vFgRv8/E9Z7ZoTSXu1LjSsoJBFIMgzqwuOVew2276ExDOI2usLJOCJzlYzLudGSbaPviH&#10;7qnPRQhhl6CCwvs6kdJlBRl0ka2JA3e2jUEfYJNL3eAjhJtKDuN4JA2WHBoKrGlVUHZNf42C9fmJ&#10;B/xOP/el5MvGDUen4+mm1EevXU5BeGr9W/xyf+kwfwz/v4QD5P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zsJgvwAAANsAAAAPAAAAAAAAAAAAAAAAAJgCAABkcnMvZG93bnJl&#10;di54bWxQSwUGAAAAAAQABAD1AAAAhAMAAAAA&#10;" adj="18000">
              <v:shadow color="#868686"/>
              <v:textbox inset="1mm,1mm,1mm,0">
                <w:txbxContent>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Pr>
                        <w:rFonts w:cs="Times New Roman" w:hint="eastAsia"/>
                        <w:b/>
                        <w:kern w:val="24"/>
                        <w:sz w:val="21"/>
                        <w:szCs w:val="21"/>
                      </w:rPr>
                      <w:t>文件管理</w:t>
                    </w:r>
                  </w:p>
                </w:txbxContent>
              </v:textbox>
            </v:shape>
            <v:shape id="折角形 40" o:spid="_x0000_s1042" type="#_x0000_t65" style="position:absolute;left:29972;top:26257;width:8464;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WEsMA&#10;AADbAAAADwAAAGRycy9kb3ducmV2LnhtbESPzW7CQAyE70h9h5Ur9UY2BQmhlA2qqiJxpCm0V5N1&#10;ftqsN80uEN6+PiBxszXjmc+r9eg6daYhtJ4NPCcpKOLS25ZrA/vPzXQJKkRki51nMnClAOv8YbLC&#10;zPoLf9C5iLWSEA4ZGmhi7DOtQ9mQw5D4nli0yg8Oo6xDre2AFwl3nZ6l6UI7bFkaGuzpraHytzg5&#10;A+/VFb9wV8wPreafTZgtjt/HP2OeHsfXF1CRxng33663VvAFVn6RAX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FWEsMAAADbAAAADwAAAAAAAAAAAAAAAACYAgAAZHJzL2Rv&#10;d25yZXYueG1sUEsFBgAAAAAEAAQA9QAAAIgDAAAAAA==&#10;" adj="18000">
              <v:shadow color="#868686"/>
              <v:textbox inset="1mm,1mm,1mm,0">
                <w:txbxContent>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Pr>
                        <w:rFonts w:cs="Times New Roman" w:hint="eastAsia"/>
                        <w:b/>
                        <w:kern w:val="24"/>
                        <w:sz w:val="21"/>
                        <w:szCs w:val="21"/>
                      </w:rPr>
                      <w:t>网络传输</w:t>
                    </w:r>
                  </w:p>
                </w:txbxContent>
              </v:textbox>
            </v:shape>
            <v:shape id="折角形 40" o:spid="_x0000_s1043" type="#_x0000_t65" style="position:absolute;left:46843;top:6115;width:8478;height:25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zib8A&#10;AADbAAAADwAAAGRycy9kb3ducmV2LnhtbERPS4vCMBC+C/6HMMLebKoLotUoIgp73K2v69iMbbWZ&#10;1Car9d9vFgRv8/E9Z7ZoTSXu1LjSsoJBFIMgzqwuOVew2276YxDOI2usLJOCJzlYzLudGSbaPviH&#10;7qnPRQhhl6CCwvs6kdJlBRl0ka2JA3e2jUEfYJNL3eAjhJtKDuN4JA2WHBoKrGlVUHZNf42C9fmJ&#10;B/xOP/el5MvGDUen4+mm1EevXU5BeGr9W/xyf+kwfwL/v4QD5P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HfOJvwAAANsAAAAPAAAAAAAAAAAAAAAAAJgCAABkcnMvZG93bnJl&#10;di54bWxQSwUGAAAAAAQABAD1AAAAhAMAAAAA&#10;" adj="18000">
              <v:shadow color="#868686"/>
              <v:textbox inset="1mm,1mm,1mm,0">
                <w:txbxContent>
                  <w:p w:rsidR="00C464E1" w:rsidRPr="00F33BFD" w:rsidRDefault="00C464E1" w:rsidP="00F04933">
                    <w:pPr>
                      <w:pStyle w:val="aff6"/>
                      <w:spacing w:before="0" w:beforeAutospacing="0" w:after="0" w:afterAutospacing="0" w:line="240" w:lineRule="atLeast"/>
                      <w:ind w:firstLineChars="0" w:firstLine="0"/>
                      <w:jc w:val="center"/>
                      <w:textAlignment w:val="baseline"/>
                      <w:rPr>
                        <w:sz w:val="21"/>
                        <w:szCs w:val="21"/>
                      </w:rPr>
                    </w:pPr>
                    <w:r>
                      <w:rPr>
                        <w:rFonts w:cs="Times New Roman" w:hint="eastAsia"/>
                        <w:b/>
                        <w:kern w:val="24"/>
                        <w:sz w:val="21"/>
                        <w:szCs w:val="21"/>
                      </w:rPr>
                      <w:t>管理配置</w:t>
                    </w:r>
                  </w:p>
                </w:txbxContent>
              </v:textbox>
            </v:shape>
            <v:rect id="Rectangle 19" o:spid="_x0000_s1044" style="position:absolute;left:361;top:2609;width:11608;height:2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cyr8A&#10;AADbAAAADwAAAGRycy9kb3ducmV2LnhtbERPPW/CMBDdK/EfrENiK04YUJViogpawUpa1PUUX+O0&#10;9jmKDRh+fT0gMT6971WdnBVnGkPvWUE5L0AQt1733Cn4+vx4fgERIrJG65kUXClAvZ48rbDS/sIH&#10;OjexEzmEQ4UKTIxDJWVoDTkMcz8QZ+7Hjw5jhmMn9YiXHO6sXBTFUjrsOTcYHGhjqP1rTk7Brty+&#10;D7/y1uDORjodTWrtd1JqNk1vryAipfgQ3917rWCR1+cv+QfI9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WxzKvwAAANsAAAAPAAAAAAAAAAAAAAAAAJgCAABkcnMvZG93bnJl&#10;di54bWxQSwUGAAAAAAQABAD1AAAAhAMAAAAA&#10;" stroked="f">
              <v:textbox style="mso-next-textbox:#Rectangle 19" inset="0,0,0,0">
                <w:txbxContent>
                  <w:p w:rsidR="00C464E1" w:rsidRPr="00CA5D20" w:rsidRDefault="00C464E1" w:rsidP="004B0CDD">
                    <w:pPr>
                      <w:spacing w:line="240" w:lineRule="atLeast"/>
                      <w:ind w:firstLineChars="50" w:firstLine="105"/>
                      <w:jc w:val="center"/>
                      <w:rPr>
                        <w:rFonts w:ascii="宋体" w:hAnsi="宋体"/>
                        <w:b/>
                      </w:rPr>
                    </w:pPr>
                    <w:r w:rsidRPr="00CA5D20">
                      <w:rPr>
                        <w:rFonts w:ascii="宋体" w:hAnsi="宋体" w:hint="eastAsia"/>
                        <w:b/>
                      </w:rPr>
                      <w:t>安全</w:t>
                    </w:r>
                    <w:r w:rsidRPr="00CA5D20">
                      <w:rPr>
                        <w:rFonts w:ascii="宋体" w:hAnsi="宋体"/>
                        <w:b/>
                      </w:rPr>
                      <w:t>功能技术要求</w:t>
                    </w:r>
                  </w:p>
                </w:txbxContent>
              </v:textbox>
            </v:rect>
            <v:rect id="Rectangle 20" o:spid="_x0000_s1045" style="position:absolute;left:46843;top:1898;width:9138;height:2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W+GsUA&#10;AADbAAAADwAAAGRycy9kb3ducmV2LnhtbESPQWvCQBSE7wX/w/IEb7pRirHRVUSoFKyIWlqPj+wz&#10;CWbfhuyq0V/vCkKPw8x8w0xmjSnFhWpXWFbQ70UgiFOrC84U/Ow/uyMQziNrLC2Tghs5mE1bbxNM&#10;tL3yli47n4kAYZeggtz7KpHSpTkZdD1bEQfvaGuDPsg6k7rGa4CbUg6iaCgNFhwWcqxokVN62p2N&#10;Alr9xre/j9WhWn/H8X253AzfI6lUp93MxyA8Nf4//Gp/aQWDPjy/hB8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b4axQAAANsAAAAPAAAAAAAAAAAAAAAAAJgCAABkcnMv&#10;ZG93bnJldi54bWxQSwUGAAAAAAQABAD1AAAAigMAAAAA&#10;" stroked="f">
              <v:textbox style="mso-next-textbox:#Rectangle 20" inset=",0,,0">
                <w:txbxContent>
                  <w:p w:rsidR="00C464E1" w:rsidRPr="00CA5D20" w:rsidRDefault="00C464E1" w:rsidP="004B0CDD">
                    <w:pPr>
                      <w:spacing w:line="240" w:lineRule="atLeast"/>
                      <w:ind w:firstLineChars="50" w:firstLine="110"/>
                      <w:jc w:val="center"/>
                      <w:rPr>
                        <w:rFonts w:ascii="宋体" w:hAnsi="宋体"/>
                        <w:b/>
                        <w:sz w:val="22"/>
                      </w:rPr>
                    </w:pPr>
                    <w:r w:rsidRPr="00CA5D20">
                      <w:rPr>
                        <w:rFonts w:ascii="宋体" w:hAnsi="宋体" w:hint="eastAsia"/>
                        <w:b/>
                        <w:sz w:val="22"/>
                      </w:rPr>
                      <w:t>环境</w:t>
                    </w:r>
                    <w:r w:rsidRPr="00CA5D20">
                      <w:rPr>
                        <w:rFonts w:ascii="宋体" w:hAnsi="宋体"/>
                        <w:b/>
                        <w:sz w:val="22"/>
                      </w:rPr>
                      <w:t>安全</w:t>
                    </w:r>
                  </w:p>
                </w:txbxContent>
              </v:textbox>
            </v:rect>
            <v:rect id="Rectangle 21" o:spid="_x0000_s1046" style="position:absolute;left:31;top:15595;width:11608;height:24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UnJsIA&#10;AADbAAAADwAAAGRycy9kb3ducmV2LnhtbESPT2sCMRTE7wW/Q3iCt5p1D1JWo4h/0Gu3Lb0+Ns/N&#10;avKybKKm/fRNodDjMDO/YZbr5Ky40xA6zwpm0wIEceN1x62C97fD8wuIEJE1Ws+k4IsCrFejpyVW&#10;2j/4le51bEWGcKhQgYmxr6QMjSGHYep74uyd/eAwZjm0Ug/4yHBnZVkUc+mw47xgsKetoeZa35yC&#10;42y37y/yu8ajjXT7MKmxn0mpyThtFiAipfgf/muftIKyhN8v+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ScmwgAAANsAAAAPAAAAAAAAAAAAAAAAAJgCAABkcnMvZG93&#10;bnJldi54bWxQSwUGAAAAAAQABAD1AAAAhwMAAAAA&#10;" stroked="f">
              <v:textbox style="mso-next-textbox:#Rectangle 21" inset="0,0,0,0">
                <w:txbxContent>
                  <w:p w:rsidR="00C464E1" w:rsidRPr="00CA5D20" w:rsidRDefault="00C464E1" w:rsidP="004B0CDD">
                    <w:pPr>
                      <w:spacing w:line="240" w:lineRule="atLeast"/>
                      <w:ind w:firstLineChars="50" w:firstLine="105"/>
                      <w:jc w:val="center"/>
                      <w:rPr>
                        <w:rFonts w:ascii="宋体" w:hAnsi="宋体"/>
                        <w:b/>
                      </w:rPr>
                    </w:pPr>
                    <w:r w:rsidRPr="00CA5D20">
                      <w:rPr>
                        <w:rFonts w:ascii="宋体" w:hAnsi="宋体" w:hint="eastAsia"/>
                        <w:b/>
                      </w:rPr>
                      <w:t>代码实现</w:t>
                    </w:r>
                    <w:r w:rsidRPr="00CA5D20">
                      <w:rPr>
                        <w:rFonts w:ascii="宋体" w:hAnsi="宋体"/>
                        <w:b/>
                      </w:rPr>
                      <w:t>安全要求</w:t>
                    </w:r>
                  </w:p>
                </w:txbxContent>
              </v:textbox>
            </v:rect>
            <v:rect id="Rectangle 22" o:spid="_x0000_s1047" style="position:absolute;left:203;top:23749;width:11608;height:24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CvcEA&#10;AADbAAAADwAAAGRycy9kb3ducmV2LnhtbESPQWsCMRSE7wX/Q3hCbzWrhVJWo4ha9Nqt4vWxeW5W&#10;k5dlEzX11zeFQo/DzHzDzBbJWXGjPrSeFYxHBQji2uuWGwX7r4+XdxAhImu0nknBNwVYzAdPMyy1&#10;v/Mn3arYiAzhUKICE2NXShlqQw7DyHfE2Tv53mHMsm+k7vGe4c7KSVG8SYct5wWDHa0M1Zfq6hRs&#10;x+tNd5aPCrc20vVgUm2PSannYVpOQURK8T/8195pBZNX+P2Sf4C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Jgr3BAAAA2wAAAA8AAAAAAAAAAAAAAAAAmAIAAGRycy9kb3du&#10;cmV2LnhtbFBLBQYAAAAABAAEAPUAAACGAwAAAAA=&#10;" stroked="f">
              <v:textbox style="mso-next-textbox:#Rectangle 22" inset="0,0,0,0">
                <w:txbxContent>
                  <w:p w:rsidR="00C464E1" w:rsidRPr="00CA5D20" w:rsidRDefault="00C464E1" w:rsidP="004B0CDD">
                    <w:pPr>
                      <w:spacing w:line="240" w:lineRule="atLeast"/>
                      <w:ind w:firstLineChars="50" w:firstLine="105"/>
                      <w:jc w:val="center"/>
                      <w:rPr>
                        <w:rFonts w:ascii="宋体" w:hAnsi="宋体"/>
                        <w:b/>
                      </w:rPr>
                    </w:pPr>
                    <w:r w:rsidRPr="00CA5D20">
                      <w:rPr>
                        <w:rFonts w:ascii="宋体" w:hAnsi="宋体" w:hint="eastAsia"/>
                        <w:b/>
                      </w:rPr>
                      <w:t>资源使用</w:t>
                    </w:r>
                    <w:r w:rsidRPr="00CA5D20">
                      <w:rPr>
                        <w:rFonts w:ascii="宋体" w:hAnsi="宋体"/>
                        <w:b/>
                      </w:rPr>
                      <w:t>安全要求</w:t>
                    </w:r>
                  </w:p>
                </w:txbxContent>
              </v:textbox>
            </v:rect>
            <v:shapetype id="_x0000_t32" coordsize="21600,21600" o:spt="32" o:oned="t" path="m,l21600,21600e" filled="f">
              <v:path arrowok="t" fillok="f" o:connecttype="none"/>
              <o:lock v:ext="edit" shapetype="t"/>
            </v:shapetype>
            <v:shape id="AutoShape 23" o:spid="_x0000_s1048" type="#_x0000_t32" style="position:absolute;top:15398;width:43040;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bhpr8AAADbAAAADwAAAGRycy9kb3ducmV2LnhtbESPQYvCMBSE7wv+h/AEb2uqyLJUo4go&#10;el1d8fponk21ealJtN1/vxEEj8PMfMPMFp2txYN8qBwrGA0zEMSF0xWXCn4Pm89vECEia6wdk4I/&#10;CrCY9z5mmGvX8g899rEUCcIhRwUmxiaXMhSGLIaha4iTd3beYkzSl1J7bBPc1nKcZV/SYsVpwWBD&#10;K0PFdX+3Ckh2W2MvcqvX7Sk2wWM2Od6UGvS75RREpC6+w6/2TisYT+D5Jf0AOf8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ybhpr8AAADbAAAADwAAAAAAAAAAAAAAAACh&#10;AgAAZHJzL2Rvd25yZXYueG1sUEsFBgAAAAAEAAQA+QAAAI0DAAAAAA==&#10;" strokeweight="1pt">
              <v:stroke dashstyle="dash"/>
            </v:shape>
            <v:shape id="AutoShape 24" o:spid="_x0000_s1049" type="#_x0000_t32" style="position:absolute;left:101;top:23495;width:43040;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pEPcAAAADbAAAADwAAAGRycy9kb3ducmV2LnhtbESPQWsCMRSE74L/ITzBm2YVW2Q1ikjF&#10;XrWK18fmuVndvGyT6G7/vSkUehxm5htmue5sLZ7kQ+VYwWScgSAunK64VHD62o3mIEJE1lg7JgU/&#10;FGC96veWmGvX8oGex1iKBOGQowITY5NLGQpDFsPYNcTJuzpvMSbpS6k9tgluaznNsndpseK0YLCh&#10;raHifnxYBSS7vbE3udcf7SU2wWM2O38rNRx0mwWISF38D/+1P7WC6Rv8fkk/QK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qRD3AAAAA2wAAAA8AAAAAAAAAAAAAAAAA&#10;oQIAAGRycy9kb3ducmV2LnhtbFBLBQYAAAAABAAEAPkAAACOAwAAAAA=&#10;" strokeweight="1pt">
              <v:stroke dashstyle="dash"/>
            </v:shape>
            <w10:wrap type="none"/>
            <w10:anchorlock/>
          </v:group>
        </w:pict>
      </w:r>
      <w:r w:rsidR="004B0CDD" w:rsidRPr="00BD5C0D">
        <w:rPr>
          <w:rFonts w:hint="eastAsia"/>
          <w:sz w:val="20"/>
        </w:rPr>
        <w:t>图1</w:t>
      </w:r>
      <w:r w:rsidR="004B0CDD">
        <w:rPr>
          <w:rFonts w:hint="eastAsia"/>
          <w:sz w:val="20"/>
        </w:rPr>
        <w:t>：应用</w:t>
      </w:r>
      <w:r w:rsidR="004B0CDD" w:rsidRPr="00BD5C0D">
        <w:rPr>
          <w:rFonts w:hint="eastAsia"/>
          <w:sz w:val="20"/>
        </w:rPr>
        <w:t>软件安全编程要求框架</w:t>
      </w:r>
    </w:p>
    <w:p w:rsidR="004B0CDD" w:rsidRPr="009A2672" w:rsidRDefault="004B0CDD" w:rsidP="00784F32">
      <w:pPr>
        <w:pStyle w:val="1"/>
        <w:spacing w:before="312" w:after="312"/>
      </w:pPr>
      <w:bookmarkStart w:id="482" w:name="_Toc470535967"/>
      <w:bookmarkStart w:id="483" w:name="_Toc470537371"/>
      <w:bookmarkStart w:id="484" w:name="_Toc515951496"/>
      <w:bookmarkEnd w:id="476"/>
      <w:bookmarkEnd w:id="477"/>
      <w:bookmarkEnd w:id="478"/>
      <w:bookmarkEnd w:id="479"/>
      <w:bookmarkEnd w:id="480"/>
      <w:bookmarkEnd w:id="481"/>
      <w:r w:rsidRPr="009A2672">
        <w:rPr>
          <w:rFonts w:hint="eastAsia"/>
        </w:rPr>
        <w:t>安全</w:t>
      </w:r>
      <w:r w:rsidRPr="009A2672">
        <w:t>功能</w:t>
      </w:r>
      <w:r w:rsidRPr="009A2672">
        <w:rPr>
          <w:rFonts w:hint="eastAsia"/>
        </w:rPr>
        <w:t>实现</w:t>
      </w:r>
      <w:r w:rsidRPr="009A2672">
        <w:t>要求</w:t>
      </w:r>
      <w:bookmarkEnd w:id="482"/>
      <w:bookmarkEnd w:id="483"/>
      <w:bookmarkEnd w:id="484"/>
    </w:p>
    <w:p w:rsidR="004B0CDD" w:rsidRPr="009A2672" w:rsidRDefault="00241014" w:rsidP="00784F32">
      <w:pPr>
        <w:pStyle w:val="21"/>
        <w:spacing w:before="156" w:after="156"/>
      </w:pPr>
      <w:bookmarkStart w:id="485" w:name="_Toc515951497"/>
      <w:r>
        <w:rPr>
          <w:rFonts w:hint="eastAsia"/>
        </w:rPr>
        <w:t>数据清洗</w:t>
      </w:r>
      <w:bookmarkEnd w:id="485"/>
    </w:p>
    <w:p w:rsidR="004B0CDD" w:rsidRPr="00545D94" w:rsidRDefault="004B0CDD" w:rsidP="009A2672">
      <w:pPr>
        <w:pStyle w:val="3"/>
        <w:spacing w:before="156" w:after="156"/>
      </w:pPr>
      <w:bookmarkStart w:id="486" w:name="_Toc455035755"/>
      <w:bookmarkStart w:id="487" w:name="_Toc455036084"/>
      <w:bookmarkStart w:id="488" w:name="_Toc470535971"/>
      <w:bookmarkStart w:id="489" w:name="_Toc470537375"/>
      <w:bookmarkStart w:id="490" w:name="_Toc493017890"/>
      <w:bookmarkEnd w:id="486"/>
      <w:bookmarkEnd w:id="487"/>
      <w:r w:rsidRPr="00545D94">
        <w:rPr>
          <w:rFonts w:hint="eastAsia"/>
        </w:rPr>
        <w:t>输入验证</w:t>
      </w:r>
      <w:bookmarkEnd w:id="488"/>
      <w:bookmarkEnd w:id="489"/>
      <w:bookmarkEnd w:id="490"/>
    </w:p>
    <w:p w:rsidR="004B0CDD" w:rsidRPr="002D5B51" w:rsidRDefault="004B0CDD" w:rsidP="00CB743F">
      <w:pPr>
        <w:pStyle w:val="4"/>
        <w:spacing w:before="156" w:after="156"/>
      </w:pPr>
      <w:r w:rsidRPr="002D5B51">
        <w:rPr>
          <w:rFonts w:hint="eastAsia"/>
        </w:rPr>
        <w:t>验证所有输入数据</w:t>
      </w:r>
    </w:p>
    <w:p w:rsidR="00000000" w:rsidRDefault="004B0CDD">
      <w:pPr>
        <w:pStyle w:val="affff"/>
        <w:numPr>
          <w:ilvl w:val="0"/>
          <w:numId w:val="27"/>
        </w:numPr>
        <w:ind w:firstLineChars="0"/>
        <w:pPrChange w:id="491" w:author="chenyu" w:date="2018-06-05T06:37:00Z">
          <w:pPr>
            <w:ind w:firstLine="420"/>
          </w:pPr>
        </w:pPrChange>
      </w:pPr>
      <w:commentRangeStart w:id="492"/>
      <w:commentRangeStart w:id="493"/>
      <w:r w:rsidRPr="008E0D6A">
        <w:rPr>
          <w:rFonts w:hint="eastAsia"/>
        </w:rPr>
        <w:t>对输入的数据进行过滤或标准化处理，然后进行验证。</w:t>
      </w:r>
    </w:p>
    <w:p w:rsidR="00000000" w:rsidRDefault="004B0CDD">
      <w:pPr>
        <w:pStyle w:val="affff"/>
        <w:numPr>
          <w:ilvl w:val="0"/>
          <w:numId w:val="27"/>
        </w:numPr>
        <w:ind w:firstLineChars="0"/>
        <w:pPrChange w:id="494" w:author="chenyu" w:date="2018-06-05T06:37:00Z">
          <w:pPr>
            <w:ind w:firstLine="420"/>
          </w:pPr>
        </w:pPrChange>
      </w:pPr>
      <w:r w:rsidRPr="008E0D6A">
        <w:rPr>
          <w:rFonts w:hint="eastAsia"/>
        </w:rPr>
        <w:t>确保对所有输入的数据进行验证，拒绝接受验证失败的数据。</w:t>
      </w:r>
    </w:p>
    <w:p w:rsidR="00000000" w:rsidRDefault="004B0CDD">
      <w:pPr>
        <w:pStyle w:val="affff"/>
        <w:numPr>
          <w:ilvl w:val="0"/>
          <w:numId w:val="27"/>
        </w:numPr>
        <w:ind w:firstLineChars="0"/>
        <w:pPrChange w:id="495" w:author="chenyu" w:date="2018-06-05T06:37:00Z">
          <w:pPr>
            <w:ind w:firstLine="420"/>
          </w:pPr>
        </w:pPrChange>
      </w:pPr>
      <w:del w:id="496" w:author="chenyu" w:date="2018-06-05T07:21:00Z">
        <w:r w:rsidRPr="008E0D6A" w:rsidDel="00B26B58">
          <w:rPr>
            <w:rFonts w:hint="eastAsia"/>
          </w:rPr>
          <w:delText>不应</w:delText>
        </w:r>
      </w:del>
      <w:ins w:id="497" w:author="chenyu" w:date="2018-06-05T07:21:00Z">
        <w:r w:rsidR="00B26B58">
          <w:rPr>
            <w:rFonts w:hint="eastAsia"/>
          </w:rPr>
          <w:t>禁止</w:t>
        </w:r>
      </w:ins>
      <w:r w:rsidRPr="008E0D6A">
        <w:rPr>
          <w:rFonts w:hint="eastAsia"/>
        </w:rPr>
        <w:t>试图对验证失败的数据进行修复，自动错误恢复代码很可能改变请求的初始意图或者截断验证逻辑。</w:t>
      </w:r>
      <w:commentRangeEnd w:id="492"/>
      <w:r w:rsidR="003C1FB8">
        <w:rPr>
          <w:rStyle w:val="aff9"/>
        </w:rPr>
        <w:commentReference w:id="492"/>
      </w:r>
      <w:commentRangeEnd w:id="493"/>
      <w:r w:rsidR="008C51E1">
        <w:rPr>
          <w:rStyle w:val="aff9"/>
        </w:rPr>
        <w:commentReference w:id="493"/>
      </w:r>
    </w:p>
    <w:p w:rsidR="004B0CDD" w:rsidRPr="00545D94" w:rsidRDefault="004B0CDD" w:rsidP="00CB743F">
      <w:pPr>
        <w:pStyle w:val="4"/>
        <w:spacing w:before="156" w:after="156"/>
      </w:pPr>
      <w:r w:rsidRPr="00545D94">
        <w:rPr>
          <w:rFonts w:hint="eastAsia"/>
        </w:rPr>
        <w:t>在可信系统上执行输入验证</w:t>
      </w:r>
    </w:p>
    <w:p w:rsidR="004B0CDD" w:rsidRPr="00545D94" w:rsidRDefault="004B0CDD" w:rsidP="00316260">
      <w:pPr>
        <w:ind w:firstLine="420"/>
      </w:pPr>
      <w:r w:rsidRPr="00545D94">
        <w:rPr>
          <w:rFonts w:hint="eastAsia"/>
        </w:rPr>
        <w:t>输入验证过程</w:t>
      </w:r>
      <w:r>
        <w:rPr>
          <w:rFonts w:hint="eastAsia"/>
        </w:rPr>
        <w:t>应</w:t>
      </w:r>
      <w:r w:rsidRPr="00545D94">
        <w:rPr>
          <w:rFonts w:hint="eastAsia"/>
        </w:rPr>
        <w:t>在可信系统上执行。</w:t>
      </w:r>
    </w:p>
    <w:p w:rsidR="004B0CDD" w:rsidRPr="00545D94" w:rsidRDefault="004B0CDD" w:rsidP="00CB743F">
      <w:pPr>
        <w:pStyle w:val="4"/>
        <w:spacing w:before="156" w:after="156"/>
      </w:pPr>
      <w:r w:rsidRPr="00545D94">
        <w:rPr>
          <w:rFonts w:hint="eastAsia"/>
        </w:rPr>
        <w:t>建立可信边界</w:t>
      </w:r>
    </w:p>
    <w:p w:rsidR="00000000" w:rsidRDefault="004B0CDD">
      <w:pPr>
        <w:pStyle w:val="affff"/>
        <w:numPr>
          <w:ilvl w:val="0"/>
          <w:numId w:val="28"/>
        </w:numPr>
        <w:ind w:firstLineChars="0"/>
        <w:pPrChange w:id="498" w:author="chenyu" w:date="2018-06-05T06:37:00Z">
          <w:pPr>
            <w:ind w:firstLine="420"/>
          </w:pPr>
        </w:pPrChange>
      </w:pPr>
      <w:r w:rsidRPr="00545D94">
        <w:rPr>
          <w:rFonts w:hint="eastAsia"/>
        </w:rPr>
        <w:t>在程序中定义清晰的</w:t>
      </w:r>
      <w:commentRangeStart w:id="499"/>
      <w:commentRangeStart w:id="500"/>
      <w:del w:id="501" w:author="chenyu" w:date="2018-06-05T06:37:00Z">
        <w:r w:rsidRPr="00545D94" w:rsidDel="008C51E1">
          <w:rPr>
            <w:rFonts w:hint="eastAsia"/>
          </w:rPr>
          <w:delText>可信</w:delText>
        </w:r>
      </w:del>
      <w:ins w:id="502" w:author="chenyu" w:date="2018-06-05T06:37:00Z">
        <w:r w:rsidR="008C51E1">
          <w:rPr>
            <w:rFonts w:hint="eastAsia"/>
          </w:rPr>
          <w:t>信任</w:t>
        </w:r>
      </w:ins>
      <w:r w:rsidRPr="00545D94">
        <w:rPr>
          <w:rFonts w:hint="eastAsia"/>
        </w:rPr>
        <w:t>边界</w:t>
      </w:r>
      <w:commentRangeEnd w:id="499"/>
      <w:r w:rsidR="00392BBC">
        <w:rPr>
          <w:rStyle w:val="aff9"/>
        </w:rPr>
        <w:commentReference w:id="499"/>
      </w:r>
      <w:commentRangeEnd w:id="500"/>
      <w:r w:rsidR="008C51E1">
        <w:rPr>
          <w:rStyle w:val="aff9"/>
        </w:rPr>
        <w:commentReference w:id="500"/>
      </w:r>
      <w:r w:rsidRPr="00545D94">
        <w:rPr>
          <w:rFonts w:hint="eastAsia"/>
        </w:rPr>
        <w:t>，将可信和不可信数据（比如：数据库，文件流）分别存储。</w:t>
      </w:r>
    </w:p>
    <w:p w:rsidR="00000000" w:rsidRDefault="004B0CDD">
      <w:pPr>
        <w:pStyle w:val="affff"/>
        <w:numPr>
          <w:ilvl w:val="0"/>
          <w:numId w:val="28"/>
        </w:numPr>
        <w:ind w:firstLineChars="0"/>
        <w:pPrChange w:id="503" w:author="chenyu" w:date="2018-06-05T06:37:00Z">
          <w:pPr>
            <w:ind w:firstLine="420"/>
          </w:pPr>
        </w:pPrChange>
      </w:pPr>
      <w:r w:rsidRPr="00545D94">
        <w:rPr>
          <w:rFonts w:hint="eastAsia"/>
        </w:rPr>
        <w:t>当数据要从不可信的一侧</w:t>
      </w:r>
      <w:r>
        <w:rPr>
          <w:rFonts w:hint="eastAsia"/>
        </w:rPr>
        <w:t>传输到</w:t>
      </w:r>
      <w:r w:rsidRPr="00545D94">
        <w:rPr>
          <w:rFonts w:hint="eastAsia"/>
        </w:rPr>
        <w:t>可信一侧的时候，</w:t>
      </w:r>
      <w:r>
        <w:rPr>
          <w:rFonts w:hint="eastAsia"/>
        </w:rPr>
        <w:t>应</w:t>
      </w:r>
      <w:r w:rsidRPr="00545D94">
        <w:rPr>
          <w:rFonts w:hint="eastAsia"/>
        </w:rPr>
        <w:t>使用验证逻辑进行判断。</w:t>
      </w:r>
    </w:p>
    <w:p w:rsidR="004B0CDD" w:rsidRPr="00545D94" w:rsidRDefault="004B0CDD" w:rsidP="00CB743F">
      <w:pPr>
        <w:pStyle w:val="4"/>
        <w:spacing w:before="156" w:after="156"/>
      </w:pPr>
      <w:r w:rsidRPr="00545D94">
        <w:rPr>
          <w:rFonts w:hint="eastAsia"/>
        </w:rPr>
        <w:lastRenderedPageBreak/>
        <w:t>集中输入验证</w:t>
      </w:r>
    </w:p>
    <w:p w:rsidR="004B0CDD" w:rsidRPr="00545D94" w:rsidRDefault="004B0CDD" w:rsidP="00316260">
      <w:pPr>
        <w:ind w:firstLine="420"/>
      </w:pPr>
      <w:r w:rsidRPr="00545D94">
        <w:rPr>
          <w:rFonts w:hint="eastAsia"/>
        </w:rPr>
        <w:t>把输入验证作为软件框架的一部分，为应用程序提供一个统一的输入验证策略。</w:t>
      </w:r>
    </w:p>
    <w:p w:rsidR="004B0CDD" w:rsidRPr="00545D94" w:rsidRDefault="004B0CDD" w:rsidP="00CB743F">
      <w:pPr>
        <w:pStyle w:val="4"/>
        <w:spacing w:before="156" w:after="156"/>
      </w:pPr>
      <w:r w:rsidRPr="00545D94">
        <w:rPr>
          <w:rFonts w:hint="eastAsia"/>
        </w:rPr>
        <w:t>验证来自重定向输入的数据</w:t>
      </w:r>
    </w:p>
    <w:p w:rsidR="004B0CDD" w:rsidRPr="00545D94" w:rsidRDefault="004B0CDD" w:rsidP="00316260">
      <w:pPr>
        <w:ind w:firstLine="420"/>
      </w:pPr>
      <w:commentRangeStart w:id="504"/>
      <w:commentRangeStart w:id="505"/>
      <w:r w:rsidRPr="00545D94">
        <w:rPr>
          <w:rFonts w:hint="eastAsia"/>
        </w:rPr>
        <w:t>攻击者可能向重定向的目标直接提交恶意代码，从而避开应用程序逻辑以及在重定向前执行的验证，</w:t>
      </w:r>
      <w:r>
        <w:rPr>
          <w:rFonts w:hint="eastAsia"/>
        </w:rPr>
        <w:t>所以</w:t>
      </w:r>
      <w:r w:rsidRPr="00545D94">
        <w:rPr>
          <w:rFonts w:hint="eastAsia"/>
        </w:rPr>
        <w:t>对重定向输入数据</w:t>
      </w:r>
      <w:r>
        <w:rPr>
          <w:rFonts w:hint="eastAsia"/>
        </w:rPr>
        <w:t>应</w:t>
      </w:r>
      <w:r w:rsidRPr="00545D94">
        <w:rPr>
          <w:rFonts w:hint="eastAsia"/>
        </w:rPr>
        <w:t>再次验证。</w:t>
      </w:r>
      <w:commentRangeEnd w:id="504"/>
      <w:r w:rsidR="00392BBC">
        <w:rPr>
          <w:rStyle w:val="aff9"/>
        </w:rPr>
        <w:commentReference w:id="504"/>
      </w:r>
      <w:commentRangeEnd w:id="505"/>
      <w:r w:rsidR="003E2A12">
        <w:rPr>
          <w:rStyle w:val="aff9"/>
        </w:rPr>
        <w:commentReference w:id="505"/>
      </w:r>
    </w:p>
    <w:p w:rsidR="004B0CDD" w:rsidRPr="00545D94" w:rsidRDefault="004B0CDD" w:rsidP="00CB743F">
      <w:pPr>
        <w:pStyle w:val="4"/>
        <w:spacing w:before="156" w:after="156"/>
      </w:pPr>
      <w:r w:rsidRPr="00545D94">
        <w:rPr>
          <w:rFonts w:hint="eastAsia"/>
        </w:rPr>
        <w:t>检测数据类型</w:t>
      </w:r>
    </w:p>
    <w:p w:rsidR="004B0CDD" w:rsidRPr="00545D94" w:rsidRDefault="004B0CDD" w:rsidP="00316260">
      <w:pPr>
        <w:ind w:firstLine="420"/>
      </w:pPr>
      <w:r w:rsidRPr="00545D94">
        <w:rPr>
          <w:rFonts w:hint="eastAsia"/>
        </w:rPr>
        <w:t>为参数指定</w:t>
      </w:r>
      <w:r>
        <w:rPr>
          <w:rFonts w:hint="eastAsia"/>
        </w:rPr>
        <w:t>明确</w:t>
      </w:r>
      <w:r w:rsidRPr="00545D94">
        <w:rPr>
          <w:rFonts w:hint="eastAsia"/>
        </w:rPr>
        <w:t>的数据类型，</w:t>
      </w:r>
      <w:r>
        <w:rPr>
          <w:rFonts w:hint="eastAsia"/>
        </w:rPr>
        <w:t>严格检查</w:t>
      </w:r>
      <w:r w:rsidRPr="00545D94">
        <w:rPr>
          <w:rFonts w:hint="eastAsia"/>
        </w:rPr>
        <w:t>用户输入</w:t>
      </w:r>
      <w:r>
        <w:rPr>
          <w:rFonts w:hint="eastAsia"/>
        </w:rPr>
        <w:t>的</w:t>
      </w:r>
      <w:r w:rsidRPr="00545D94">
        <w:rPr>
          <w:rFonts w:hint="eastAsia"/>
        </w:rPr>
        <w:t>数据</w:t>
      </w:r>
      <w:r>
        <w:rPr>
          <w:rFonts w:hint="eastAsia"/>
        </w:rPr>
        <w:t>类型。</w:t>
      </w:r>
    </w:p>
    <w:p w:rsidR="004B0CDD" w:rsidRPr="00545D94" w:rsidRDefault="004B0CDD" w:rsidP="00CB743F">
      <w:pPr>
        <w:pStyle w:val="4"/>
        <w:spacing w:before="156" w:after="156"/>
      </w:pPr>
      <w:r w:rsidRPr="00545D94">
        <w:rPr>
          <w:rFonts w:hint="eastAsia"/>
        </w:rPr>
        <w:t>检测输入长度</w:t>
      </w:r>
    </w:p>
    <w:p w:rsidR="004B0CDD" w:rsidRPr="00545D94" w:rsidRDefault="004B0CDD" w:rsidP="00316260">
      <w:pPr>
        <w:ind w:firstLine="420"/>
      </w:pPr>
      <w:r w:rsidRPr="00545D94">
        <w:rPr>
          <w:rFonts w:hint="eastAsia"/>
        </w:rPr>
        <w:t>验证允许输入的最小和最大长度。</w:t>
      </w:r>
    </w:p>
    <w:p w:rsidR="004B0CDD" w:rsidRPr="00545D94" w:rsidRDefault="004B0CDD" w:rsidP="00CB743F">
      <w:pPr>
        <w:pStyle w:val="4"/>
        <w:spacing w:before="156" w:after="156"/>
      </w:pPr>
      <w:r w:rsidRPr="00545D94">
        <w:rPr>
          <w:rFonts w:hint="eastAsia"/>
        </w:rPr>
        <w:t>明确所有输入字符集</w:t>
      </w:r>
    </w:p>
    <w:p w:rsidR="004B0CDD" w:rsidRPr="005A5639" w:rsidRDefault="004B0CDD" w:rsidP="00316260">
      <w:pPr>
        <w:ind w:firstLine="420"/>
        <w:rPr>
          <w:rFonts w:ascii="宋体" w:hAnsi="宋体"/>
        </w:rPr>
      </w:pPr>
      <w:r w:rsidRPr="005A5639">
        <w:rPr>
          <w:rFonts w:ascii="宋体" w:hAnsi="宋体" w:hint="eastAsia"/>
        </w:rPr>
        <w:t>为所有输入明确恰当的字符集，比如：</w:t>
      </w:r>
      <w:commentRangeStart w:id="506"/>
      <w:commentRangeStart w:id="507"/>
      <w:r w:rsidRPr="005A5639">
        <w:rPr>
          <w:rFonts w:ascii="宋体" w:hAnsi="宋体" w:hint="eastAsia"/>
        </w:rPr>
        <w:t>UTF-8</w:t>
      </w:r>
      <w:commentRangeEnd w:id="506"/>
      <w:r w:rsidR="00392BBC">
        <w:rPr>
          <w:rStyle w:val="aff9"/>
        </w:rPr>
        <w:commentReference w:id="506"/>
      </w:r>
      <w:commentRangeEnd w:id="507"/>
      <w:r w:rsidR="003E2A12">
        <w:rPr>
          <w:rStyle w:val="aff9"/>
        </w:rPr>
        <w:commentReference w:id="507"/>
      </w:r>
      <w:r w:rsidRPr="005A5639">
        <w:rPr>
          <w:rFonts w:ascii="宋体" w:hAnsi="宋体" w:hint="eastAsia"/>
        </w:rPr>
        <w:t>。确定系统是否支持UTF-8扩展字符集，如果支持，在UTF-8解码完成以后进行输入验证。</w:t>
      </w:r>
    </w:p>
    <w:p w:rsidR="004B0CDD" w:rsidRPr="00545D94" w:rsidRDefault="004B0CDD" w:rsidP="00CB743F">
      <w:pPr>
        <w:pStyle w:val="4"/>
        <w:spacing w:before="156" w:after="156"/>
      </w:pPr>
      <w:r w:rsidRPr="00545D94">
        <w:rPr>
          <w:rFonts w:hint="eastAsia"/>
        </w:rPr>
        <w:t>验证</w:t>
      </w:r>
      <w:r w:rsidRPr="00545D94">
        <w:t>HTTP</w:t>
      </w:r>
      <w:r w:rsidRPr="00545D94">
        <w:rPr>
          <w:rFonts w:hint="eastAsia"/>
        </w:rPr>
        <w:t>请求中的所有组成</w:t>
      </w:r>
    </w:p>
    <w:p w:rsidR="004B0CDD" w:rsidRPr="005A5639" w:rsidRDefault="004B0CDD" w:rsidP="00316260">
      <w:pPr>
        <w:ind w:firstLine="420"/>
        <w:rPr>
          <w:rFonts w:ascii="宋体" w:hAnsi="宋体"/>
        </w:rPr>
      </w:pPr>
      <w:r w:rsidRPr="005A5639">
        <w:rPr>
          <w:rFonts w:ascii="宋体" w:hAnsi="宋体" w:hint="eastAsia"/>
        </w:rPr>
        <w:t>验证来自HTTP请求中的所有数据，恶意数据可以从表单域，URL参数，</w:t>
      </w:r>
      <w:commentRangeStart w:id="508"/>
      <w:commentRangeStart w:id="509"/>
      <w:r w:rsidRPr="005A5639">
        <w:rPr>
          <w:rFonts w:ascii="宋体" w:hAnsi="宋体" w:hint="eastAsia"/>
        </w:rPr>
        <w:t>cookie，</w:t>
      </w:r>
      <w:del w:id="510" w:author="chenyu" w:date="2018-06-05T06:50:00Z">
        <w:r w:rsidRPr="005A5639" w:rsidDel="00175688">
          <w:rPr>
            <w:rFonts w:ascii="宋体" w:hAnsi="宋体" w:hint="eastAsia"/>
          </w:rPr>
          <w:delText>http</w:delText>
        </w:r>
      </w:del>
      <w:commentRangeEnd w:id="508"/>
      <w:ins w:id="511" w:author="chenyu" w:date="2018-06-05T06:50:00Z">
        <w:r w:rsidR="00175688">
          <w:rPr>
            <w:rFonts w:ascii="宋体" w:hAnsi="宋体" w:hint="eastAsia"/>
          </w:rPr>
          <w:t>HTTP</w:t>
        </w:r>
      </w:ins>
      <w:r w:rsidR="00392BBC">
        <w:rPr>
          <w:rStyle w:val="aff9"/>
        </w:rPr>
        <w:commentReference w:id="508"/>
      </w:r>
      <w:commentRangeEnd w:id="509"/>
      <w:r w:rsidR="00175688">
        <w:rPr>
          <w:rStyle w:val="aff9"/>
        </w:rPr>
        <w:commentReference w:id="509"/>
      </w:r>
      <w:r w:rsidRPr="005A5639">
        <w:rPr>
          <w:rFonts w:ascii="宋体" w:hAnsi="宋体" w:hint="eastAsia"/>
        </w:rPr>
        <w:t>头以及URL自身传入。</w:t>
      </w:r>
    </w:p>
    <w:p w:rsidR="004B0CDD" w:rsidRPr="00545D94" w:rsidRDefault="004B0CDD" w:rsidP="00CB743F">
      <w:pPr>
        <w:pStyle w:val="4"/>
        <w:spacing w:before="156" w:after="156"/>
      </w:pPr>
      <w:r w:rsidRPr="00545D94">
        <w:rPr>
          <w:rFonts w:hint="eastAsia"/>
        </w:rPr>
        <w:t>对来自命令行、环境以及配置文件的输入进行校验</w:t>
      </w:r>
    </w:p>
    <w:p w:rsidR="004B0CDD" w:rsidRPr="00545D94" w:rsidRDefault="004B0CDD" w:rsidP="00316260">
      <w:pPr>
        <w:ind w:firstLine="420"/>
      </w:pPr>
      <w:commentRangeStart w:id="512"/>
      <w:commentRangeStart w:id="513"/>
      <w:del w:id="514" w:author="chenyu" w:date="2018-06-05T06:43:00Z">
        <w:r w:rsidDel="008D6C39">
          <w:rPr>
            <w:rFonts w:hint="eastAsia"/>
          </w:rPr>
          <w:delText>不应</w:delText>
        </w:r>
      </w:del>
      <w:ins w:id="515" w:author="chenyu" w:date="2018-06-05T06:43:00Z">
        <w:r w:rsidR="008D6C39">
          <w:rPr>
            <w:rFonts w:hint="eastAsia"/>
          </w:rPr>
          <w:t>禁止</w:t>
        </w:r>
      </w:ins>
      <w:r w:rsidRPr="00545D94">
        <w:t>使</w:t>
      </w:r>
      <w:r w:rsidR="00B87BAF">
        <w:rPr>
          <w:rFonts w:hint="eastAsia"/>
        </w:rPr>
        <w:t>应用</w:t>
      </w:r>
      <w:r>
        <w:t>软件</w:t>
      </w:r>
      <w:r w:rsidRPr="00545D94">
        <w:t>的安全性依赖于配置和维护它的人</w:t>
      </w:r>
      <w:r w:rsidR="004F5613">
        <w:t>，</w:t>
      </w:r>
      <w:r>
        <w:rPr>
          <w:rFonts w:hint="eastAsia"/>
        </w:rPr>
        <w:t>对来自命令行、环境以及配置文件的输入也应进行验证。</w:t>
      </w:r>
    </w:p>
    <w:p w:rsidR="004B0CDD" w:rsidRPr="00545D94" w:rsidRDefault="004B0CDD" w:rsidP="00CB743F">
      <w:pPr>
        <w:pStyle w:val="4"/>
        <w:spacing w:before="156" w:after="156"/>
      </w:pPr>
      <w:r w:rsidRPr="00545D94">
        <w:rPr>
          <w:rFonts w:hint="eastAsia"/>
        </w:rPr>
        <w:t>防范元字符攻击</w:t>
      </w:r>
    </w:p>
    <w:p w:rsidR="00EA0E44" w:rsidRDefault="008D6C39">
      <w:pPr>
        <w:ind w:firstLine="420"/>
      </w:pPr>
      <w:ins w:id="516" w:author="chenyu" w:date="2018-06-05T06:43:00Z">
        <w:r>
          <w:rPr>
            <w:rFonts w:hint="eastAsia"/>
          </w:rPr>
          <w:t>禁止</w:t>
        </w:r>
      </w:ins>
      <w:del w:id="517" w:author="chenyu" w:date="2018-06-05T06:43:00Z">
        <w:r w:rsidR="004B0CDD" w:rsidRPr="00424F0A" w:rsidDel="008D6C39">
          <w:rPr>
            <w:rFonts w:hint="eastAsia"/>
          </w:rPr>
          <w:delText>不允许</w:delText>
        </w:r>
      </w:del>
      <w:r w:rsidR="004B0CDD" w:rsidRPr="00424F0A">
        <w:rPr>
          <w:rFonts w:hint="eastAsia"/>
        </w:rPr>
        <w:t>攻击者控制发送给文件系统、浏览器、数据库或者其他子系统的命令，</w:t>
      </w:r>
      <w:r w:rsidR="004B0CDD" w:rsidRPr="00424F0A">
        <w:t>否则，</w:t>
      </w:r>
      <w:r w:rsidR="004B0CDD" w:rsidRPr="00424F0A">
        <w:rPr>
          <w:rFonts w:hint="eastAsia"/>
        </w:rPr>
        <w:t>攻击者</w:t>
      </w:r>
      <w:r w:rsidR="004B0CDD" w:rsidRPr="00424F0A">
        <w:t>能</w:t>
      </w:r>
      <w:r w:rsidR="004B0CDD" w:rsidRPr="00424F0A">
        <w:rPr>
          <w:rFonts w:hint="eastAsia"/>
        </w:rPr>
        <w:t>利用</w:t>
      </w:r>
      <w:r w:rsidR="004B0CDD" w:rsidRPr="00424F0A">
        <w:t>这种命令构造元字符攻击</w:t>
      </w:r>
      <w:r w:rsidR="004B0CDD" w:rsidRPr="00424F0A">
        <w:rPr>
          <w:rFonts w:hint="eastAsia"/>
        </w:rPr>
        <w:t>。</w:t>
      </w:r>
      <w:commentRangeEnd w:id="512"/>
      <w:r w:rsidR="00392BBC">
        <w:rPr>
          <w:rStyle w:val="aff9"/>
        </w:rPr>
        <w:commentReference w:id="512"/>
      </w:r>
      <w:commentRangeEnd w:id="513"/>
      <w:r>
        <w:rPr>
          <w:rStyle w:val="aff9"/>
        </w:rPr>
        <w:commentReference w:id="513"/>
      </w:r>
    </w:p>
    <w:p w:rsidR="00912491" w:rsidRPr="00545D94" w:rsidRDefault="00912491" w:rsidP="00912491">
      <w:pPr>
        <w:pStyle w:val="4"/>
        <w:spacing w:before="156" w:after="156"/>
      </w:pPr>
      <w:r>
        <w:rPr>
          <w:rFonts w:hint="eastAsia"/>
        </w:rPr>
        <w:t>抗</w:t>
      </w:r>
      <w:r>
        <w:t>原发抵赖</w:t>
      </w:r>
    </w:p>
    <w:p w:rsidR="00912491" w:rsidRDefault="00912491" w:rsidP="00912491">
      <w:pPr>
        <w:ind w:firstLine="420"/>
      </w:pPr>
      <w:r>
        <w:rPr>
          <w:rFonts w:hint="eastAsia"/>
        </w:rPr>
        <w:t>当</w:t>
      </w:r>
      <w:r>
        <w:t>在网络环境中出现数据交换</w:t>
      </w:r>
      <w:r>
        <w:rPr>
          <w:rFonts w:hint="eastAsia"/>
        </w:rPr>
        <w:t>时</w:t>
      </w:r>
      <w:r>
        <w:t>，可提供原发证据，</w:t>
      </w:r>
      <w:r>
        <w:rPr>
          <w:rFonts w:hint="eastAsia"/>
        </w:rPr>
        <w:t>实现</w:t>
      </w:r>
      <w:r>
        <w:t>抗原发抵赖。</w:t>
      </w:r>
    </w:p>
    <w:p w:rsidR="004B0CDD" w:rsidRPr="00545D94" w:rsidRDefault="004B0CDD" w:rsidP="009A2672">
      <w:pPr>
        <w:pStyle w:val="3"/>
        <w:spacing w:before="156" w:after="156"/>
      </w:pPr>
      <w:bookmarkStart w:id="518" w:name="_Toc470535972"/>
      <w:bookmarkStart w:id="519" w:name="_Toc470537376"/>
      <w:bookmarkStart w:id="520" w:name="_Toc493017891"/>
      <w:r w:rsidRPr="00545D94">
        <w:rPr>
          <w:rFonts w:hint="eastAsia"/>
        </w:rPr>
        <w:t>输出编码</w:t>
      </w:r>
      <w:bookmarkEnd w:id="518"/>
      <w:bookmarkEnd w:id="519"/>
      <w:bookmarkEnd w:id="520"/>
    </w:p>
    <w:p w:rsidR="004B0CDD" w:rsidRPr="00545D94" w:rsidRDefault="004B0CDD" w:rsidP="00CB743F">
      <w:pPr>
        <w:pStyle w:val="4"/>
        <w:spacing w:before="156" w:after="156"/>
      </w:pPr>
      <w:r w:rsidRPr="00545D94">
        <w:rPr>
          <w:rFonts w:hint="eastAsia"/>
        </w:rPr>
        <w:t>编码所有不安全的</w:t>
      </w:r>
      <w:r w:rsidRPr="00545D94">
        <w:t>输出</w:t>
      </w:r>
      <w:r w:rsidRPr="00545D94">
        <w:rPr>
          <w:rFonts w:hint="eastAsia"/>
        </w:rPr>
        <w:t>数据</w:t>
      </w:r>
    </w:p>
    <w:p w:rsidR="004B0CDD" w:rsidRPr="00545D94" w:rsidRDefault="004B0CDD" w:rsidP="00316260">
      <w:pPr>
        <w:ind w:firstLine="420"/>
      </w:pPr>
      <w:r w:rsidRPr="00545D94">
        <w:rPr>
          <w:rFonts w:hint="eastAsia"/>
        </w:rPr>
        <w:t>通过语义输出</w:t>
      </w:r>
      <w:r>
        <w:rPr>
          <w:rFonts w:hint="eastAsia"/>
        </w:rPr>
        <w:t>的</w:t>
      </w:r>
      <w:r w:rsidRPr="00545D94">
        <w:rPr>
          <w:rFonts w:hint="eastAsia"/>
        </w:rPr>
        <w:t>编码方式，对所有返回到客户端的，来自于应用程序信任边界之外的数据进行编码。</w:t>
      </w:r>
    </w:p>
    <w:p w:rsidR="004B0CDD" w:rsidRPr="005A5639" w:rsidRDefault="004B0CDD" w:rsidP="00316260">
      <w:pPr>
        <w:ind w:firstLine="420"/>
        <w:rPr>
          <w:rFonts w:ascii="宋体" w:hAnsi="宋体"/>
        </w:rPr>
      </w:pPr>
      <w:r w:rsidRPr="005A5639">
        <w:rPr>
          <w:rFonts w:ascii="宋体" w:hAnsi="宋体" w:hint="eastAsia"/>
        </w:rPr>
        <w:t>除非明确对目标编译器是安全的，否则对所有字符进行编码。</w:t>
      </w:r>
    </w:p>
    <w:p w:rsidR="004B0CDD" w:rsidRPr="00545D94" w:rsidRDefault="004B0CDD" w:rsidP="00316260">
      <w:pPr>
        <w:ind w:firstLine="420"/>
      </w:pPr>
      <w:commentRangeStart w:id="521"/>
      <w:commentRangeStart w:id="522"/>
      <w:r w:rsidRPr="005A5639">
        <w:rPr>
          <w:rFonts w:ascii="宋体" w:hAnsi="宋体" w:hint="eastAsia"/>
        </w:rPr>
        <w:t>SQL、XML和LDAP</w:t>
      </w:r>
      <w:commentRangeEnd w:id="521"/>
      <w:r w:rsidR="00392BBC">
        <w:rPr>
          <w:rStyle w:val="aff9"/>
        </w:rPr>
        <w:commentReference w:id="521"/>
      </w:r>
      <w:r w:rsidRPr="005A5639">
        <w:rPr>
          <w:rFonts w:ascii="宋体" w:hAnsi="宋体" w:hint="eastAsia"/>
        </w:rPr>
        <w:t>查询语句以及操作系统命令，可能存在潜在的危险字符，应语义净化所有不可信数据的输出。</w:t>
      </w:r>
      <w:commentRangeEnd w:id="522"/>
      <w:r w:rsidR="00392BBC">
        <w:rPr>
          <w:rStyle w:val="aff9"/>
        </w:rPr>
        <w:commentReference w:id="522"/>
      </w:r>
    </w:p>
    <w:p w:rsidR="004B0CDD" w:rsidRPr="00545D94" w:rsidRDefault="004B0CDD" w:rsidP="00CB743F">
      <w:pPr>
        <w:pStyle w:val="4"/>
        <w:spacing w:before="156" w:after="156"/>
      </w:pPr>
      <w:r w:rsidRPr="00545D94">
        <w:rPr>
          <w:rFonts w:hint="eastAsia"/>
        </w:rPr>
        <w:t>在可信系统上执行输出编码</w:t>
      </w:r>
    </w:p>
    <w:p w:rsidR="004B0CDD" w:rsidRPr="00545D94" w:rsidRDefault="004B0CDD" w:rsidP="00316260">
      <w:pPr>
        <w:ind w:firstLine="420"/>
      </w:pPr>
      <w:r w:rsidRPr="00545D94">
        <w:rPr>
          <w:rFonts w:hint="eastAsia"/>
        </w:rPr>
        <w:t>所有的输出编码过程必须在可信系统上执行。</w:t>
      </w:r>
    </w:p>
    <w:p w:rsidR="004B0CDD" w:rsidRPr="00545D94" w:rsidRDefault="004B0CDD" w:rsidP="00CB743F">
      <w:pPr>
        <w:pStyle w:val="4"/>
        <w:spacing w:before="156" w:after="156"/>
      </w:pPr>
      <w:r w:rsidRPr="00545D94">
        <w:rPr>
          <w:rFonts w:hint="eastAsia"/>
        </w:rPr>
        <w:lastRenderedPageBreak/>
        <w:t>定义输出编码规则</w:t>
      </w:r>
    </w:p>
    <w:p w:rsidR="004B0CDD" w:rsidRDefault="004B0CDD" w:rsidP="00316260">
      <w:pPr>
        <w:ind w:firstLine="420"/>
      </w:pPr>
      <w:r w:rsidRPr="00545D94">
        <w:rPr>
          <w:rFonts w:hint="eastAsia"/>
        </w:rPr>
        <w:t>为每一种输出编码方法采用一个标准的、已通过测试的规则。</w:t>
      </w:r>
    </w:p>
    <w:p w:rsidR="00912491" w:rsidRPr="00545D94" w:rsidRDefault="00912491" w:rsidP="00912491">
      <w:pPr>
        <w:pStyle w:val="4"/>
        <w:spacing w:before="156" w:after="156"/>
      </w:pPr>
      <w:r>
        <w:rPr>
          <w:rFonts w:hint="eastAsia"/>
        </w:rPr>
        <w:t>抗接收</w:t>
      </w:r>
      <w:r>
        <w:t>抵赖</w:t>
      </w:r>
    </w:p>
    <w:p w:rsidR="00912491" w:rsidRPr="00545D94" w:rsidRDefault="00912491" w:rsidP="00912491">
      <w:pPr>
        <w:ind w:firstLine="420"/>
      </w:pPr>
      <w:r>
        <w:rPr>
          <w:rFonts w:hint="eastAsia"/>
        </w:rPr>
        <w:t>当</w:t>
      </w:r>
      <w:r>
        <w:t>在网络环境中出现数据交换</w:t>
      </w:r>
      <w:r>
        <w:rPr>
          <w:rFonts w:hint="eastAsia"/>
        </w:rPr>
        <w:t>时</w:t>
      </w:r>
      <w:r>
        <w:t>，可提供</w:t>
      </w:r>
      <w:r>
        <w:rPr>
          <w:rFonts w:hint="eastAsia"/>
        </w:rPr>
        <w:t>接收</w:t>
      </w:r>
      <w:r>
        <w:t>证据，</w:t>
      </w:r>
      <w:r>
        <w:rPr>
          <w:rFonts w:hint="eastAsia"/>
        </w:rPr>
        <w:t>实现</w:t>
      </w:r>
      <w:r>
        <w:t>抗</w:t>
      </w:r>
      <w:r>
        <w:rPr>
          <w:rFonts w:hint="eastAsia"/>
        </w:rPr>
        <w:t>接收</w:t>
      </w:r>
      <w:r>
        <w:t>抵赖。</w:t>
      </w:r>
    </w:p>
    <w:p w:rsidR="004B0CDD" w:rsidRPr="009A2672" w:rsidRDefault="004B0CDD">
      <w:pPr>
        <w:pStyle w:val="21"/>
        <w:spacing w:before="156" w:after="156"/>
      </w:pPr>
      <w:bookmarkStart w:id="523" w:name="_Toc470535973"/>
      <w:bookmarkStart w:id="524" w:name="_Toc470537377"/>
      <w:bookmarkStart w:id="525" w:name="_Toc515951498"/>
      <w:r w:rsidRPr="009A2672">
        <w:rPr>
          <w:rFonts w:hint="eastAsia"/>
        </w:rPr>
        <w:t>数据加密</w:t>
      </w:r>
      <w:r w:rsidRPr="009A2672">
        <w:t>与保护</w:t>
      </w:r>
      <w:bookmarkEnd w:id="523"/>
      <w:bookmarkEnd w:id="524"/>
      <w:bookmarkEnd w:id="525"/>
    </w:p>
    <w:p w:rsidR="00264905" w:rsidDel="00175688" w:rsidRDefault="00264905" w:rsidP="009A2672">
      <w:pPr>
        <w:pStyle w:val="3"/>
        <w:spacing w:before="156" w:after="156"/>
        <w:rPr>
          <w:del w:id="526" w:author="chenyu" w:date="2018-06-05T06:48:00Z"/>
        </w:rPr>
      </w:pPr>
      <w:bookmarkStart w:id="527" w:name="_Toc455035759"/>
      <w:bookmarkStart w:id="528" w:name="_Toc455036088"/>
      <w:bookmarkStart w:id="529" w:name="_Toc470535975"/>
      <w:bookmarkStart w:id="530" w:name="_Toc470537379"/>
      <w:bookmarkStart w:id="531" w:name="_Toc493017894"/>
      <w:bookmarkEnd w:id="527"/>
      <w:bookmarkEnd w:id="528"/>
      <w:commentRangeStart w:id="532"/>
      <w:commentRangeStart w:id="533"/>
      <w:del w:id="534" w:author="chenyu" w:date="2018-06-05T06:48:00Z">
        <w:r w:rsidRPr="001662F5" w:rsidDel="00175688">
          <w:rPr>
            <w:rFonts w:eastAsia="宋体" w:hint="eastAsia"/>
            <w:bCs w:val="0"/>
            <w:szCs w:val="22"/>
          </w:rPr>
          <w:delText>应用软件系统在运行过程中会产生与用户隐私、系统安全相关的数据</w:delText>
        </w:r>
        <w:r w:rsidDel="00175688">
          <w:rPr>
            <w:rFonts w:eastAsia="宋体" w:hint="eastAsia"/>
            <w:bCs w:val="0"/>
            <w:szCs w:val="22"/>
          </w:rPr>
          <w:delText>，应用软件应对这些敏感数据进行加密与保护。</w:delText>
        </w:r>
        <w:commentRangeEnd w:id="532"/>
        <w:r w:rsidR="00392BBC" w:rsidDel="00175688">
          <w:rPr>
            <w:rStyle w:val="aff9"/>
            <w:rFonts w:eastAsia="宋体"/>
            <w:bCs w:val="0"/>
          </w:rPr>
          <w:commentReference w:id="532"/>
        </w:r>
        <w:commentRangeEnd w:id="533"/>
        <w:r w:rsidR="00175688" w:rsidDel="00175688">
          <w:rPr>
            <w:rStyle w:val="aff9"/>
            <w:rFonts w:eastAsia="宋体"/>
            <w:bCs w:val="0"/>
          </w:rPr>
          <w:commentReference w:id="533"/>
        </w:r>
      </w:del>
    </w:p>
    <w:p w:rsidR="004B0CDD" w:rsidRDefault="004B0CDD" w:rsidP="009A2672">
      <w:pPr>
        <w:pStyle w:val="3"/>
        <w:spacing w:before="156" w:after="156"/>
      </w:pPr>
      <w:r w:rsidRPr="00545D94">
        <w:rPr>
          <w:rFonts w:hint="eastAsia"/>
        </w:rPr>
        <w:t>加密规范</w:t>
      </w:r>
      <w:bookmarkEnd w:id="529"/>
      <w:bookmarkEnd w:id="530"/>
      <w:bookmarkEnd w:id="531"/>
    </w:p>
    <w:p w:rsidR="00E82683" w:rsidRPr="00E82683" w:rsidRDefault="00E82683" w:rsidP="00F732C4">
      <w:pPr>
        <w:ind w:firstLine="420"/>
      </w:pPr>
      <w:r>
        <w:rPr>
          <w:rFonts w:hint="eastAsia"/>
        </w:rPr>
        <w:t>数据</w:t>
      </w:r>
      <w:r>
        <w:t>加密应符合</w:t>
      </w:r>
      <w:r w:rsidRPr="00E82683">
        <w:t>GM/T 0028-2014</w:t>
      </w:r>
      <w:r>
        <w:rPr>
          <w:rFonts w:hint="eastAsia"/>
        </w:rPr>
        <w:t>标准</w:t>
      </w:r>
      <w:r>
        <w:t>中规定的要求。</w:t>
      </w:r>
    </w:p>
    <w:p w:rsidR="004B0CDD" w:rsidRPr="00545D94" w:rsidRDefault="004B0CDD" w:rsidP="00CB743F">
      <w:pPr>
        <w:pStyle w:val="4"/>
        <w:spacing w:before="156" w:after="156"/>
      </w:pPr>
      <w:r w:rsidRPr="00545D94">
        <w:rPr>
          <w:rFonts w:hint="eastAsia"/>
        </w:rPr>
        <w:t>使用可信的密码算法</w:t>
      </w:r>
    </w:p>
    <w:p w:rsidR="004B0CDD" w:rsidRDefault="00175688" w:rsidP="00316260">
      <w:pPr>
        <w:ind w:firstLine="420"/>
      </w:pPr>
      <w:ins w:id="535" w:author="chenyu" w:date="2018-06-05T06:46:00Z">
        <w:r>
          <w:t>如编码中需要使用加密</w:t>
        </w:r>
        <w:r>
          <w:rPr>
            <w:rFonts w:hint="eastAsia"/>
          </w:rPr>
          <w:t>、</w:t>
        </w:r>
        <w:r>
          <w:t>数字签名</w:t>
        </w:r>
        <w:r>
          <w:rPr>
            <w:rFonts w:hint="eastAsia"/>
          </w:rPr>
          <w:t>、</w:t>
        </w:r>
        <w:r>
          <w:t>密钥交换或散列函数时</w:t>
        </w:r>
        <w:r>
          <w:rPr>
            <w:rFonts w:hint="eastAsia"/>
          </w:rPr>
          <w:t>，</w:t>
        </w:r>
      </w:ins>
      <w:commentRangeStart w:id="536"/>
      <w:commentRangeStart w:id="537"/>
      <w:del w:id="538" w:author="chenyu" w:date="2018-06-05T06:46:00Z">
        <w:r w:rsidR="004B0CDD" w:rsidRPr="00545D94" w:rsidDel="00175688">
          <w:rPr>
            <w:rFonts w:hint="eastAsia"/>
          </w:rPr>
          <w:delText>如果需要进行加密、数字签名、密钥交换或者安全散列操作</w:delText>
        </w:r>
        <w:commentRangeEnd w:id="536"/>
        <w:r w:rsidR="00553138" w:rsidDel="00175688">
          <w:rPr>
            <w:rStyle w:val="aff9"/>
          </w:rPr>
          <w:commentReference w:id="536"/>
        </w:r>
        <w:commentRangeEnd w:id="537"/>
        <w:r w:rsidDel="00175688">
          <w:rPr>
            <w:rStyle w:val="aff9"/>
          </w:rPr>
          <w:commentReference w:id="537"/>
        </w:r>
      </w:del>
      <w:r w:rsidR="004B0CDD" w:rsidRPr="00545D94">
        <w:rPr>
          <w:rFonts w:hint="eastAsia"/>
        </w:rPr>
        <w:t>，应使用公开的、可信的密码算法。</w:t>
      </w:r>
    </w:p>
    <w:p w:rsidR="00EA0E44" w:rsidRPr="00545D94" w:rsidRDefault="00EA0E44" w:rsidP="00EA0E44">
      <w:pPr>
        <w:pStyle w:val="4"/>
        <w:spacing w:before="156" w:after="156"/>
      </w:pPr>
      <w:r>
        <w:rPr>
          <w:rFonts w:hint="eastAsia"/>
        </w:rPr>
        <w:t>确保密码运算过程安全</w:t>
      </w:r>
    </w:p>
    <w:p w:rsidR="00EA0E44" w:rsidRPr="00545D94" w:rsidRDefault="00EA0E44" w:rsidP="00316260">
      <w:pPr>
        <w:ind w:firstLine="420"/>
      </w:pPr>
      <w:r>
        <w:rPr>
          <w:rFonts w:hint="eastAsia"/>
        </w:rPr>
        <w:t>密码运算应基于制定的算法和特定长度的密钥来进行密码运算。</w:t>
      </w:r>
    </w:p>
    <w:p w:rsidR="004B0CDD" w:rsidRPr="00545D94" w:rsidRDefault="004B0CDD" w:rsidP="00CB743F">
      <w:pPr>
        <w:pStyle w:val="4"/>
        <w:spacing w:before="156" w:after="156"/>
      </w:pPr>
      <w:r w:rsidRPr="00545D94">
        <w:rPr>
          <w:rFonts w:hint="eastAsia"/>
        </w:rPr>
        <w:t>在可信系统上执行加密过程</w:t>
      </w:r>
    </w:p>
    <w:p w:rsidR="004B0CDD" w:rsidRPr="00545D94" w:rsidRDefault="004B0CDD" w:rsidP="00316260">
      <w:pPr>
        <w:ind w:firstLine="420"/>
      </w:pPr>
      <w:r w:rsidRPr="00545D94">
        <w:rPr>
          <w:rFonts w:hint="eastAsia"/>
        </w:rPr>
        <w:t>所有秘密信息的加密过程必须在可信系统执行。</w:t>
      </w:r>
    </w:p>
    <w:p w:rsidR="004B0CDD" w:rsidRPr="00545D94" w:rsidRDefault="004B0CDD" w:rsidP="00CB743F">
      <w:pPr>
        <w:pStyle w:val="4"/>
        <w:spacing w:before="156" w:after="156"/>
      </w:pPr>
      <w:r w:rsidRPr="00545D94">
        <w:rPr>
          <w:rFonts w:hint="eastAsia"/>
        </w:rPr>
        <w:t>安全地处理加密模块的失败操作</w:t>
      </w:r>
    </w:p>
    <w:p w:rsidR="004B0CDD" w:rsidRPr="00545D94" w:rsidRDefault="004B0CDD" w:rsidP="00316260">
      <w:pPr>
        <w:ind w:firstLine="420"/>
      </w:pPr>
      <w:r>
        <w:rPr>
          <w:rFonts w:hint="eastAsia"/>
        </w:rPr>
        <w:t>如果</w:t>
      </w:r>
      <w:r w:rsidRPr="00545D94">
        <w:rPr>
          <w:rFonts w:hint="eastAsia"/>
        </w:rPr>
        <w:t>加密模块</w:t>
      </w:r>
      <w:r>
        <w:rPr>
          <w:rFonts w:hint="eastAsia"/>
        </w:rPr>
        <w:t>加密</w:t>
      </w:r>
      <w:r w:rsidRPr="00545D94">
        <w:rPr>
          <w:rFonts w:hint="eastAsia"/>
        </w:rPr>
        <w:t>失败</w:t>
      </w:r>
      <w:r>
        <w:rPr>
          <w:rFonts w:hint="eastAsia"/>
        </w:rPr>
        <w:t>或</w:t>
      </w:r>
      <w:r w:rsidRPr="00545D94">
        <w:rPr>
          <w:rFonts w:hint="eastAsia"/>
        </w:rPr>
        <w:t>报错，需重新加密。</w:t>
      </w:r>
    </w:p>
    <w:p w:rsidR="004B0CDD" w:rsidRPr="00545D94" w:rsidRDefault="004B0CDD" w:rsidP="00CB743F">
      <w:pPr>
        <w:pStyle w:val="4"/>
        <w:spacing w:before="156" w:after="156"/>
      </w:pPr>
      <w:r w:rsidRPr="00545D94">
        <w:rPr>
          <w:rFonts w:hint="eastAsia"/>
        </w:rPr>
        <w:t>尽量少地共享</w:t>
      </w:r>
      <w:r w:rsidR="00CF78CB">
        <w:t>秘密信息</w:t>
      </w:r>
    </w:p>
    <w:p w:rsidR="00000000" w:rsidRDefault="004B0CDD">
      <w:pPr>
        <w:pStyle w:val="affff"/>
        <w:numPr>
          <w:ilvl w:val="0"/>
          <w:numId w:val="30"/>
        </w:numPr>
        <w:ind w:firstLineChars="0"/>
        <w:pPrChange w:id="539" w:author="chenyu" w:date="2018-06-05T06:54:00Z">
          <w:pPr>
            <w:ind w:firstLine="420"/>
          </w:pPr>
        </w:pPrChange>
      </w:pPr>
      <w:r w:rsidRPr="00545D94">
        <w:rPr>
          <w:rFonts w:hint="eastAsia"/>
        </w:rPr>
        <w:t>应当</w:t>
      </w:r>
      <w:r w:rsidR="00682976">
        <w:rPr>
          <w:rFonts w:hint="eastAsia"/>
        </w:rPr>
        <w:t>按照用途</w:t>
      </w:r>
      <w:r w:rsidR="00997DE1">
        <w:rPr>
          <w:rFonts w:hint="eastAsia"/>
        </w:rPr>
        <w:t>尽量减少需要</w:t>
      </w:r>
      <w:r w:rsidRPr="00545D94">
        <w:rPr>
          <w:rFonts w:hint="eastAsia"/>
        </w:rPr>
        <w:t>保存</w:t>
      </w:r>
      <w:r w:rsidR="00997DE1">
        <w:rPr>
          <w:rFonts w:hint="eastAsia"/>
        </w:rPr>
        <w:t>的</w:t>
      </w:r>
      <w:r w:rsidR="00CF78CB">
        <w:t>秘密信息</w:t>
      </w:r>
      <w:r w:rsidRPr="00545D94">
        <w:rPr>
          <w:rFonts w:hint="eastAsia"/>
        </w:rPr>
        <w:t>。</w:t>
      </w:r>
    </w:p>
    <w:p w:rsidR="00000000" w:rsidRDefault="004B0CDD">
      <w:pPr>
        <w:pStyle w:val="affff"/>
        <w:numPr>
          <w:ilvl w:val="0"/>
          <w:numId w:val="30"/>
        </w:numPr>
        <w:ind w:firstLineChars="0"/>
        <w:pPrChange w:id="540" w:author="chenyu" w:date="2018-06-05T06:54:00Z">
          <w:pPr>
            <w:ind w:firstLine="420"/>
          </w:pPr>
        </w:pPrChange>
      </w:pPr>
      <w:commentRangeStart w:id="541"/>
      <w:commentRangeStart w:id="542"/>
      <w:r w:rsidRPr="00545D94">
        <w:rPr>
          <w:rFonts w:hint="eastAsia"/>
        </w:rPr>
        <w:t>在将数据发送到客户端的时候，应</w:t>
      </w:r>
      <w:ins w:id="543" w:author="chenyu" w:date="2018-06-05T06:54:00Z">
        <w:r w:rsidR="006F3A7B">
          <w:rPr>
            <w:rFonts w:hint="eastAsia"/>
          </w:rPr>
          <w:t>基于</w:t>
        </w:r>
      </w:ins>
      <w:del w:id="544" w:author="chenyu" w:date="2018-06-05T06:54:00Z">
        <w:r w:rsidRPr="00545D94" w:rsidDel="006F3A7B">
          <w:rPr>
            <w:rFonts w:hint="eastAsia"/>
          </w:rPr>
          <w:delText>假设</w:delText>
        </w:r>
      </w:del>
      <w:r w:rsidRPr="00545D94">
        <w:rPr>
          <w:rFonts w:hint="eastAsia"/>
        </w:rPr>
        <w:t>任何通过客户端共享的数据都是不安全的</w:t>
      </w:r>
      <w:ins w:id="545" w:author="chenyu" w:date="2018-06-05T06:54:00Z">
        <w:r w:rsidR="006F3A7B" w:rsidRPr="00545D94">
          <w:rPr>
            <w:rFonts w:hint="eastAsia"/>
          </w:rPr>
          <w:t>假设</w:t>
        </w:r>
        <w:r w:rsidR="006F3A7B">
          <w:rPr>
            <w:rFonts w:hint="eastAsia"/>
          </w:rPr>
          <w:t>对数据进行操作</w:t>
        </w:r>
      </w:ins>
      <w:r w:rsidRPr="00545D94">
        <w:rPr>
          <w:rFonts w:hint="eastAsia"/>
        </w:rPr>
        <w:t>。</w:t>
      </w:r>
      <w:commentRangeEnd w:id="541"/>
      <w:r w:rsidR="00553138">
        <w:rPr>
          <w:rStyle w:val="aff9"/>
        </w:rPr>
        <w:commentReference w:id="541"/>
      </w:r>
      <w:commentRangeEnd w:id="542"/>
      <w:r w:rsidR="006F3A7B">
        <w:rPr>
          <w:rStyle w:val="aff9"/>
        </w:rPr>
        <w:commentReference w:id="542"/>
      </w:r>
    </w:p>
    <w:p w:rsidR="004B0CDD" w:rsidRPr="00545D94" w:rsidRDefault="004B0CDD" w:rsidP="00CB743F">
      <w:pPr>
        <w:pStyle w:val="4"/>
        <w:spacing w:before="156" w:after="156"/>
      </w:pPr>
      <w:r w:rsidRPr="00545D94">
        <w:rPr>
          <w:rFonts w:hint="eastAsia"/>
        </w:rPr>
        <w:t>规范密钥管理流程</w:t>
      </w:r>
    </w:p>
    <w:p w:rsidR="004B0CDD" w:rsidRPr="00545D94" w:rsidRDefault="004B0CDD" w:rsidP="00316260">
      <w:pPr>
        <w:ind w:firstLine="420"/>
      </w:pPr>
      <w:r w:rsidRPr="00545D94">
        <w:rPr>
          <w:rFonts w:hint="eastAsia"/>
        </w:rPr>
        <w:t>建立并使用相关的安全策略和流程以实现加、解密的密钥管理。</w:t>
      </w:r>
    </w:p>
    <w:p w:rsidR="004B0CDD" w:rsidRPr="00545D94" w:rsidRDefault="004B0CDD" w:rsidP="00CB743F">
      <w:pPr>
        <w:pStyle w:val="4"/>
        <w:spacing w:before="156" w:after="156"/>
      </w:pPr>
      <w:r w:rsidRPr="00545D94">
        <w:rPr>
          <w:rFonts w:hint="eastAsia"/>
        </w:rPr>
        <w:t>使用安全的随机数生成器</w:t>
      </w:r>
    </w:p>
    <w:p w:rsidR="004B0CDD" w:rsidRPr="00545D94" w:rsidRDefault="004B0CDD" w:rsidP="00316260">
      <w:pPr>
        <w:ind w:firstLine="420"/>
      </w:pPr>
      <w:r w:rsidRPr="00545D94">
        <w:rPr>
          <w:rFonts w:hint="eastAsia"/>
        </w:rPr>
        <w:t>应使用密码学的</w:t>
      </w:r>
      <w:commentRangeStart w:id="546"/>
      <w:commentRangeStart w:id="547"/>
      <w:r w:rsidRPr="00545D94">
        <w:rPr>
          <w:rFonts w:hint="eastAsia"/>
        </w:rPr>
        <w:t>伪随机数生成器</w:t>
      </w:r>
      <w:commentRangeEnd w:id="546"/>
      <w:r w:rsidR="00553138">
        <w:rPr>
          <w:rStyle w:val="aff9"/>
        </w:rPr>
        <w:commentReference w:id="546"/>
      </w:r>
      <w:commentRangeEnd w:id="547"/>
      <w:r w:rsidR="006F3A7B">
        <w:rPr>
          <w:rStyle w:val="aff9"/>
        </w:rPr>
        <w:commentReference w:id="547"/>
      </w:r>
      <w:r w:rsidRPr="00545D94">
        <w:rPr>
          <w:rFonts w:hint="eastAsia"/>
        </w:rPr>
        <w:t>，并使用信息熵最大的信息作为密码学伪随机数生成器的种子。</w:t>
      </w:r>
    </w:p>
    <w:p w:rsidR="004B0CDD" w:rsidRDefault="004B0CDD" w:rsidP="00316260">
      <w:pPr>
        <w:ind w:firstLine="420"/>
      </w:pPr>
      <w:r w:rsidRPr="00545D94">
        <w:rPr>
          <w:rFonts w:hint="eastAsia"/>
        </w:rPr>
        <w:t>如果信息熵</w:t>
      </w:r>
      <w:proofErr w:type="gramStart"/>
      <w:r w:rsidRPr="00545D94">
        <w:rPr>
          <w:rFonts w:hint="eastAsia"/>
        </w:rPr>
        <w:t>不</w:t>
      </w:r>
      <w:proofErr w:type="gramEnd"/>
      <w:r w:rsidRPr="00545D94">
        <w:rPr>
          <w:rFonts w:hint="eastAsia"/>
        </w:rPr>
        <w:t>可用，可以在使用密码学伪随机数生成器的时候改变</w:t>
      </w:r>
      <w:r w:rsidRPr="00826DD4">
        <w:rPr>
          <w:rFonts w:hint="eastAsia"/>
        </w:rPr>
        <w:t>其种子</w:t>
      </w:r>
      <w:r w:rsidRPr="00545D94">
        <w:rPr>
          <w:rFonts w:hint="eastAsia"/>
        </w:rPr>
        <w:t>来降低威胁。</w:t>
      </w:r>
    </w:p>
    <w:p w:rsidR="004B0CDD" w:rsidRPr="00C03A46" w:rsidRDefault="004B0CDD" w:rsidP="00CB743F">
      <w:pPr>
        <w:pStyle w:val="4"/>
        <w:spacing w:before="156" w:after="156"/>
      </w:pPr>
      <w:r w:rsidRPr="00C03A46">
        <w:rPr>
          <w:rFonts w:hint="eastAsia"/>
        </w:rPr>
        <w:t>密钥安全</w:t>
      </w:r>
    </w:p>
    <w:p w:rsidR="00000000" w:rsidRDefault="004B0CDD">
      <w:pPr>
        <w:pStyle w:val="affff"/>
        <w:numPr>
          <w:ilvl w:val="0"/>
          <w:numId w:val="31"/>
        </w:numPr>
        <w:ind w:firstLineChars="0"/>
        <w:pPrChange w:id="548" w:author="chenyu" w:date="2018-06-05T06:56:00Z">
          <w:pPr>
            <w:ind w:firstLine="420"/>
          </w:pPr>
        </w:pPrChange>
      </w:pPr>
      <w:r w:rsidRPr="00781442">
        <w:rPr>
          <w:rFonts w:hint="eastAsia"/>
        </w:rPr>
        <w:t>应规定安全的密钥强度，仅使用高于规定强度的密钥。</w:t>
      </w:r>
    </w:p>
    <w:p w:rsidR="00000000" w:rsidRDefault="004B0CDD">
      <w:pPr>
        <w:pStyle w:val="affff"/>
        <w:numPr>
          <w:ilvl w:val="0"/>
          <w:numId w:val="31"/>
        </w:numPr>
        <w:ind w:firstLineChars="0"/>
        <w:pPrChange w:id="549" w:author="chenyu" w:date="2018-06-05T06:56:00Z">
          <w:pPr>
            <w:ind w:firstLine="420"/>
          </w:pPr>
        </w:pPrChange>
      </w:pPr>
      <w:r w:rsidRPr="00781442">
        <w:rPr>
          <w:rFonts w:hint="eastAsia"/>
        </w:rPr>
        <w:t>应规定密钥有效期，</w:t>
      </w:r>
      <w:del w:id="550" w:author="chenyu" w:date="2018-06-05T07:21:00Z">
        <w:r w:rsidRPr="00781442" w:rsidDel="00B26B58">
          <w:rPr>
            <w:rFonts w:hint="eastAsia"/>
          </w:rPr>
          <w:delText>不应</w:delText>
        </w:r>
      </w:del>
      <w:ins w:id="551" w:author="chenyu" w:date="2018-06-05T07:21:00Z">
        <w:r w:rsidR="00B26B58">
          <w:rPr>
            <w:rFonts w:hint="eastAsia"/>
          </w:rPr>
          <w:t>禁止</w:t>
        </w:r>
      </w:ins>
      <w:r w:rsidRPr="00781442">
        <w:rPr>
          <w:rFonts w:hint="eastAsia"/>
        </w:rPr>
        <w:t>使用已经过期的密钥。</w:t>
      </w:r>
    </w:p>
    <w:p w:rsidR="00000000" w:rsidRDefault="004B0CDD">
      <w:pPr>
        <w:pStyle w:val="affff"/>
        <w:numPr>
          <w:ilvl w:val="0"/>
          <w:numId w:val="31"/>
        </w:numPr>
        <w:ind w:firstLineChars="0"/>
        <w:pPrChange w:id="552" w:author="chenyu" w:date="2018-06-05T06:56:00Z">
          <w:pPr>
            <w:ind w:firstLine="420"/>
          </w:pPr>
        </w:pPrChange>
      </w:pPr>
      <w:del w:id="553" w:author="chenyu" w:date="2018-06-05T07:21:00Z">
        <w:r w:rsidRPr="00781442" w:rsidDel="00B26B58">
          <w:rPr>
            <w:rFonts w:hint="eastAsia"/>
          </w:rPr>
          <w:delText>不应</w:delText>
        </w:r>
      </w:del>
      <w:ins w:id="554" w:author="chenyu" w:date="2018-06-05T07:21:00Z">
        <w:r w:rsidR="00B26B58">
          <w:rPr>
            <w:rFonts w:hint="eastAsia"/>
          </w:rPr>
          <w:t>禁止</w:t>
        </w:r>
      </w:ins>
      <w:r w:rsidRPr="00781442">
        <w:rPr>
          <w:rFonts w:hint="eastAsia"/>
        </w:rPr>
        <w:t>使用硬编码密钥</w:t>
      </w:r>
      <w:r w:rsidR="00B91727">
        <w:t>，</w:t>
      </w:r>
      <w:r w:rsidRPr="00781442">
        <w:rPr>
          <w:rFonts w:hint="eastAsia"/>
        </w:rPr>
        <w:t>硬编码密钥将显著增加加密数据被攻击者破解的可能性。</w:t>
      </w:r>
    </w:p>
    <w:p w:rsidR="004B0CDD" w:rsidRPr="00545D94" w:rsidRDefault="004B0CDD" w:rsidP="009A2672">
      <w:pPr>
        <w:pStyle w:val="3"/>
        <w:spacing w:before="156" w:after="156"/>
      </w:pPr>
      <w:bookmarkStart w:id="555" w:name="_Toc470535976"/>
      <w:bookmarkStart w:id="556" w:name="_Toc470537380"/>
      <w:bookmarkStart w:id="557" w:name="_Toc493017895"/>
      <w:r w:rsidRPr="00545D94">
        <w:rPr>
          <w:rFonts w:hint="eastAsia"/>
        </w:rPr>
        <w:lastRenderedPageBreak/>
        <w:t>数据保护</w:t>
      </w:r>
      <w:bookmarkEnd w:id="555"/>
      <w:bookmarkEnd w:id="556"/>
      <w:bookmarkEnd w:id="557"/>
    </w:p>
    <w:p w:rsidR="00980F0E" w:rsidRDefault="00980F0E" w:rsidP="00980F0E">
      <w:pPr>
        <w:pStyle w:val="4"/>
        <w:spacing w:before="156" w:after="156"/>
      </w:pPr>
      <w:r>
        <w:rPr>
          <w:rFonts w:hint="eastAsia"/>
        </w:rPr>
        <w:t>确保</w:t>
      </w:r>
      <w:r>
        <w:t>用户数据的完整性</w:t>
      </w:r>
    </w:p>
    <w:p w:rsidR="00980F0E" w:rsidRDefault="00980F0E" w:rsidP="00784F32">
      <w:pPr>
        <w:ind w:firstLine="420"/>
      </w:pPr>
      <w:r>
        <w:t>对应用软件中</w:t>
      </w:r>
      <w:r>
        <w:rPr>
          <w:rFonts w:hint="eastAsia"/>
        </w:rPr>
        <w:t>的</w:t>
      </w:r>
      <w:r>
        <w:t>用户数据进行完整性检查。</w:t>
      </w:r>
    </w:p>
    <w:p w:rsidR="007A5464" w:rsidRPr="007A5464" w:rsidRDefault="004B0CDD" w:rsidP="00980F0E">
      <w:pPr>
        <w:pStyle w:val="4"/>
        <w:spacing w:before="156" w:after="156"/>
      </w:pPr>
      <w:r w:rsidRPr="00545D94">
        <w:rPr>
          <w:rFonts w:hint="eastAsia"/>
        </w:rPr>
        <w:t>保护服务器端的源代码</w:t>
      </w:r>
    </w:p>
    <w:p w:rsidR="004B0CDD" w:rsidRPr="00545D94" w:rsidRDefault="004B0CDD" w:rsidP="00316260">
      <w:pPr>
        <w:ind w:firstLine="420"/>
      </w:pPr>
      <w:r w:rsidRPr="00545D94">
        <w:rPr>
          <w:rFonts w:hint="eastAsia"/>
        </w:rPr>
        <w:t>合理存储源代码，并结合权限控制策略，保护服务器端的源代码不被</w:t>
      </w:r>
      <w:r>
        <w:rPr>
          <w:rFonts w:hint="eastAsia"/>
        </w:rPr>
        <w:t>非法</w:t>
      </w:r>
      <w:r w:rsidRPr="00545D94">
        <w:rPr>
          <w:rFonts w:hint="eastAsia"/>
        </w:rPr>
        <w:t>用户访问。</w:t>
      </w:r>
    </w:p>
    <w:p w:rsidR="004B0CDD" w:rsidRPr="00545D94" w:rsidRDefault="004B0CDD" w:rsidP="00CB743F">
      <w:pPr>
        <w:pStyle w:val="4"/>
        <w:spacing w:before="156" w:after="156"/>
      </w:pPr>
      <w:r w:rsidRPr="00545D94">
        <w:rPr>
          <w:rFonts w:hint="eastAsia"/>
        </w:rPr>
        <w:t>加密存储敏感信息</w:t>
      </w:r>
    </w:p>
    <w:p w:rsidR="004B0CDD" w:rsidRPr="00545D94" w:rsidRDefault="004B0CDD" w:rsidP="00316260">
      <w:pPr>
        <w:ind w:firstLine="420"/>
        <w:rPr>
          <w:rFonts w:cs="宋体"/>
          <w:color w:val="000000"/>
          <w:sz w:val="22"/>
        </w:rPr>
      </w:pPr>
      <w:r w:rsidRPr="00545D94">
        <w:rPr>
          <w:rFonts w:hint="eastAsia"/>
        </w:rPr>
        <w:t>即使在服务器端，仍然要加密存储敏感信息，比如，身份</w:t>
      </w:r>
      <w:r w:rsidR="00B91727">
        <w:t>鉴别</w:t>
      </w:r>
      <w:r w:rsidRPr="00545D94">
        <w:rPr>
          <w:rFonts w:hint="eastAsia"/>
        </w:rPr>
        <w:t>数据。总是使用已经被</w:t>
      </w:r>
      <w:r>
        <w:rPr>
          <w:rFonts w:hint="eastAsia"/>
        </w:rPr>
        <w:t>充分</w:t>
      </w:r>
      <w:r w:rsidRPr="00545D94">
        <w:rPr>
          <w:rFonts w:hint="eastAsia"/>
        </w:rPr>
        <w:t>验证过的算法，更多指导信息请参见上节</w:t>
      </w:r>
      <w:r w:rsidRPr="00545D94">
        <w:t>“</w:t>
      </w:r>
      <w:r w:rsidRPr="00545D94">
        <w:rPr>
          <w:rFonts w:hint="eastAsia"/>
        </w:rPr>
        <w:t>加密规范</w:t>
      </w:r>
      <w:r w:rsidRPr="00545D94">
        <w:t>”</w:t>
      </w:r>
      <w:r w:rsidRPr="00545D94">
        <w:rPr>
          <w:rFonts w:hint="eastAsia"/>
        </w:rPr>
        <w:t>部分。</w:t>
      </w:r>
    </w:p>
    <w:p w:rsidR="004B0CDD" w:rsidRPr="00545D94" w:rsidRDefault="004B0CDD" w:rsidP="00CB743F">
      <w:pPr>
        <w:pStyle w:val="4"/>
        <w:spacing w:before="156" w:after="156"/>
      </w:pPr>
      <w:r w:rsidRPr="00545D94">
        <w:rPr>
          <w:rFonts w:hint="eastAsia"/>
        </w:rPr>
        <w:t>删除用户可访问的</w:t>
      </w:r>
      <w:commentRangeStart w:id="558"/>
      <w:commentRangeStart w:id="559"/>
      <w:del w:id="560" w:author="chenyu" w:date="2018-06-05T06:56:00Z">
        <w:r w:rsidRPr="00545D94" w:rsidDel="006F3A7B">
          <w:rPr>
            <w:rFonts w:hint="eastAsia"/>
          </w:rPr>
          <w:delText>产品</w:delText>
        </w:r>
      </w:del>
      <w:ins w:id="561" w:author="chenyu" w:date="2018-06-05T06:56:00Z">
        <w:r w:rsidR="006F3A7B">
          <w:rPr>
            <w:rFonts w:hint="eastAsia"/>
          </w:rPr>
          <w:t>源码</w:t>
        </w:r>
      </w:ins>
      <w:r w:rsidRPr="00545D94">
        <w:rPr>
          <w:rFonts w:hint="eastAsia"/>
        </w:rPr>
        <w:t>中的注释</w:t>
      </w:r>
      <w:commentRangeEnd w:id="558"/>
      <w:r w:rsidR="00553138">
        <w:rPr>
          <w:rStyle w:val="aff9"/>
          <w:rFonts w:eastAsia="宋体"/>
          <w:bCs w:val="0"/>
        </w:rPr>
        <w:commentReference w:id="558"/>
      </w:r>
      <w:commentRangeEnd w:id="559"/>
      <w:r w:rsidR="006F3A7B">
        <w:rPr>
          <w:rStyle w:val="aff9"/>
          <w:rFonts w:eastAsia="宋体"/>
          <w:bCs w:val="0"/>
        </w:rPr>
        <w:commentReference w:id="559"/>
      </w:r>
    </w:p>
    <w:p w:rsidR="004B0CDD" w:rsidRPr="00545D94" w:rsidRDefault="004B0CDD" w:rsidP="00316260">
      <w:pPr>
        <w:ind w:firstLine="420"/>
      </w:pPr>
      <w:r w:rsidRPr="00545D94">
        <w:rPr>
          <w:rFonts w:hint="eastAsia"/>
        </w:rPr>
        <w:t>避免用户通过逆向或者直接获取网页源代码方式获取源代码注释，编程人员应及时删除注释。</w:t>
      </w:r>
    </w:p>
    <w:p w:rsidR="004B0CDD" w:rsidRPr="00545D94" w:rsidRDefault="004B0CDD" w:rsidP="00CB743F">
      <w:pPr>
        <w:pStyle w:val="4"/>
        <w:spacing w:before="156" w:after="156"/>
      </w:pPr>
      <w:r w:rsidRPr="00545D94">
        <w:rPr>
          <w:rFonts w:hint="eastAsia"/>
        </w:rPr>
        <w:t>删除不需要的应用程序和系统文档</w:t>
      </w:r>
    </w:p>
    <w:p w:rsidR="00000000" w:rsidRDefault="004B0CDD">
      <w:pPr>
        <w:pStyle w:val="affff"/>
        <w:numPr>
          <w:ilvl w:val="0"/>
          <w:numId w:val="32"/>
        </w:numPr>
        <w:ind w:firstLineChars="0"/>
        <w:pPrChange w:id="562" w:author="chenyu" w:date="2018-06-05T06:57:00Z">
          <w:pPr>
            <w:ind w:firstLine="420"/>
          </w:pPr>
        </w:pPrChange>
      </w:pPr>
      <w:r w:rsidRPr="00545D94">
        <w:rPr>
          <w:rFonts w:hint="eastAsia"/>
        </w:rPr>
        <w:t>删除服务器上不需要的应用程序和系统文档，关闭不需要的服务。</w:t>
      </w:r>
    </w:p>
    <w:p w:rsidR="00000000" w:rsidRDefault="006F3A7B">
      <w:pPr>
        <w:pStyle w:val="affff"/>
        <w:numPr>
          <w:ilvl w:val="0"/>
          <w:numId w:val="32"/>
        </w:numPr>
        <w:ind w:firstLineChars="0"/>
        <w:pPrChange w:id="563" w:author="chenyu" w:date="2018-06-05T06:57:00Z">
          <w:pPr>
            <w:ind w:firstLine="420"/>
          </w:pPr>
        </w:pPrChange>
      </w:pPr>
      <w:ins w:id="564" w:author="chenyu" w:date="2018-06-05T06:57:00Z">
        <w:r>
          <w:rPr>
            <w:rFonts w:hint="eastAsia"/>
          </w:rPr>
          <w:t>禁止访问</w:t>
        </w:r>
      </w:ins>
      <w:commentRangeStart w:id="565"/>
      <w:commentRangeStart w:id="566"/>
      <w:r w:rsidR="00C308F4">
        <w:rPr>
          <w:rFonts w:hint="eastAsia"/>
        </w:rPr>
        <w:t>已删除的资源</w:t>
      </w:r>
      <w:del w:id="567" w:author="chenyu" w:date="2018-06-05T06:57:00Z">
        <w:r w:rsidR="00C308F4" w:rsidDel="006F3A7B">
          <w:rPr>
            <w:rFonts w:hint="eastAsia"/>
          </w:rPr>
          <w:delText>不应能再被访问</w:delText>
        </w:r>
      </w:del>
      <w:r w:rsidR="00C308F4">
        <w:rPr>
          <w:rFonts w:hint="eastAsia"/>
        </w:rPr>
        <w:t>。</w:t>
      </w:r>
      <w:commentRangeEnd w:id="565"/>
      <w:r w:rsidR="00553138">
        <w:rPr>
          <w:rStyle w:val="aff9"/>
        </w:rPr>
        <w:commentReference w:id="565"/>
      </w:r>
      <w:commentRangeEnd w:id="566"/>
      <w:r w:rsidR="003E288D">
        <w:rPr>
          <w:rStyle w:val="aff9"/>
        </w:rPr>
        <w:commentReference w:id="566"/>
      </w:r>
    </w:p>
    <w:p w:rsidR="004B0CDD" w:rsidRPr="00545D94" w:rsidRDefault="004B0CDD" w:rsidP="00CB743F">
      <w:pPr>
        <w:pStyle w:val="4"/>
        <w:spacing w:before="156" w:after="156"/>
      </w:pPr>
      <w:r w:rsidRPr="00545D94">
        <w:rPr>
          <w:rFonts w:hint="eastAsia"/>
        </w:rPr>
        <w:t>保护缓存或临时拷贝的敏感数据</w:t>
      </w:r>
    </w:p>
    <w:p w:rsidR="004B0CDD" w:rsidRPr="00545D94" w:rsidRDefault="004B0CDD" w:rsidP="00316260">
      <w:pPr>
        <w:ind w:firstLine="420"/>
      </w:pPr>
      <w:r w:rsidRPr="00545D94">
        <w:rPr>
          <w:rFonts w:hint="eastAsia"/>
        </w:rPr>
        <w:t xml:space="preserve">保护所有在服务器上缓存的或临时拷贝的敏感数据，并在不需要时尽快清除。　</w:t>
      </w:r>
    </w:p>
    <w:p w:rsidR="004B0CDD" w:rsidRPr="00545D94" w:rsidRDefault="004B0CDD" w:rsidP="00CB743F">
      <w:pPr>
        <w:pStyle w:val="4"/>
        <w:spacing w:before="156" w:after="156"/>
      </w:pPr>
      <w:del w:id="568" w:author="chenyu" w:date="2018-06-05T07:21:00Z">
        <w:r w:rsidRPr="00545D94" w:rsidDel="00B26B58">
          <w:rPr>
            <w:rFonts w:hint="eastAsia"/>
          </w:rPr>
          <w:delText>不</w:delText>
        </w:r>
        <w:r w:rsidDel="00B26B58">
          <w:rPr>
            <w:rFonts w:hint="eastAsia"/>
          </w:rPr>
          <w:delText>应</w:delText>
        </w:r>
      </w:del>
      <w:ins w:id="569" w:author="chenyu" w:date="2018-06-05T07:21:00Z">
        <w:r w:rsidR="00B26B58">
          <w:rPr>
            <w:rFonts w:hint="eastAsia"/>
          </w:rPr>
          <w:t>禁止</w:t>
        </w:r>
      </w:ins>
      <w:r w:rsidRPr="00545D94">
        <w:rPr>
          <w:rFonts w:hint="eastAsia"/>
        </w:rPr>
        <w:t>在客户端保存敏感信息</w:t>
      </w:r>
    </w:p>
    <w:p w:rsidR="004B0CDD" w:rsidRPr="00545D94" w:rsidRDefault="004B0CDD" w:rsidP="00316260">
      <w:pPr>
        <w:ind w:firstLine="420"/>
      </w:pPr>
      <w:del w:id="570" w:author="chenyu" w:date="2018-06-05T07:21:00Z">
        <w:r w:rsidDel="00B26B58">
          <w:rPr>
            <w:rFonts w:hint="eastAsia"/>
          </w:rPr>
          <w:delText>不应</w:delText>
        </w:r>
      </w:del>
      <w:ins w:id="571" w:author="chenyu" w:date="2018-06-05T07:21:00Z">
        <w:r w:rsidR="00B26B58">
          <w:rPr>
            <w:rFonts w:hint="eastAsia"/>
          </w:rPr>
          <w:t>禁止</w:t>
        </w:r>
      </w:ins>
      <w:r w:rsidRPr="00545D94">
        <w:rPr>
          <w:rFonts w:hint="eastAsia"/>
        </w:rPr>
        <w:t>在客户端上以明文形式或其他非加密安全模式保存</w:t>
      </w:r>
      <w:r>
        <w:t>口令</w:t>
      </w:r>
      <w:r w:rsidRPr="00545D94">
        <w:rPr>
          <w:rFonts w:hint="eastAsia"/>
        </w:rPr>
        <w:t>、连接字符串或其他敏感信息。</w:t>
      </w:r>
    </w:p>
    <w:p w:rsidR="00D76226" w:rsidRDefault="00D76226" w:rsidP="00CB743F">
      <w:pPr>
        <w:pStyle w:val="4"/>
        <w:spacing w:before="156" w:after="156"/>
      </w:pPr>
      <w:r>
        <w:t>避免用户数据</w:t>
      </w:r>
      <w:r w:rsidR="000F4283">
        <w:t>彻底</w:t>
      </w:r>
      <w:r>
        <w:t>丢失</w:t>
      </w:r>
    </w:p>
    <w:p w:rsidR="00D76226" w:rsidRPr="00D76226" w:rsidRDefault="00D76226" w:rsidP="00334D71">
      <w:pPr>
        <w:ind w:firstLine="420"/>
      </w:pPr>
      <w:commentRangeStart w:id="572"/>
      <w:commentRangeStart w:id="573"/>
      <w:r>
        <w:t>当用户数据丢失或破坏时，</w:t>
      </w:r>
      <w:ins w:id="574" w:author="chenyu" w:date="2018-06-05T06:58:00Z">
        <w:r w:rsidR="00CA0A8F">
          <w:rPr>
            <w:rFonts w:hint="eastAsia"/>
          </w:rPr>
          <w:t>最好</w:t>
        </w:r>
      </w:ins>
      <w:r w:rsidR="00334D71">
        <w:rPr>
          <w:rFonts w:hint="eastAsia"/>
        </w:rPr>
        <w:t>确保</w:t>
      </w:r>
      <w:r>
        <w:t>可通过备份信息进行数据恢复。</w:t>
      </w:r>
      <w:commentRangeEnd w:id="572"/>
      <w:r w:rsidR="00BE62DF">
        <w:rPr>
          <w:rStyle w:val="aff9"/>
        </w:rPr>
        <w:commentReference w:id="572"/>
      </w:r>
      <w:commentRangeEnd w:id="573"/>
      <w:r w:rsidR="00CA0A8F">
        <w:rPr>
          <w:rStyle w:val="aff9"/>
        </w:rPr>
        <w:commentReference w:id="573"/>
      </w:r>
    </w:p>
    <w:p w:rsidR="004B0CDD" w:rsidRPr="00545D94" w:rsidRDefault="004B0CDD" w:rsidP="00CB743F">
      <w:pPr>
        <w:pStyle w:val="4"/>
        <w:spacing w:before="156" w:after="156"/>
      </w:pPr>
      <w:r w:rsidRPr="00545D94">
        <w:rPr>
          <w:rFonts w:hint="eastAsia"/>
        </w:rPr>
        <w:t>禁止表单中的自动填充功能</w:t>
      </w:r>
    </w:p>
    <w:p w:rsidR="00123A8B" w:rsidRPr="00545D94" w:rsidRDefault="004B0CDD" w:rsidP="00316260">
      <w:pPr>
        <w:ind w:firstLine="420"/>
      </w:pPr>
      <w:commentRangeStart w:id="575"/>
      <w:commentRangeStart w:id="576"/>
      <w:r w:rsidRPr="00545D94">
        <w:rPr>
          <w:rFonts w:hint="eastAsia"/>
        </w:rPr>
        <w:t>在设</w:t>
      </w:r>
      <w:r w:rsidR="00CF0389" w:rsidRPr="002C6AE1">
        <w:rPr>
          <w:rFonts w:asciiTheme="minorEastAsia" w:eastAsiaTheme="minorEastAsia" w:hAnsiTheme="minorEastAsia" w:hint="eastAsia"/>
        </w:rPr>
        <w:t>计</w:t>
      </w:r>
      <w:r w:rsidR="00CF0389" w:rsidRPr="002C6AE1">
        <w:rPr>
          <w:rFonts w:asciiTheme="minorEastAsia" w:eastAsiaTheme="minorEastAsia" w:hAnsiTheme="minorEastAsia"/>
        </w:rPr>
        <w:t>WEB</w:t>
      </w:r>
      <w:r w:rsidR="00CF0389" w:rsidRPr="002C6AE1">
        <w:rPr>
          <w:rFonts w:asciiTheme="minorEastAsia" w:eastAsiaTheme="minorEastAsia" w:hAnsiTheme="minorEastAsia" w:hint="eastAsia"/>
        </w:rPr>
        <w:t>登</w:t>
      </w:r>
      <w:r w:rsidRPr="00545D94">
        <w:rPr>
          <w:rFonts w:hint="eastAsia"/>
        </w:rPr>
        <w:t>录表单的时候，</w:t>
      </w:r>
      <w:ins w:id="577" w:author="chenyu" w:date="2018-06-05T06:58:00Z">
        <w:r w:rsidR="00CA0A8F">
          <w:rPr>
            <w:rFonts w:hint="eastAsia"/>
          </w:rPr>
          <w:t>可考虑</w:t>
        </w:r>
      </w:ins>
      <w:del w:id="578" w:author="chenyu" w:date="2018-06-05T06:58:00Z">
        <w:r w:rsidRPr="00545D94" w:rsidDel="00CA0A8F">
          <w:rPr>
            <w:rFonts w:hint="eastAsia"/>
          </w:rPr>
          <w:delText>需要</w:delText>
        </w:r>
      </w:del>
      <w:r w:rsidRPr="00545D94">
        <w:rPr>
          <w:rFonts w:hint="eastAsia"/>
        </w:rPr>
        <w:t>禁止浏览器的</w:t>
      </w:r>
      <w:r>
        <w:t>口令</w:t>
      </w:r>
      <w:r w:rsidRPr="00545D94">
        <w:rPr>
          <w:rFonts w:hint="eastAsia"/>
        </w:rPr>
        <w:t>自动填充功能。</w:t>
      </w:r>
      <w:commentRangeEnd w:id="575"/>
      <w:r w:rsidR="00BE62DF">
        <w:rPr>
          <w:rStyle w:val="aff9"/>
        </w:rPr>
        <w:commentReference w:id="575"/>
      </w:r>
      <w:commentRangeEnd w:id="576"/>
      <w:r w:rsidR="00CA0A8F">
        <w:rPr>
          <w:rStyle w:val="aff9"/>
        </w:rPr>
        <w:commentReference w:id="576"/>
      </w:r>
    </w:p>
    <w:p w:rsidR="004B0CDD" w:rsidRPr="009A2672" w:rsidRDefault="004B0CDD">
      <w:pPr>
        <w:pStyle w:val="21"/>
        <w:spacing w:before="156" w:after="156"/>
      </w:pPr>
      <w:bookmarkStart w:id="579" w:name="_Toc470535977"/>
      <w:bookmarkStart w:id="580" w:name="_Toc470537381"/>
      <w:bookmarkStart w:id="581" w:name="_Toc515951499"/>
      <w:r w:rsidRPr="009A2672">
        <w:rPr>
          <w:rFonts w:hint="eastAsia"/>
        </w:rPr>
        <w:t>访问控制</w:t>
      </w:r>
      <w:bookmarkEnd w:id="579"/>
      <w:bookmarkEnd w:id="580"/>
      <w:bookmarkEnd w:id="581"/>
    </w:p>
    <w:p w:rsidR="004B0CDD" w:rsidRPr="00545D94" w:rsidRDefault="00E773F2" w:rsidP="009A2672">
      <w:pPr>
        <w:pStyle w:val="3"/>
        <w:spacing w:before="156" w:after="156"/>
      </w:pPr>
      <w:r>
        <w:rPr>
          <w:rFonts w:hint="eastAsia"/>
        </w:rPr>
        <w:t>身份鉴别</w:t>
      </w:r>
    </w:p>
    <w:p w:rsidR="004B0CDD" w:rsidRPr="00545D94" w:rsidRDefault="00E773F2" w:rsidP="00316260">
      <w:pPr>
        <w:ind w:firstLine="420"/>
      </w:pPr>
      <w:commentRangeStart w:id="582"/>
      <w:commentRangeStart w:id="583"/>
      <w:del w:id="584" w:author="chenyu" w:date="2018-06-05T07:03:00Z">
        <w:r w:rsidDel="00773050">
          <w:rPr>
            <w:rFonts w:hint="eastAsia"/>
          </w:rPr>
          <w:delText>身份鉴别</w:delText>
        </w:r>
        <w:r w:rsidR="004B0CDD" w:rsidRPr="00545D94" w:rsidDel="00773050">
          <w:rPr>
            <w:rFonts w:hint="eastAsia"/>
          </w:rPr>
          <w:delText>是访问控制的</w:delText>
        </w:r>
        <w:r w:rsidR="004B0CDD" w:rsidRPr="00545D94" w:rsidDel="00773050">
          <w:delText>前提</w:delText>
        </w:r>
        <w:r w:rsidR="004B0CDD" w:rsidRPr="00545D94" w:rsidDel="00773050">
          <w:rPr>
            <w:rFonts w:hint="eastAsia"/>
          </w:rPr>
          <w:delText>与基础，本小节规范</w:delText>
        </w:r>
        <w:r w:rsidDel="00773050">
          <w:rPr>
            <w:rFonts w:hint="eastAsia"/>
          </w:rPr>
          <w:delText>身份鉴别</w:delText>
        </w:r>
        <w:r w:rsidR="004B0CDD" w:rsidRPr="00545D94" w:rsidDel="00773050">
          <w:rPr>
            <w:rFonts w:hint="eastAsia"/>
          </w:rPr>
          <w:delText>的相关安全编程要求。</w:delText>
        </w:r>
        <w:commentRangeEnd w:id="582"/>
        <w:r w:rsidR="00BE62DF" w:rsidDel="00773050">
          <w:rPr>
            <w:rStyle w:val="aff9"/>
          </w:rPr>
          <w:commentReference w:id="582"/>
        </w:r>
      </w:del>
      <w:commentRangeEnd w:id="583"/>
      <w:r w:rsidR="00773050">
        <w:rPr>
          <w:rStyle w:val="aff9"/>
        </w:rPr>
        <w:commentReference w:id="583"/>
      </w:r>
    </w:p>
    <w:p w:rsidR="004B0CDD" w:rsidRPr="00973F69" w:rsidRDefault="004B0CDD" w:rsidP="008D65CD">
      <w:pPr>
        <w:pStyle w:val="affff"/>
        <w:widowControl/>
        <w:numPr>
          <w:ilvl w:val="0"/>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0"/>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0"/>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0"/>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0"/>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1"/>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1"/>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1"/>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1"/>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2"/>
          <w:numId w:val="23"/>
        </w:numPr>
        <w:autoSpaceDE w:val="0"/>
        <w:autoSpaceDN w:val="0"/>
        <w:spacing w:line="360" w:lineRule="auto"/>
        <w:ind w:firstLineChars="0"/>
        <w:outlineLvl w:val="3"/>
        <w:rPr>
          <w:rFonts w:ascii="黑体" w:eastAsia="黑体" w:hAnsi="黑体"/>
          <w:vanish/>
        </w:rPr>
      </w:pPr>
    </w:p>
    <w:p w:rsidR="004B0CDD" w:rsidRPr="00973F69" w:rsidRDefault="004B0CDD" w:rsidP="008D65CD">
      <w:pPr>
        <w:pStyle w:val="affff"/>
        <w:widowControl/>
        <w:numPr>
          <w:ilvl w:val="2"/>
          <w:numId w:val="23"/>
        </w:numPr>
        <w:autoSpaceDE w:val="0"/>
        <w:autoSpaceDN w:val="0"/>
        <w:spacing w:line="360" w:lineRule="auto"/>
        <w:ind w:firstLineChars="0"/>
        <w:outlineLvl w:val="3"/>
        <w:rPr>
          <w:rFonts w:ascii="黑体" w:eastAsia="黑体" w:hAnsi="黑体"/>
          <w:vanish/>
        </w:rPr>
      </w:pPr>
    </w:p>
    <w:p w:rsidR="004B0CDD" w:rsidRPr="00545D94" w:rsidRDefault="00DE456B" w:rsidP="00CB743F">
      <w:pPr>
        <w:pStyle w:val="4"/>
        <w:spacing w:before="156" w:after="156"/>
      </w:pPr>
      <w:ins w:id="585" w:author="chenyu" w:date="2018-06-05T07:06:00Z">
        <w:r>
          <w:rPr>
            <w:rFonts w:hint="eastAsia"/>
          </w:rPr>
          <w:t>提供安全的身份鉴别环境与</w:t>
        </w:r>
      </w:ins>
      <w:ins w:id="586" w:author="chenyu" w:date="2018-06-05T07:07:00Z">
        <w:r>
          <w:rPr>
            <w:rFonts w:hint="eastAsia"/>
          </w:rPr>
          <w:t>流程</w:t>
        </w:r>
      </w:ins>
      <w:commentRangeStart w:id="587"/>
      <w:commentRangeStart w:id="588"/>
      <w:del w:id="589" w:author="chenyu" w:date="2018-06-05T07:07:00Z">
        <w:r w:rsidR="004B0CDD" w:rsidRPr="00545D94" w:rsidDel="00DE456B">
          <w:rPr>
            <w:rFonts w:hint="eastAsia"/>
          </w:rPr>
          <w:delText>访问需要保护的资源均要求身份</w:delText>
        </w:r>
        <w:r w:rsidR="00C439B5" w:rsidDel="00DE456B">
          <w:delText>鉴别</w:delText>
        </w:r>
        <w:commentRangeEnd w:id="587"/>
        <w:r w:rsidR="004F4970" w:rsidDel="00DE456B">
          <w:rPr>
            <w:rStyle w:val="aff9"/>
            <w:rFonts w:eastAsia="宋体"/>
            <w:bCs w:val="0"/>
          </w:rPr>
          <w:commentReference w:id="587"/>
        </w:r>
      </w:del>
      <w:commentRangeEnd w:id="588"/>
      <w:r>
        <w:rPr>
          <w:rStyle w:val="aff9"/>
          <w:rFonts w:eastAsia="宋体"/>
          <w:bCs w:val="0"/>
        </w:rPr>
        <w:commentReference w:id="588"/>
      </w:r>
    </w:p>
    <w:p w:rsidR="00000000" w:rsidRDefault="00DE456B">
      <w:pPr>
        <w:pStyle w:val="affff"/>
        <w:numPr>
          <w:ilvl w:val="0"/>
          <w:numId w:val="34"/>
        </w:numPr>
        <w:ind w:firstLineChars="0"/>
        <w:rPr>
          <w:ins w:id="590" w:author="chenyu" w:date="2018-06-05T07:07:00Z"/>
        </w:rPr>
        <w:pPrChange w:id="591" w:author="chenyu" w:date="2018-06-05T07:08:00Z">
          <w:pPr>
            <w:ind w:firstLine="420"/>
          </w:pPr>
        </w:pPrChange>
      </w:pPr>
      <w:commentRangeStart w:id="592"/>
      <w:commentRangeStart w:id="593"/>
      <w:ins w:id="594" w:author="chenyu" w:date="2018-06-05T07:07:00Z">
        <w:r w:rsidRPr="00545D94">
          <w:rPr>
            <w:rFonts w:hint="eastAsia"/>
          </w:rPr>
          <w:t>访问需要保护的资源均要求身份</w:t>
        </w:r>
        <w:r>
          <w:t>鉴别</w:t>
        </w:r>
        <w:commentRangeEnd w:id="592"/>
        <w:r>
          <w:rPr>
            <w:rStyle w:val="aff9"/>
            <w:bCs/>
          </w:rPr>
          <w:commentReference w:id="592"/>
        </w:r>
      </w:ins>
      <w:commentRangeEnd w:id="593"/>
      <w:ins w:id="595" w:author="chenyu" w:date="2018-06-05T07:08:00Z">
        <w:r>
          <w:rPr>
            <w:rStyle w:val="aff9"/>
          </w:rPr>
          <w:commentReference w:id="593"/>
        </w:r>
      </w:ins>
      <w:ins w:id="596" w:author="chenyu" w:date="2018-06-05T07:07:00Z">
        <w:r>
          <w:rPr>
            <w:rFonts w:hint="eastAsia"/>
          </w:rPr>
          <w:t>，</w:t>
        </w:r>
      </w:ins>
      <w:r w:rsidR="004B0CDD" w:rsidRPr="00545D94">
        <w:rPr>
          <w:rFonts w:hint="eastAsia"/>
        </w:rPr>
        <w:t>除了那些特定设为</w:t>
      </w:r>
      <w:r w:rsidR="004B0CDD" w:rsidRPr="00545D94">
        <w:t>“</w:t>
      </w:r>
      <w:r w:rsidR="004B0CDD" w:rsidRPr="00545D94">
        <w:rPr>
          <w:rFonts w:hint="eastAsia"/>
        </w:rPr>
        <w:t>公开</w:t>
      </w:r>
      <w:r w:rsidR="004B0CDD" w:rsidRPr="00545D94">
        <w:t>”</w:t>
      </w:r>
      <w:r w:rsidR="004B0CDD" w:rsidRPr="00545D94">
        <w:rPr>
          <w:rFonts w:hint="eastAsia"/>
        </w:rPr>
        <w:t>的内容以外，所有的网页和资源要求身份</w:t>
      </w:r>
      <w:r w:rsidR="00C439B5">
        <w:t>鉴别</w:t>
      </w:r>
      <w:r w:rsidR="004B0CDD" w:rsidRPr="00545D94">
        <w:rPr>
          <w:rFonts w:hint="eastAsia"/>
        </w:rPr>
        <w:t>。</w:t>
      </w:r>
    </w:p>
    <w:p w:rsidR="00000000" w:rsidRDefault="00DE456B">
      <w:pPr>
        <w:pStyle w:val="affff"/>
        <w:numPr>
          <w:ilvl w:val="0"/>
          <w:numId w:val="34"/>
        </w:numPr>
        <w:ind w:firstLineChars="0"/>
        <w:rPr>
          <w:ins w:id="597" w:author="chenyu" w:date="2018-06-05T07:07:00Z"/>
        </w:rPr>
        <w:pPrChange w:id="598" w:author="chenyu" w:date="2018-06-05T07:08:00Z">
          <w:pPr>
            <w:ind w:firstLine="420"/>
          </w:pPr>
        </w:pPrChange>
      </w:pPr>
      <w:ins w:id="599" w:author="chenyu" w:date="2018-06-05T07:07:00Z">
        <w:r w:rsidRPr="00545D94">
          <w:rPr>
            <w:rFonts w:hint="eastAsia"/>
          </w:rPr>
          <w:t>在可信系统上执行所有的</w:t>
        </w:r>
        <w:r>
          <w:rPr>
            <w:rFonts w:hint="eastAsia"/>
          </w:rPr>
          <w:t>身份鉴别，</w:t>
        </w:r>
        <w:r w:rsidRPr="00DE456B">
          <w:rPr>
            <w:rFonts w:hint="eastAsia"/>
          </w:rPr>
          <w:t>所有的身份鉴别过程必须在可信系统上执行，且在每次用户登录时进行身份鉴别。</w:t>
        </w:r>
      </w:ins>
    </w:p>
    <w:p w:rsidR="00000000" w:rsidRDefault="00DE456B">
      <w:pPr>
        <w:pStyle w:val="affff"/>
        <w:numPr>
          <w:ilvl w:val="0"/>
          <w:numId w:val="34"/>
        </w:numPr>
        <w:ind w:firstLineChars="0"/>
        <w:pPrChange w:id="600" w:author="chenyu" w:date="2018-06-05T07:08:00Z">
          <w:pPr>
            <w:ind w:firstLine="420"/>
          </w:pPr>
        </w:pPrChange>
      </w:pPr>
      <w:ins w:id="601" w:author="chenyu" w:date="2018-06-05T07:08:00Z">
        <w:r w:rsidRPr="00DE456B">
          <w:rPr>
            <w:rFonts w:hint="eastAsia"/>
          </w:rPr>
          <w:t>在所有数据输入后再进行连续身份鉴别。对于连续身份鉴别机制，应当在用户输入完账号、口令以及验证码等信息后，才进行身份鉴别。</w:t>
        </w:r>
      </w:ins>
    </w:p>
    <w:p w:rsidR="004B0CDD" w:rsidRPr="00545D94" w:rsidDel="00DE456B" w:rsidRDefault="004B0CDD" w:rsidP="00CB743F">
      <w:pPr>
        <w:pStyle w:val="4"/>
        <w:spacing w:before="156" w:after="156"/>
        <w:rPr>
          <w:del w:id="602" w:author="chenyu" w:date="2018-06-05T07:07:00Z"/>
        </w:rPr>
      </w:pPr>
      <w:del w:id="603" w:author="chenyu" w:date="2018-06-05T07:07:00Z">
        <w:r w:rsidRPr="00545D94" w:rsidDel="00DE456B">
          <w:rPr>
            <w:rFonts w:hint="eastAsia"/>
          </w:rPr>
          <w:lastRenderedPageBreak/>
          <w:delText>在可信系统上执行所有的</w:delText>
        </w:r>
        <w:r w:rsidR="00E773F2" w:rsidDel="00DE456B">
          <w:rPr>
            <w:rFonts w:hint="eastAsia"/>
          </w:rPr>
          <w:delText>身份鉴别</w:delText>
        </w:r>
      </w:del>
    </w:p>
    <w:p w:rsidR="004B0CDD" w:rsidRPr="00545D94" w:rsidRDefault="004B0CDD" w:rsidP="00316260">
      <w:pPr>
        <w:ind w:firstLine="420"/>
      </w:pPr>
      <w:del w:id="604" w:author="chenyu" w:date="2018-06-05T07:07:00Z">
        <w:r w:rsidRPr="00545D94" w:rsidDel="00DE456B">
          <w:rPr>
            <w:rFonts w:hint="eastAsia"/>
          </w:rPr>
          <w:delText>所有的</w:delText>
        </w:r>
        <w:r w:rsidR="00E773F2" w:rsidDel="00DE456B">
          <w:rPr>
            <w:rFonts w:hint="eastAsia"/>
          </w:rPr>
          <w:delText>身份鉴别</w:delText>
        </w:r>
        <w:r w:rsidRPr="00545D94" w:rsidDel="00DE456B">
          <w:rPr>
            <w:rFonts w:hint="eastAsia"/>
          </w:rPr>
          <w:delText>过程必须在可信系统上执行</w:delText>
        </w:r>
        <w:r w:rsidR="001F7826" w:rsidDel="00DE456B">
          <w:delText>，</w:delText>
        </w:r>
        <w:r w:rsidR="001F7826" w:rsidDel="00DE456B">
          <w:rPr>
            <w:rFonts w:hint="eastAsia"/>
          </w:rPr>
          <w:delText>且</w:delText>
        </w:r>
        <w:r w:rsidR="00AA4AD8" w:rsidDel="00DE456B">
          <w:delText>在</w:delText>
        </w:r>
        <w:r w:rsidR="00AA4AD8" w:rsidDel="00DE456B">
          <w:rPr>
            <w:rFonts w:hint="eastAsia"/>
          </w:rPr>
          <w:delText>每次</w:delText>
        </w:r>
        <w:r w:rsidR="00AA4AD8" w:rsidDel="00DE456B">
          <w:delText>用户登录时进行身份鉴别。</w:delText>
        </w:r>
      </w:del>
    </w:p>
    <w:p w:rsidR="004B0CDD" w:rsidRPr="00545D94" w:rsidRDefault="004B0CDD" w:rsidP="004830A8">
      <w:pPr>
        <w:pStyle w:val="4"/>
        <w:spacing w:before="156" w:after="156"/>
      </w:pPr>
      <w:del w:id="605" w:author="chenyu" w:date="2018-06-05T07:02:00Z">
        <w:r w:rsidRPr="00545D94" w:rsidDel="00BB4731">
          <w:rPr>
            <w:rFonts w:hint="eastAsia"/>
          </w:rPr>
          <w:delText>集中</w:delText>
        </w:r>
        <w:r w:rsidR="00E773F2" w:rsidDel="00BB4731">
          <w:rPr>
            <w:rFonts w:hint="eastAsia"/>
          </w:rPr>
          <w:delText>身份鉴别</w:delText>
        </w:r>
      </w:del>
      <w:ins w:id="606" w:author="chenyu" w:date="2018-06-05T07:03:00Z">
        <w:r w:rsidR="00BB4731">
          <w:rPr>
            <w:rFonts w:hint="eastAsia"/>
          </w:rPr>
          <w:t>最小化角色授权</w:t>
        </w:r>
      </w:ins>
    </w:p>
    <w:p w:rsidR="00000000" w:rsidRDefault="004B0CDD">
      <w:pPr>
        <w:pStyle w:val="affff"/>
        <w:numPr>
          <w:ilvl w:val="1"/>
          <w:numId w:val="33"/>
        </w:numPr>
        <w:ind w:firstLineChars="0"/>
        <w:pPrChange w:id="607" w:author="chenyu" w:date="2018-06-05T07:03:00Z">
          <w:pPr>
            <w:ind w:firstLine="420"/>
          </w:pPr>
        </w:pPrChange>
      </w:pPr>
      <w:r w:rsidRPr="00545D94">
        <w:rPr>
          <w:rFonts w:hint="eastAsia"/>
        </w:rPr>
        <w:t>建立并使用标准的、已通过测试的</w:t>
      </w:r>
      <w:r w:rsidR="00E773F2">
        <w:rPr>
          <w:rFonts w:hint="eastAsia"/>
        </w:rPr>
        <w:t>身份鉴别</w:t>
      </w:r>
      <w:r w:rsidRPr="00545D94">
        <w:rPr>
          <w:rFonts w:hint="eastAsia"/>
        </w:rPr>
        <w:t>策略。</w:t>
      </w:r>
    </w:p>
    <w:p w:rsidR="00000000" w:rsidRDefault="004B0CDD">
      <w:pPr>
        <w:pStyle w:val="affff"/>
        <w:numPr>
          <w:ilvl w:val="1"/>
          <w:numId w:val="33"/>
        </w:numPr>
        <w:ind w:firstLineChars="0"/>
        <w:pPrChange w:id="608" w:author="chenyu" w:date="2018-06-05T07:03:00Z">
          <w:pPr>
            <w:ind w:firstLine="420"/>
          </w:pPr>
        </w:pPrChange>
      </w:pPr>
      <w:r w:rsidRPr="00545D94">
        <w:rPr>
          <w:rFonts w:hint="eastAsia"/>
        </w:rPr>
        <w:t>为所有</w:t>
      </w:r>
      <w:r w:rsidR="00E773F2">
        <w:rPr>
          <w:rFonts w:hint="eastAsia"/>
        </w:rPr>
        <w:t>身份鉴别</w:t>
      </w:r>
      <w:r w:rsidRPr="00545D94">
        <w:rPr>
          <w:rFonts w:hint="eastAsia"/>
        </w:rPr>
        <w:t>使用一个集中实现的方法，包括利用库文件请求外部身份</w:t>
      </w:r>
      <w:r w:rsidR="00B91727">
        <w:t>鉴别</w:t>
      </w:r>
      <w:r w:rsidRPr="00545D94">
        <w:rPr>
          <w:rFonts w:hint="eastAsia"/>
        </w:rPr>
        <w:t>服务。</w:t>
      </w:r>
    </w:p>
    <w:p w:rsidR="004B0CDD" w:rsidRPr="00545D94" w:rsidDel="00BB4731" w:rsidRDefault="004B0CDD" w:rsidP="00CB743F">
      <w:pPr>
        <w:pStyle w:val="4"/>
        <w:spacing w:before="156" w:after="156"/>
        <w:rPr>
          <w:del w:id="609" w:author="chenyu" w:date="2018-06-05T07:02:00Z"/>
        </w:rPr>
      </w:pPr>
      <w:commentRangeStart w:id="610"/>
      <w:commentRangeStart w:id="611"/>
      <w:del w:id="612" w:author="chenyu" w:date="2018-06-05T07:02:00Z">
        <w:r w:rsidRPr="00545D94" w:rsidDel="00BB4731">
          <w:rPr>
            <w:rFonts w:hint="eastAsia"/>
          </w:rPr>
          <w:delText>一个账号对应一个人而不是一个组</w:delText>
        </w:r>
        <w:commentRangeEnd w:id="610"/>
        <w:r w:rsidR="004F4970" w:rsidDel="00BB4731">
          <w:rPr>
            <w:rStyle w:val="aff9"/>
            <w:rFonts w:eastAsia="宋体"/>
            <w:bCs w:val="0"/>
          </w:rPr>
          <w:commentReference w:id="610"/>
        </w:r>
      </w:del>
      <w:commentRangeEnd w:id="611"/>
      <w:r w:rsidR="00BB4731">
        <w:rPr>
          <w:rStyle w:val="aff9"/>
          <w:rFonts w:eastAsia="宋体"/>
          <w:bCs w:val="0"/>
        </w:rPr>
        <w:commentReference w:id="611"/>
      </w:r>
    </w:p>
    <w:p w:rsidR="00000000" w:rsidRDefault="00BB4731">
      <w:pPr>
        <w:pStyle w:val="affff"/>
        <w:numPr>
          <w:ilvl w:val="1"/>
          <w:numId w:val="33"/>
        </w:numPr>
        <w:ind w:firstLineChars="0"/>
        <w:pPrChange w:id="613" w:author="chenyu" w:date="2018-06-05T07:03:00Z">
          <w:pPr>
            <w:ind w:firstLine="420"/>
          </w:pPr>
        </w:pPrChange>
      </w:pPr>
      <w:commentRangeStart w:id="614"/>
      <w:commentRangeStart w:id="615"/>
      <w:ins w:id="616" w:author="chenyu" w:date="2018-06-05T07:01:00Z">
        <w:r w:rsidRPr="00545D94">
          <w:rPr>
            <w:rFonts w:hint="eastAsia"/>
          </w:rPr>
          <w:t>一个账号对应一个人而不是一个组</w:t>
        </w:r>
        <w:commentRangeEnd w:id="614"/>
        <w:r>
          <w:rPr>
            <w:rStyle w:val="aff9"/>
            <w:bCs/>
          </w:rPr>
          <w:commentReference w:id="614"/>
        </w:r>
      </w:ins>
      <w:commentRangeEnd w:id="615"/>
      <w:ins w:id="617" w:author="chenyu" w:date="2018-06-05T07:03:00Z">
        <w:r>
          <w:rPr>
            <w:rStyle w:val="aff9"/>
          </w:rPr>
          <w:commentReference w:id="615"/>
        </w:r>
      </w:ins>
      <w:ins w:id="618" w:author="chenyu" w:date="2018-06-05T07:01:00Z">
        <w:r>
          <w:rPr>
            <w:rFonts w:hint="eastAsia"/>
          </w:rPr>
          <w:t>，</w:t>
        </w:r>
      </w:ins>
      <w:r w:rsidR="004B0CDD" w:rsidRPr="00545D94">
        <w:rPr>
          <w:rFonts w:hint="eastAsia"/>
        </w:rPr>
        <w:t>使用</w:t>
      </w:r>
      <w:r w:rsidR="004B0CDD">
        <w:rPr>
          <w:rFonts w:hint="eastAsia"/>
        </w:rPr>
        <w:t>软件</w:t>
      </w:r>
      <w:r w:rsidR="004B0CDD" w:rsidRPr="00545D94">
        <w:rPr>
          <w:rFonts w:hint="eastAsia"/>
        </w:rPr>
        <w:t>的每个人</w:t>
      </w:r>
      <w:r w:rsidR="004B0CDD">
        <w:rPr>
          <w:rFonts w:hint="eastAsia"/>
        </w:rPr>
        <w:t>应拥有</w:t>
      </w:r>
      <w:r w:rsidR="004B0CDD" w:rsidRPr="00545D94">
        <w:rPr>
          <w:rFonts w:hint="eastAsia"/>
        </w:rPr>
        <w:t>唯一的用户名。</w:t>
      </w:r>
    </w:p>
    <w:p w:rsidR="004B0CDD" w:rsidRPr="00582497" w:rsidRDefault="004B0CDD" w:rsidP="00CB743F">
      <w:pPr>
        <w:pStyle w:val="4"/>
        <w:spacing w:before="156" w:after="156"/>
      </w:pPr>
      <w:r w:rsidRPr="00582497">
        <w:rPr>
          <w:rFonts w:hint="eastAsia"/>
        </w:rPr>
        <w:t>避免依赖不可靠信息进行</w:t>
      </w:r>
      <w:r w:rsidR="00E773F2">
        <w:rPr>
          <w:rFonts w:hint="eastAsia"/>
        </w:rPr>
        <w:t>身份鉴别</w:t>
      </w:r>
    </w:p>
    <w:p w:rsidR="004B0CDD" w:rsidRPr="005A5639" w:rsidRDefault="004B0CDD" w:rsidP="00316260">
      <w:pPr>
        <w:ind w:firstLine="420"/>
        <w:rPr>
          <w:rFonts w:ascii="宋体" w:hAnsi="宋体"/>
        </w:rPr>
      </w:pPr>
      <w:r w:rsidRPr="005A5639">
        <w:rPr>
          <w:rFonts w:ascii="宋体" w:hAnsi="宋体" w:hint="eastAsia"/>
        </w:rPr>
        <w:t>在进行关键的安全操作时，不应信任cookie中的数据。</w:t>
      </w:r>
    </w:p>
    <w:p w:rsidR="004B0CDD" w:rsidRPr="00582497" w:rsidRDefault="004B0CDD" w:rsidP="00316260">
      <w:pPr>
        <w:ind w:firstLine="420"/>
      </w:pPr>
      <w:r w:rsidRPr="005A5639">
        <w:rPr>
          <w:rFonts w:ascii="宋体" w:hAnsi="宋体" w:hint="eastAsia"/>
        </w:rPr>
        <w:t>在进行关键的安全操作时，不应依赖</w:t>
      </w:r>
      <w:r w:rsidRPr="005A5639">
        <w:rPr>
          <w:rFonts w:ascii="宋体" w:hAnsi="宋体"/>
        </w:rPr>
        <w:t>反向DNS解析</w:t>
      </w:r>
      <w:r w:rsidRPr="005A5639">
        <w:rPr>
          <w:rFonts w:ascii="宋体" w:hAnsi="宋体" w:hint="eastAsia"/>
        </w:rPr>
        <w:t>获取的主机信息。</w:t>
      </w:r>
    </w:p>
    <w:p w:rsidR="004B0CDD" w:rsidRPr="00582497" w:rsidRDefault="004B0CDD" w:rsidP="00CB743F">
      <w:pPr>
        <w:pStyle w:val="4"/>
        <w:spacing w:before="156" w:after="156"/>
      </w:pPr>
      <w:r w:rsidRPr="00582497">
        <w:rPr>
          <w:rFonts w:hint="eastAsia"/>
        </w:rPr>
        <w:t>验证数字证书</w:t>
      </w:r>
    </w:p>
    <w:p w:rsidR="004B0CDD" w:rsidRPr="00582497" w:rsidRDefault="004B0CDD" w:rsidP="00316260">
      <w:pPr>
        <w:ind w:firstLine="420"/>
      </w:pPr>
      <w:r w:rsidRPr="00582497">
        <w:rPr>
          <w:rFonts w:hint="eastAsia"/>
        </w:rPr>
        <w:t>必须检查证书的状态和证书持有者，只有有效的、未过期的且证书的实际持有者与证书中声明的持有者一致的证书才能被信任和使用。</w:t>
      </w:r>
    </w:p>
    <w:p w:rsidR="004B0CDD" w:rsidRPr="00D87708" w:rsidRDefault="004B0CDD" w:rsidP="00CB743F">
      <w:pPr>
        <w:pStyle w:val="4"/>
        <w:spacing w:before="156" w:after="156"/>
      </w:pPr>
      <w:r w:rsidRPr="00D87708">
        <w:rPr>
          <w:rFonts w:hint="eastAsia"/>
        </w:rPr>
        <w:t>避免认证被绕过</w:t>
      </w:r>
    </w:p>
    <w:p w:rsidR="004B0CDD" w:rsidRPr="00026B8E" w:rsidRDefault="004B0CDD" w:rsidP="00316260">
      <w:pPr>
        <w:ind w:firstLine="420"/>
      </w:pPr>
      <w:r w:rsidRPr="00952165">
        <w:rPr>
          <w:rFonts w:hint="eastAsia"/>
        </w:rPr>
        <w:t>严格控制用户访问系统的可选途径或通道，保证用户只能通过</w:t>
      </w:r>
      <w:r w:rsidRPr="00582497">
        <w:rPr>
          <w:rFonts w:hint="eastAsia"/>
        </w:rPr>
        <w:t>指定</w:t>
      </w:r>
      <w:r w:rsidRPr="00952165">
        <w:rPr>
          <w:rFonts w:hint="eastAsia"/>
        </w:rPr>
        <w:t>的途径或通道访问系统，避免认证被绕过</w:t>
      </w:r>
      <w:r w:rsidRPr="00026B8E">
        <w:rPr>
          <w:rFonts w:hint="eastAsia"/>
        </w:rPr>
        <w:t>。</w:t>
      </w:r>
    </w:p>
    <w:p w:rsidR="004B0CDD" w:rsidRPr="00026B8E" w:rsidRDefault="004B0CDD" w:rsidP="00316260">
      <w:pPr>
        <w:ind w:firstLine="420"/>
      </w:pPr>
      <w:r w:rsidRPr="00582497">
        <w:rPr>
          <w:rFonts w:hint="eastAsia"/>
        </w:rPr>
        <w:t>应</w:t>
      </w:r>
      <w:r w:rsidRPr="00952165">
        <w:rPr>
          <w:rFonts w:hint="eastAsia"/>
        </w:rPr>
        <w:t>使用安全的认证算法，且</w:t>
      </w:r>
      <w:r w:rsidRPr="00026B8E">
        <w:rPr>
          <w:rFonts w:hint="eastAsia"/>
        </w:rPr>
        <w:t>算法的关键步骤没有被省略或</w:t>
      </w:r>
      <w:r w:rsidRPr="00582497">
        <w:rPr>
          <w:rFonts w:hint="eastAsia"/>
        </w:rPr>
        <w:t>跳</w:t>
      </w:r>
      <w:r w:rsidRPr="00952165">
        <w:rPr>
          <w:rFonts w:hint="eastAsia"/>
        </w:rPr>
        <w:t>过</w:t>
      </w:r>
      <w:r w:rsidRPr="00026B8E">
        <w:rPr>
          <w:rFonts w:hint="eastAsia"/>
        </w:rPr>
        <w:t>。</w:t>
      </w:r>
    </w:p>
    <w:p w:rsidR="004B0CDD" w:rsidRPr="00582497" w:rsidRDefault="004B0CDD" w:rsidP="00CB743F">
      <w:pPr>
        <w:pStyle w:val="4"/>
        <w:spacing w:before="156" w:after="156"/>
      </w:pPr>
      <w:r w:rsidRPr="00582497">
        <w:rPr>
          <w:rFonts w:hint="eastAsia"/>
        </w:rPr>
        <w:t>根据业务安全要求选择</w:t>
      </w:r>
      <w:r w:rsidR="00E773F2">
        <w:rPr>
          <w:rFonts w:hint="eastAsia"/>
        </w:rPr>
        <w:t>身份鉴别</w:t>
      </w:r>
      <w:r w:rsidRPr="00582497">
        <w:rPr>
          <w:rFonts w:hint="eastAsia"/>
        </w:rPr>
        <w:t>方式</w:t>
      </w:r>
    </w:p>
    <w:p w:rsidR="004B0CDD" w:rsidRPr="00952165" w:rsidRDefault="004B0CDD" w:rsidP="00316260">
      <w:pPr>
        <w:ind w:firstLine="420"/>
      </w:pPr>
      <w:r w:rsidRPr="00582497">
        <w:rPr>
          <w:rFonts w:hint="eastAsia"/>
        </w:rPr>
        <w:t>安全性要求高的系统建议采用多因素</w:t>
      </w:r>
      <w:r w:rsidR="00E773F2">
        <w:rPr>
          <w:rFonts w:hint="eastAsia"/>
        </w:rPr>
        <w:t>身份鉴别</w:t>
      </w:r>
      <w:r w:rsidRPr="00582497">
        <w:rPr>
          <w:rFonts w:hint="eastAsia"/>
        </w:rPr>
        <w:t>方式，基于口令的单因素</w:t>
      </w:r>
      <w:r w:rsidR="00E773F2">
        <w:rPr>
          <w:rFonts w:hint="eastAsia"/>
        </w:rPr>
        <w:t>身份鉴别</w:t>
      </w:r>
      <w:r w:rsidRPr="00582497">
        <w:rPr>
          <w:rFonts w:hint="eastAsia"/>
        </w:rPr>
        <w:t>是不安全的。</w:t>
      </w:r>
    </w:p>
    <w:p w:rsidR="004B0CDD" w:rsidRPr="00545D94" w:rsidRDefault="004B0CDD" w:rsidP="00CB743F">
      <w:pPr>
        <w:pStyle w:val="4"/>
        <w:spacing w:before="156" w:after="156"/>
      </w:pPr>
      <w:r w:rsidRPr="00545D94">
        <w:t>避免在处理</w:t>
      </w:r>
      <w:r w:rsidR="00E773F2">
        <w:t>身份鉴别</w:t>
      </w:r>
      <w:r w:rsidRPr="00545D94">
        <w:t>的过程中透露</w:t>
      </w:r>
      <w:r>
        <w:rPr>
          <w:rFonts w:hint="eastAsia"/>
        </w:rPr>
        <w:t>多余</w:t>
      </w:r>
      <w:r w:rsidRPr="00545D94">
        <w:t>信息</w:t>
      </w:r>
    </w:p>
    <w:p w:rsidR="004B0CDD" w:rsidRPr="00545D94" w:rsidRDefault="004B0CDD" w:rsidP="00316260">
      <w:pPr>
        <w:ind w:firstLine="420"/>
      </w:pPr>
      <w:r w:rsidRPr="00545D94">
        <w:rPr>
          <w:rFonts w:hint="eastAsia"/>
        </w:rPr>
        <w:t>处理每个认证请求</w:t>
      </w:r>
      <w:r>
        <w:rPr>
          <w:rFonts w:hint="eastAsia"/>
        </w:rPr>
        <w:t>所花费</w:t>
      </w:r>
      <w:r w:rsidRPr="00545D94">
        <w:rPr>
          <w:rFonts w:hint="eastAsia"/>
        </w:rPr>
        <w:t>的时间相同。避免攻击者根据登录尝试失败的时间来判断登录尝试是否成功。</w:t>
      </w:r>
    </w:p>
    <w:p w:rsidR="004B0CDD" w:rsidRDefault="004B0CDD" w:rsidP="00316260">
      <w:pPr>
        <w:ind w:firstLine="420"/>
      </w:pPr>
      <w:r w:rsidRPr="00545D94">
        <w:rPr>
          <w:rFonts w:hint="eastAsia"/>
        </w:rPr>
        <w:t>安全地处理未成功的认证。认证和注册的错误信息不能包含可被</w:t>
      </w:r>
      <w:r>
        <w:rPr>
          <w:rFonts w:hint="eastAsia"/>
        </w:rPr>
        <w:t>攻击者</w:t>
      </w:r>
      <w:r w:rsidRPr="00545D94">
        <w:rPr>
          <w:rFonts w:hint="eastAsia"/>
        </w:rPr>
        <w:t>利用的信息，例如，判断一个特定的用户名是否有效的信息。</w:t>
      </w:r>
    </w:p>
    <w:p w:rsidR="00EC36F5" w:rsidRPr="00545D94" w:rsidRDefault="00EC36F5" w:rsidP="00316260">
      <w:pPr>
        <w:ind w:firstLine="420"/>
      </w:pPr>
      <w:r>
        <w:rPr>
          <w:rFonts w:hint="eastAsia"/>
        </w:rPr>
        <w:t>确保鉴别反馈的内容中不包含敏感信息。</w:t>
      </w:r>
    </w:p>
    <w:p w:rsidR="004B0CDD" w:rsidRPr="00545D94" w:rsidDel="00DE456B" w:rsidRDefault="004B0CDD" w:rsidP="00316260">
      <w:pPr>
        <w:ind w:firstLine="420"/>
        <w:rPr>
          <w:del w:id="619" w:author="chenyu" w:date="2018-06-05T07:08:00Z"/>
        </w:rPr>
      </w:pPr>
      <w:commentRangeStart w:id="620"/>
      <w:commentRangeStart w:id="621"/>
      <w:del w:id="622" w:author="chenyu" w:date="2018-06-05T07:08:00Z">
        <w:r w:rsidDel="00DE456B">
          <w:rPr>
            <w:rFonts w:hint="eastAsia"/>
          </w:rPr>
          <w:delText>在</w:delText>
        </w:r>
        <w:r w:rsidRPr="00545D94" w:rsidDel="00DE456B">
          <w:rPr>
            <w:rFonts w:hint="eastAsia"/>
          </w:rPr>
          <w:delText>所有数据输入后</w:delText>
        </w:r>
        <w:r w:rsidDel="00DE456B">
          <w:rPr>
            <w:rFonts w:hint="eastAsia"/>
          </w:rPr>
          <w:delText>再</w:delText>
        </w:r>
        <w:r w:rsidRPr="00545D94" w:rsidDel="00DE456B">
          <w:rPr>
            <w:rFonts w:hint="eastAsia"/>
          </w:rPr>
          <w:delText>进行连续</w:delText>
        </w:r>
        <w:r w:rsidR="00E773F2" w:rsidDel="00DE456B">
          <w:rPr>
            <w:rFonts w:hint="eastAsia"/>
          </w:rPr>
          <w:delText>身份鉴别</w:delText>
        </w:r>
        <w:r w:rsidRPr="00545D94" w:rsidDel="00DE456B">
          <w:rPr>
            <w:rFonts w:hint="eastAsia"/>
          </w:rPr>
          <w:delText>。对于连续</w:delText>
        </w:r>
        <w:r w:rsidR="00E773F2" w:rsidDel="00DE456B">
          <w:rPr>
            <w:rFonts w:hint="eastAsia"/>
          </w:rPr>
          <w:delText>身份鉴别</w:delText>
        </w:r>
        <w:r w:rsidRPr="00545D94" w:rsidDel="00DE456B">
          <w:rPr>
            <w:rFonts w:hint="eastAsia"/>
          </w:rPr>
          <w:delText>机制，应当在用户输入完账号、</w:delText>
        </w:r>
        <w:r w:rsidDel="00DE456B">
          <w:delText>口令</w:delText>
        </w:r>
        <w:r w:rsidRPr="00545D94" w:rsidDel="00DE456B">
          <w:rPr>
            <w:rFonts w:hint="eastAsia"/>
          </w:rPr>
          <w:delText>以及验证码</w:delText>
        </w:r>
        <w:r w:rsidRPr="00781442" w:rsidDel="00DE456B">
          <w:rPr>
            <w:rFonts w:hint="eastAsia"/>
          </w:rPr>
          <w:delText>等</w:delText>
        </w:r>
        <w:r w:rsidRPr="00545D94" w:rsidDel="00DE456B">
          <w:rPr>
            <w:rFonts w:hint="eastAsia"/>
          </w:rPr>
          <w:delText>信息后，才进行</w:delText>
        </w:r>
        <w:r w:rsidR="00E773F2" w:rsidDel="00DE456B">
          <w:rPr>
            <w:rFonts w:hint="eastAsia"/>
          </w:rPr>
          <w:delText>身份鉴别</w:delText>
        </w:r>
        <w:r w:rsidRPr="00545D94" w:rsidDel="00DE456B">
          <w:rPr>
            <w:rFonts w:hint="eastAsia"/>
          </w:rPr>
          <w:delText>。</w:delText>
        </w:r>
        <w:commentRangeEnd w:id="620"/>
        <w:r w:rsidR="004F4970" w:rsidDel="00DE456B">
          <w:rPr>
            <w:rStyle w:val="aff9"/>
          </w:rPr>
          <w:commentReference w:id="620"/>
        </w:r>
      </w:del>
      <w:commentRangeEnd w:id="621"/>
      <w:r w:rsidR="00DE456B">
        <w:rPr>
          <w:rStyle w:val="aff9"/>
        </w:rPr>
        <w:commentReference w:id="621"/>
      </w:r>
    </w:p>
    <w:p w:rsidR="004B0CDD" w:rsidRPr="00545D94" w:rsidRDefault="004B0CDD" w:rsidP="00CB743F">
      <w:pPr>
        <w:pStyle w:val="4"/>
        <w:spacing w:before="156" w:after="156"/>
      </w:pPr>
      <w:r w:rsidRPr="00545D94">
        <w:rPr>
          <w:rFonts w:hint="eastAsia"/>
        </w:rPr>
        <w:t>对认证尝试的频率进行限制，连续多次登录失败强制锁定账户</w:t>
      </w:r>
    </w:p>
    <w:p w:rsidR="004B0CDD" w:rsidRPr="00545D94" w:rsidRDefault="004B0CDD" w:rsidP="00316260">
      <w:pPr>
        <w:ind w:firstLine="420"/>
      </w:pPr>
      <w:r>
        <w:rPr>
          <w:rFonts w:hint="eastAsia"/>
        </w:rPr>
        <w:t>限制同一个账号能够进行认证尝试的频率和次数。</w:t>
      </w:r>
    </w:p>
    <w:p w:rsidR="004B0CDD" w:rsidRDefault="004B0CDD" w:rsidP="00316260">
      <w:pPr>
        <w:ind w:firstLine="420"/>
      </w:pPr>
      <w:r>
        <w:rPr>
          <w:rFonts w:hint="eastAsia"/>
        </w:rPr>
        <w:t>应设定</w:t>
      </w:r>
      <w:r w:rsidRPr="00545D94">
        <w:rPr>
          <w:rFonts w:hint="eastAsia"/>
        </w:rPr>
        <w:t>用户登录失败次数</w:t>
      </w:r>
      <w:r>
        <w:rPr>
          <w:rFonts w:hint="eastAsia"/>
        </w:rPr>
        <w:t>的</w:t>
      </w:r>
      <w:r w:rsidRPr="00545D94">
        <w:rPr>
          <w:rFonts w:hint="eastAsia"/>
        </w:rPr>
        <w:t>阈值，在用户登录失败次数达到阈值后应锁定</w:t>
      </w:r>
      <w:r>
        <w:rPr>
          <w:rFonts w:hint="eastAsia"/>
        </w:rPr>
        <w:t>用户账号</w:t>
      </w:r>
      <w:r w:rsidRPr="00545D94">
        <w:rPr>
          <w:rFonts w:hint="eastAsia"/>
        </w:rPr>
        <w:t>，防止攻击者进行暴力破解。</w:t>
      </w:r>
    </w:p>
    <w:p w:rsidR="00372492" w:rsidRDefault="00372492" w:rsidP="00240B92">
      <w:pPr>
        <w:pStyle w:val="4"/>
        <w:spacing w:before="156" w:after="156"/>
      </w:pPr>
      <w:r>
        <w:rPr>
          <w:rFonts w:hint="eastAsia"/>
        </w:rPr>
        <w:t>实现</w:t>
      </w:r>
      <w:r>
        <w:t>用户与</w:t>
      </w:r>
      <w:r>
        <w:rPr>
          <w:rFonts w:hint="eastAsia"/>
        </w:rPr>
        <w:t>主体</w:t>
      </w:r>
      <w:r>
        <w:t>的绑定</w:t>
      </w:r>
    </w:p>
    <w:p w:rsidR="00372492" w:rsidRDefault="00FE1B4B" w:rsidP="00FE1B4B">
      <w:pPr>
        <w:ind w:firstLine="420"/>
      </w:pPr>
      <w:r>
        <w:t>用户进程应与所有者用户</w:t>
      </w:r>
      <w:r>
        <w:rPr>
          <w:rFonts w:hint="eastAsia"/>
        </w:rPr>
        <w:t>相</w:t>
      </w:r>
      <w:r>
        <w:t>关联，</w:t>
      </w:r>
      <w:r>
        <w:rPr>
          <w:rFonts w:hint="eastAsia"/>
        </w:rPr>
        <w:t>使</w:t>
      </w:r>
      <w:r>
        <w:t>用户</w:t>
      </w:r>
      <w:r>
        <w:rPr>
          <w:rFonts w:hint="eastAsia"/>
        </w:rPr>
        <w:t>进程</w:t>
      </w:r>
      <w:r>
        <w:t>的行为可以追溯</w:t>
      </w:r>
      <w:proofErr w:type="gramStart"/>
      <w:r>
        <w:t>到进程</w:t>
      </w:r>
      <w:proofErr w:type="gramEnd"/>
      <w:r>
        <w:t>的所有者用户。</w:t>
      </w:r>
    </w:p>
    <w:p w:rsidR="00FE1B4B" w:rsidRPr="00FE1B4B" w:rsidRDefault="00FE1B4B" w:rsidP="00FE1B4B">
      <w:pPr>
        <w:ind w:firstLine="420"/>
      </w:pPr>
      <w:r>
        <w:rPr>
          <w:rFonts w:hint="eastAsia"/>
        </w:rPr>
        <w:t>系统</w:t>
      </w:r>
      <w:r>
        <w:t>进程应与当前服务要求</w:t>
      </w:r>
      <w:proofErr w:type="gramStart"/>
      <w:r>
        <w:t>者用户</w:t>
      </w:r>
      <w:proofErr w:type="gramEnd"/>
      <w:r>
        <w:t>动态关联，使系统进程的行为可以追溯到当前服务要求者用户。</w:t>
      </w:r>
    </w:p>
    <w:p w:rsidR="004B0CDD" w:rsidRPr="00962E25" w:rsidRDefault="004B0CDD" w:rsidP="009A2672">
      <w:pPr>
        <w:pStyle w:val="3"/>
        <w:spacing w:before="156" w:after="156"/>
      </w:pPr>
      <w:bookmarkStart w:id="623" w:name="_Toc470535980"/>
      <w:bookmarkStart w:id="624" w:name="_Toc470537384"/>
      <w:bookmarkStart w:id="625" w:name="_Toc493017899"/>
      <w:r w:rsidRPr="00545D94">
        <w:rPr>
          <w:rFonts w:hint="eastAsia"/>
        </w:rPr>
        <w:t>口令安全</w:t>
      </w:r>
      <w:bookmarkEnd w:id="623"/>
      <w:bookmarkEnd w:id="624"/>
      <w:bookmarkEnd w:id="625"/>
    </w:p>
    <w:p w:rsidR="00AA4AD8" w:rsidRDefault="00AA4AD8" w:rsidP="00CB743F">
      <w:pPr>
        <w:pStyle w:val="4"/>
        <w:spacing w:before="156" w:after="156"/>
      </w:pPr>
      <w:r>
        <w:t>确保口令不可见</w:t>
      </w:r>
    </w:p>
    <w:p w:rsidR="00AA4AD8" w:rsidRPr="00AA4AD8" w:rsidRDefault="00AA4AD8" w:rsidP="00240B92">
      <w:pPr>
        <w:ind w:firstLine="420"/>
      </w:pPr>
      <w:r>
        <w:t>登录过程中，</w:t>
      </w:r>
      <w:r>
        <w:rPr>
          <w:rFonts w:hint="eastAsia"/>
        </w:rPr>
        <w:t>应</w:t>
      </w:r>
      <w:r>
        <w:t>确保口令不可见</w:t>
      </w:r>
      <w:del w:id="626" w:author="chenyu" w:date="2018-06-05T07:01:00Z">
        <w:r w:rsidDel="00CA0A8F">
          <w:delText>，</w:delText>
        </w:r>
        <w:commentRangeStart w:id="627"/>
        <w:commentRangeStart w:id="628"/>
        <w:r w:rsidDel="00CA0A8F">
          <w:delText>且具有一定的抗攻击能力</w:delText>
        </w:r>
      </w:del>
      <w:r>
        <w:t>。</w:t>
      </w:r>
      <w:commentRangeEnd w:id="627"/>
      <w:r w:rsidR="004F4970">
        <w:rPr>
          <w:rStyle w:val="aff9"/>
        </w:rPr>
        <w:commentReference w:id="627"/>
      </w:r>
      <w:commentRangeEnd w:id="628"/>
      <w:r w:rsidR="00CA0A8F">
        <w:rPr>
          <w:rStyle w:val="aff9"/>
        </w:rPr>
        <w:commentReference w:id="628"/>
      </w:r>
    </w:p>
    <w:p w:rsidR="004B0CDD" w:rsidRPr="00545D94" w:rsidRDefault="004B0CDD" w:rsidP="00CB743F">
      <w:pPr>
        <w:pStyle w:val="4"/>
        <w:spacing w:before="156" w:after="156"/>
      </w:pPr>
      <w:r w:rsidRPr="00545D94">
        <w:rPr>
          <w:rFonts w:hint="eastAsia"/>
        </w:rPr>
        <w:lastRenderedPageBreak/>
        <w:t>使用强口令</w:t>
      </w:r>
    </w:p>
    <w:p w:rsidR="00000000" w:rsidRDefault="004B0CDD">
      <w:pPr>
        <w:pStyle w:val="affff"/>
        <w:numPr>
          <w:ilvl w:val="0"/>
          <w:numId w:val="35"/>
        </w:numPr>
        <w:ind w:firstLineChars="0"/>
        <w:pPrChange w:id="629" w:author="chenyu" w:date="2018-06-05T07:09:00Z">
          <w:pPr>
            <w:ind w:firstLine="420"/>
          </w:pPr>
        </w:pPrChange>
      </w:pPr>
      <w:r w:rsidRPr="00545D94">
        <w:rPr>
          <w:rFonts w:hint="eastAsia"/>
        </w:rPr>
        <w:t>口令的复杂度（包括</w:t>
      </w:r>
      <w:r>
        <w:rPr>
          <w:rFonts w:hint="eastAsia"/>
        </w:rPr>
        <w:t>口令组成、口令</w:t>
      </w:r>
      <w:r w:rsidRPr="00545D94">
        <w:rPr>
          <w:rFonts w:hint="eastAsia"/>
        </w:rPr>
        <w:t>长度</w:t>
      </w:r>
      <w:r w:rsidRPr="00781442">
        <w:rPr>
          <w:rFonts w:hint="eastAsia"/>
        </w:rPr>
        <w:t>等</w:t>
      </w:r>
      <w:r w:rsidRPr="00545D94">
        <w:rPr>
          <w:rFonts w:hint="eastAsia"/>
        </w:rPr>
        <w:t>）应满足安全策略要求</w:t>
      </w:r>
      <w:r>
        <w:rPr>
          <w:rFonts w:hint="eastAsia"/>
        </w:rPr>
        <w:t>。</w:t>
      </w:r>
    </w:p>
    <w:p w:rsidR="00000000" w:rsidRDefault="004B0CDD">
      <w:pPr>
        <w:pStyle w:val="affff"/>
        <w:numPr>
          <w:ilvl w:val="0"/>
          <w:numId w:val="35"/>
        </w:numPr>
        <w:ind w:firstLineChars="0"/>
        <w:pPrChange w:id="630" w:author="chenyu" w:date="2018-06-05T07:09:00Z">
          <w:pPr>
            <w:ind w:firstLine="420"/>
          </w:pPr>
        </w:pPrChange>
      </w:pPr>
      <w:r>
        <w:rPr>
          <w:rFonts w:hint="eastAsia"/>
        </w:rPr>
        <w:t>避免使用弱口令</w:t>
      </w:r>
      <w:r w:rsidR="001F349E">
        <w:rPr>
          <w:rFonts w:hint="eastAsia"/>
        </w:rPr>
        <w:t>、</w:t>
      </w:r>
      <w:proofErr w:type="gramStart"/>
      <w:r>
        <w:rPr>
          <w:rFonts w:hint="eastAsia"/>
        </w:rPr>
        <w:t>空口令</w:t>
      </w:r>
      <w:proofErr w:type="gramEnd"/>
      <w:r w:rsidR="001F349E">
        <w:rPr>
          <w:rFonts w:hint="eastAsia"/>
        </w:rPr>
        <w:t>或已泄露的口令</w:t>
      </w:r>
      <w:r>
        <w:rPr>
          <w:rFonts w:hint="eastAsia"/>
        </w:rPr>
        <w:t>。</w:t>
      </w:r>
    </w:p>
    <w:p w:rsidR="004B0CDD" w:rsidRPr="00545D94" w:rsidRDefault="004B0CDD" w:rsidP="00CB743F">
      <w:pPr>
        <w:pStyle w:val="4"/>
        <w:spacing w:before="156" w:after="156"/>
      </w:pPr>
      <w:r w:rsidRPr="00545D94">
        <w:rPr>
          <w:rFonts w:hint="eastAsia"/>
        </w:rPr>
        <w:t>替换默认口令</w:t>
      </w:r>
    </w:p>
    <w:p w:rsidR="004B0CDD" w:rsidRDefault="004B0CDD" w:rsidP="00316260">
      <w:pPr>
        <w:ind w:firstLine="420"/>
      </w:pPr>
      <w:r>
        <w:rPr>
          <w:rFonts w:hint="eastAsia"/>
        </w:rPr>
        <w:t>对于</w:t>
      </w:r>
      <w:r w:rsidRPr="00042761">
        <w:rPr>
          <w:rFonts w:hint="eastAsia"/>
        </w:rPr>
        <w:t>默认的初始口令，强制用户初次</w:t>
      </w:r>
      <w:r>
        <w:rPr>
          <w:rFonts w:hint="eastAsia"/>
        </w:rPr>
        <w:t>登录</w:t>
      </w:r>
      <w:r w:rsidRPr="00042761">
        <w:rPr>
          <w:rFonts w:hint="eastAsia"/>
        </w:rPr>
        <w:t>时替换默认口令。</w:t>
      </w:r>
    </w:p>
    <w:p w:rsidR="004B0CDD" w:rsidRPr="00545D94" w:rsidRDefault="004B0CDD" w:rsidP="00CB743F">
      <w:pPr>
        <w:pStyle w:val="4"/>
        <w:spacing w:before="156" w:after="156"/>
      </w:pPr>
      <w:r>
        <w:rPr>
          <w:rFonts w:hint="eastAsia"/>
        </w:rPr>
        <w:t>不</w:t>
      </w:r>
      <w:r w:rsidRPr="00545D94">
        <w:rPr>
          <w:rFonts w:hint="eastAsia"/>
        </w:rPr>
        <w:t>使用</w:t>
      </w:r>
      <w:r w:rsidRPr="00545D94">
        <w:t>过期口令</w:t>
      </w:r>
    </w:p>
    <w:p w:rsidR="00000000" w:rsidRDefault="004B0CDD">
      <w:pPr>
        <w:pStyle w:val="affff"/>
        <w:numPr>
          <w:ilvl w:val="0"/>
          <w:numId w:val="36"/>
        </w:numPr>
        <w:ind w:firstLineChars="0"/>
        <w:pPrChange w:id="631" w:author="chenyu" w:date="2018-06-05T07:09:00Z">
          <w:pPr>
            <w:ind w:firstLine="420"/>
          </w:pPr>
        </w:pPrChange>
      </w:pPr>
      <w:r w:rsidRPr="00545D94">
        <w:rPr>
          <w:rFonts w:hint="eastAsia"/>
        </w:rPr>
        <w:t>过期口令不可继续使用。</w:t>
      </w:r>
    </w:p>
    <w:p w:rsidR="00000000" w:rsidRDefault="004B0CDD">
      <w:pPr>
        <w:pStyle w:val="affff"/>
        <w:numPr>
          <w:ilvl w:val="0"/>
          <w:numId w:val="36"/>
        </w:numPr>
        <w:ind w:firstLineChars="0"/>
        <w:pPrChange w:id="632" w:author="chenyu" w:date="2018-06-05T07:09:00Z">
          <w:pPr>
            <w:ind w:firstLine="420"/>
          </w:pPr>
        </w:pPrChange>
      </w:pPr>
      <w:r>
        <w:rPr>
          <w:rFonts w:hint="eastAsia"/>
        </w:rPr>
        <w:t>应</w:t>
      </w:r>
      <w:r w:rsidRPr="00545D94">
        <w:rPr>
          <w:rFonts w:hint="eastAsia"/>
        </w:rPr>
        <w:t>定期更改</w:t>
      </w:r>
      <w:r>
        <w:t>口令</w:t>
      </w:r>
      <w:r w:rsidRPr="00545D94">
        <w:rPr>
          <w:rFonts w:hint="eastAsia"/>
        </w:rPr>
        <w:t>，关键系统可要求更频繁地更改。</w:t>
      </w:r>
    </w:p>
    <w:p w:rsidR="00000000" w:rsidRDefault="004B0CDD">
      <w:pPr>
        <w:pStyle w:val="affff"/>
        <w:numPr>
          <w:ilvl w:val="0"/>
          <w:numId w:val="36"/>
        </w:numPr>
        <w:ind w:firstLineChars="0"/>
        <w:pPrChange w:id="633" w:author="chenyu" w:date="2018-06-05T07:09:00Z">
          <w:pPr>
            <w:ind w:firstLine="420"/>
          </w:pPr>
        </w:pPrChange>
      </w:pPr>
      <w:r>
        <w:rPr>
          <w:rFonts w:hint="eastAsia"/>
        </w:rPr>
        <w:t>应</w:t>
      </w:r>
      <w:r w:rsidRPr="00545D94">
        <w:rPr>
          <w:rFonts w:hint="eastAsia"/>
        </w:rPr>
        <w:t>明确口令更改时间周期。</w:t>
      </w:r>
    </w:p>
    <w:p w:rsidR="004B0CDD" w:rsidRDefault="004B0CDD" w:rsidP="00CB743F">
      <w:pPr>
        <w:pStyle w:val="4"/>
        <w:spacing w:before="156" w:after="156"/>
      </w:pPr>
      <w:r w:rsidRPr="00545D94">
        <w:rPr>
          <w:rFonts w:hint="eastAsia"/>
        </w:rPr>
        <w:t>保护口令重置信息</w:t>
      </w:r>
    </w:p>
    <w:p w:rsidR="00000000" w:rsidRDefault="004B0CDD">
      <w:pPr>
        <w:pStyle w:val="affff"/>
        <w:numPr>
          <w:ilvl w:val="0"/>
          <w:numId w:val="37"/>
        </w:numPr>
        <w:ind w:firstLineChars="0"/>
        <w:pPrChange w:id="634" w:author="chenyu" w:date="2018-06-05T07:09:00Z">
          <w:pPr>
            <w:ind w:firstLine="420"/>
          </w:pPr>
        </w:pPrChange>
      </w:pPr>
      <w:r w:rsidRPr="00545D94">
        <w:rPr>
          <w:rFonts w:hint="eastAsia"/>
        </w:rPr>
        <w:t>应使用保护口令信息的安全策略保护口令重置信息</w:t>
      </w:r>
      <w:r>
        <w:rPr>
          <w:rFonts w:hint="eastAsia"/>
        </w:rPr>
        <w:t>。</w:t>
      </w:r>
    </w:p>
    <w:p w:rsidR="00000000" w:rsidRDefault="004B0CDD">
      <w:pPr>
        <w:pStyle w:val="affff"/>
        <w:numPr>
          <w:ilvl w:val="0"/>
          <w:numId w:val="37"/>
        </w:numPr>
        <w:ind w:firstLineChars="0"/>
        <w:pPrChange w:id="635" w:author="chenyu" w:date="2018-06-05T07:09:00Z">
          <w:pPr>
            <w:ind w:firstLine="420"/>
          </w:pPr>
        </w:pPrChange>
      </w:pPr>
      <w:r>
        <w:rPr>
          <w:rFonts w:hint="eastAsia"/>
        </w:rPr>
        <w:t>口令重置</w:t>
      </w:r>
      <w:r w:rsidRPr="00545D94">
        <w:rPr>
          <w:rFonts w:hint="eastAsia"/>
        </w:rPr>
        <w:t>操作</w:t>
      </w:r>
      <w:r>
        <w:rPr>
          <w:rFonts w:hint="eastAsia"/>
        </w:rPr>
        <w:t>应采取与</w:t>
      </w:r>
      <w:r w:rsidRPr="00545D94">
        <w:rPr>
          <w:rFonts w:hint="eastAsia"/>
        </w:rPr>
        <w:t>账户创建</w:t>
      </w:r>
      <w:r>
        <w:rPr>
          <w:rFonts w:hint="eastAsia"/>
        </w:rPr>
        <w:t>、</w:t>
      </w:r>
      <w:r w:rsidR="00B91727">
        <w:rPr>
          <w:rFonts w:hint="eastAsia"/>
        </w:rPr>
        <w:t>身份鉴别</w:t>
      </w:r>
      <w:r>
        <w:rPr>
          <w:rFonts w:hint="eastAsia"/>
        </w:rPr>
        <w:t>同等级别的安全控制策略。</w:t>
      </w:r>
    </w:p>
    <w:p w:rsidR="00000000" w:rsidRDefault="004B0CDD">
      <w:pPr>
        <w:pStyle w:val="affff"/>
        <w:numPr>
          <w:ilvl w:val="0"/>
          <w:numId w:val="37"/>
        </w:numPr>
        <w:ind w:firstLineChars="0"/>
        <w:pPrChange w:id="636" w:author="chenyu" w:date="2018-06-05T07:09:00Z">
          <w:pPr>
            <w:ind w:firstLine="420"/>
          </w:pPr>
        </w:pPrChange>
      </w:pPr>
      <w:r>
        <w:rPr>
          <w:rFonts w:hint="eastAsia"/>
        </w:rPr>
        <w:t>口令重置</w:t>
      </w:r>
      <w:r w:rsidRPr="00545D94">
        <w:rPr>
          <w:rFonts w:hint="eastAsia"/>
        </w:rPr>
        <w:t>问题应当支持尽可能随机的提问。</w:t>
      </w:r>
    </w:p>
    <w:p w:rsidR="004B0CDD" w:rsidRPr="00545D94" w:rsidRDefault="004B0CDD" w:rsidP="00CB743F">
      <w:pPr>
        <w:pStyle w:val="4"/>
        <w:spacing w:before="156" w:after="156"/>
      </w:pPr>
      <w:r w:rsidRPr="00545D94">
        <w:rPr>
          <w:rFonts w:hint="eastAsia"/>
        </w:rPr>
        <w:t>安全地存储口令</w:t>
      </w:r>
    </w:p>
    <w:p w:rsidR="00000000" w:rsidRDefault="004B0CDD">
      <w:pPr>
        <w:pStyle w:val="affff"/>
        <w:numPr>
          <w:ilvl w:val="0"/>
          <w:numId w:val="38"/>
        </w:numPr>
        <w:ind w:firstLineChars="0"/>
        <w:pPrChange w:id="637" w:author="chenyu" w:date="2018-06-05T07:09:00Z">
          <w:pPr>
            <w:ind w:firstLine="420"/>
          </w:pPr>
        </w:pPrChange>
      </w:pPr>
      <w:r w:rsidRPr="00952165">
        <w:rPr>
          <w:rFonts w:hint="eastAsia"/>
        </w:rPr>
        <w:t>避免明文存储口令</w:t>
      </w:r>
      <w:r w:rsidRPr="00582497">
        <w:rPr>
          <w:rFonts w:hint="eastAsia"/>
        </w:rPr>
        <w:t>。</w:t>
      </w:r>
    </w:p>
    <w:p w:rsidR="00000000" w:rsidRDefault="004B0CDD">
      <w:pPr>
        <w:pStyle w:val="affff"/>
        <w:numPr>
          <w:ilvl w:val="0"/>
          <w:numId w:val="38"/>
        </w:numPr>
        <w:ind w:firstLineChars="0"/>
        <w:pPrChange w:id="638" w:author="chenyu" w:date="2018-06-05T07:09:00Z">
          <w:pPr>
            <w:ind w:firstLine="420"/>
          </w:pPr>
        </w:pPrChange>
      </w:pPr>
      <w:r w:rsidRPr="00582497">
        <w:rPr>
          <w:rFonts w:hint="eastAsia"/>
        </w:rPr>
        <w:t>应</w:t>
      </w:r>
      <w:r w:rsidRPr="00952165">
        <w:rPr>
          <w:rFonts w:hint="eastAsia"/>
        </w:rPr>
        <w:t>使用</w:t>
      </w:r>
      <w:r w:rsidRPr="00582497">
        <w:rPr>
          <w:rFonts w:hint="eastAsia"/>
        </w:rPr>
        <w:t>不可逆的加密算法或</w:t>
      </w:r>
      <w:r w:rsidRPr="00952165">
        <w:rPr>
          <w:rFonts w:hint="eastAsia"/>
        </w:rPr>
        <w:t>单向散列函数</w:t>
      </w:r>
      <w:r w:rsidRPr="00582497">
        <w:rPr>
          <w:rFonts w:hint="eastAsia"/>
        </w:rPr>
        <w:t>对口令进行加密存储。</w:t>
      </w:r>
    </w:p>
    <w:p w:rsidR="00000000" w:rsidRDefault="004B0CDD">
      <w:pPr>
        <w:pStyle w:val="affff"/>
        <w:numPr>
          <w:ilvl w:val="0"/>
          <w:numId w:val="38"/>
        </w:numPr>
        <w:ind w:firstLineChars="0"/>
        <w:pPrChange w:id="639" w:author="chenyu" w:date="2018-06-05T07:09:00Z">
          <w:pPr>
            <w:ind w:firstLine="420"/>
          </w:pPr>
        </w:pPrChange>
      </w:pPr>
      <w:r w:rsidRPr="00026B8E">
        <w:rPr>
          <w:rFonts w:hint="eastAsia"/>
        </w:rPr>
        <w:t>在</w:t>
      </w:r>
      <w:r w:rsidRPr="00582497">
        <w:rPr>
          <w:rFonts w:hint="eastAsia"/>
        </w:rPr>
        <w:t>散列过程</w:t>
      </w:r>
      <w:r w:rsidRPr="00952165">
        <w:rPr>
          <w:rFonts w:hint="eastAsia"/>
        </w:rPr>
        <w:t>加入</w:t>
      </w:r>
      <w:commentRangeStart w:id="640"/>
      <w:commentRangeStart w:id="641"/>
      <w:r w:rsidRPr="00582497">
        <w:rPr>
          <w:rFonts w:hint="eastAsia"/>
        </w:rPr>
        <w:t>随机</w:t>
      </w:r>
      <w:r w:rsidRPr="00952165">
        <w:rPr>
          <w:rFonts w:hint="eastAsia"/>
        </w:rPr>
        <w:t>盐</w:t>
      </w:r>
      <w:commentRangeEnd w:id="640"/>
      <w:r w:rsidR="000B03D5">
        <w:rPr>
          <w:rStyle w:val="aff9"/>
        </w:rPr>
        <w:commentReference w:id="640"/>
      </w:r>
      <w:commentRangeEnd w:id="641"/>
      <w:r w:rsidR="00DE456B">
        <w:rPr>
          <w:rStyle w:val="aff9"/>
        </w:rPr>
        <w:commentReference w:id="641"/>
      </w:r>
      <w:r w:rsidRPr="00952165">
        <w:rPr>
          <w:rFonts w:hint="eastAsia"/>
        </w:rPr>
        <w:t>，将口令转化为不可还原</w:t>
      </w:r>
      <w:r w:rsidRPr="00582497">
        <w:rPr>
          <w:rFonts w:hint="eastAsia"/>
        </w:rPr>
        <w:t>或</w:t>
      </w:r>
      <w:r w:rsidRPr="00952165">
        <w:rPr>
          <w:rFonts w:hint="eastAsia"/>
        </w:rPr>
        <w:t>难以使用字典攻击猜测的形式</w:t>
      </w:r>
      <w:r w:rsidRPr="00183736">
        <w:rPr>
          <w:rFonts w:hint="eastAsia"/>
        </w:rPr>
        <w:t>。</w:t>
      </w:r>
    </w:p>
    <w:p w:rsidR="00000000" w:rsidRDefault="004B0CDD">
      <w:pPr>
        <w:pStyle w:val="affff"/>
        <w:numPr>
          <w:ilvl w:val="0"/>
          <w:numId w:val="38"/>
        </w:numPr>
        <w:ind w:firstLineChars="0"/>
        <w:rPr>
          <w:ins w:id="642" w:author="chenyu" w:date="2018-06-05T07:11:00Z"/>
        </w:rPr>
        <w:pPrChange w:id="643" w:author="chenyu" w:date="2018-06-05T07:09:00Z">
          <w:pPr>
            <w:ind w:firstLine="420"/>
          </w:pPr>
        </w:pPrChange>
      </w:pPr>
      <w:r w:rsidRPr="00545D94">
        <w:rPr>
          <w:rFonts w:hint="eastAsia"/>
        </w:rPr>
        <w:t>应将加密后的口令存储在配置文件、数据库或者其它外部数据源中。</w:t>
      </w:r>
    </w:p>
    <w:p w:rsidR="00000000" w:rsidRDefault="00DF40FE">
      <w:pPr>
        <w:pStyle w:val="affff"/>
        <w:numPr>
          <w:ilvl w:val="0"/>
          <w:numId w:val="38"/>
        </w:numPr>
        <w:ind w:firstLineChars="0"/>
        <w:pPrChange w:id="644" w:author="chenyu" w:date="2018-06-05T07:09:00Z">
          <w:pPr>
            <w:ind w:firstLine="420"/>
          </w:pPr>
        </w:pPrChange>
      </w:pPr>
      <w:ins w:id="645" w:author="chenyu" w:date="2018-06-05T07:11:00Z">
        <w:r w:rsidRPr="00DF40FE">
          <w:rPr>
            <w:rFonts w:hint="eastAsia"/>
          </w:rPr>
          <w:t>禁止在源代码中写入明文口令。</w:t>
        </w:r>
      </w:ins>
    </w:p>
    <w:p w:rsidR="004B0CDD" w:rsidRPr="00545D94" w:rsidRDefault="004B0CDD" w:rsidP="00CB743F">
      <w:pPr>
        <w:pStyle w:val="4"/>
        <w:spacing w:before="156" w:after="156"/>
      </w:pPr>
      <w:r w:rsidRPr="00545D94">
        <w:rPr>
          <w:rFonts w:hint="eastAsia"/>
        </w:rPr>
        <w:t>在可信系统上执行口令</w:t>
      </w:r>
      <w:r>
        <w:rPr>
          <w:rFonts w:hint="eastAsia"/>
        </w:rPr>
        <w:t>加密</w:t>
      </w:r>
    </w:p>
    <w:p w:rsidR="00000000" w:rsidRDefault="004B0CDD">
      <w:pPr>
        <w:ind w:left="420" w:firstLineChars="0" w:firstLine="0"/>
        <w:pPrChange w:id="646" w:author="chenyu" w:date="2018-06-05T07:10:00Z">
          <w:pPr>
            <w:ind w:firstLine="420"/>
          </w:pPr>
        </w:pPrChange>
      </w:pPr>
      <w:r w:rsidRPr="00545D94">
        <w:rPr>
          <w:rFonts w:hint="eastAsia"/>
        </w:rPr>
        <w:t>所有的口令</w:t>
      </w:r>
      <w:r>
        <w:rPr>
          <w:rFonts w:hint="eastAsia"/>
        </w:rPr>
        <w:t>加密</w:t>
      </w:r>
      <w:r w:rsidRPr="00545D94">
        <w:rPr>
          <w:rFonts w:hint="eastAsia"/>
        </w:rPr>
        <w:t>过程必须在可信系统上执行。</w:t>
      </w:r>
    </w:p>
    <w:p w:rsidR="00000000" w:rsidRDefault="004B0CDD">
      <w:pPr>
        <w:ind w:left="420" w:firstLineChars="0" w:firstLine="0"/>
        <w:rPr>
          <w:del w:id="647" w:author="chenyu" w:date="2018-06-05T07:11:00Z"/>
        </w:rPr>
        <w:pPrChange w:id="648" w:author="chenyu" w:date="2018-06-05T07:10:00Z">
          <w:pPr>
            <w:ind w:firstLine="420"/>
          </w:pPr>
        </w:pPrChange>
      </w:pPr>
      <w:commentRangeStart w:id="649"/>
      <w:commentRangeStart w:id="650"/>
      <w:del w:id="651" w:author="chenyu" w:date="2018-06-05T07:11:00Z">
        <w:r w:rsidRPr="00545D94" w:rsidDel="00DF40FE">
          <w:rPr>
            <w:rFonts w:hint="eastAsia"/>
          </w:rPr>
          <w:delText>禁止在源代码中写入明文口令。</w:delText>
        </w:r>
        <w:commentRangeEnd w:id="649"/>
        <w:r w:rsidR="000B03D5" w:rsidDel="00DF40FE">
          <w:rPr>
            <w:rStyle w:val="aff9"/>
          </w:rPr>
          <w:commentReference w:id="649"/>
        </w:r>
        <w:commentRangeEnd w:id="650"/>
        <w:r w:rsidR="00DF40FE" w:rsidDel="00DF40FE">
          <w:rPr>
            <w:rStyle w:val="aff9"/>
          </w:rPr>
          <w:commentReference w:id="650"/>
        </w:r>
      </w:del>
    </w:p>
    <w:p w:rsidR="004B0CDD" w:rsidRPr="00545D94" w:rsidRDefault="004B0CDD" w:rsidP="00CB743F">
      <w:pPr>
        <w:pStyle w:val="4"/>
        <w:spacing w:before="156" w:after="156"/>
      </w:pPr>
      <w:r w:rsidRPr="00545D94">
        <w:rPr>
          <w:rFonts w:hint="eastAsia"/>
        </w:rPr>
        <w:t>最小化口令的</w:t>
      </w:r>
      <w:r w:rsidRPr="000D4B59">
        <w:rPr>
          <w:rFonts w:hint="eastAsia"/>
        </w:rPr>
        <w:t>保存时间</w:t>
      </w:r>
    </w:p>
    <w:p w:rsidR="004B0CDD" w:rsidRPr="00545D94" w:rsidRDefault="004B0CDD" w:rsidP="00316260">
      <w:pPr>
        <w:ind w:firstLine="420"/>
      </w:pPr>
      <w:r w:rsidRPr="00545D94">
        <w:rPr>
          <w:rFonts w:hint="eastAsia"/>
        </w:rPr>
        <w:t>尽可能地减少</w:t>
      </w:r>
      <w:ins w:id="652" w:author="chenyu" w:date="2018-06-05T07:11:00Z">
        <w:r w:rsidR="00DF40FE" w:rsidRPr="00545D94">
          <w:rPr>
            <w:rFonts w:hint="eastAsia"/>
          </w:rPr>
          <w:t>口令、加密密钥</w:t>
        </w:r>
      </w:ins>
      <w:del w:id="653" w:author="chenyu" w:date="2018-06-05T07:11:00Z">
        <w:r w:rsidR="00CF78CB" w:rsidDel="00DF40FE">
          <w:delText>秘密信息</w:delText>
        </w:r>
      </w:del>
      <w:r w:rsidRPr="00545D94">
        <w:rPr>
          <w:rFonts w:hint="eastAsia"/>
        </w:rPr>
        <w:t>的</w:t>
      </w:r>
      <w:r>
        <w:rPr>
          <w:rFonts w:hint="eastAsia"/>
        </w:rPr>
        <w:t>保存</w:t>
      </w:r>
      <w:r w:rsidRPr="00545D94">
        <w:rPr>
          <w:rFonts w:hint="eastAsia"/>
        </w:rPr>
        <w:t>时间</w:t>
      </w:r>
      <w:ins w:id="654" w:author="chenyu" w:date="2018-06-05T07:11:00Z">
        <w:r w:rsidR="00DF40FE">
          <w:rPr>
            <w:rFonts w:hint="eastAsia"/>
          </w:rPr>
          <w:t>。</w:t>
        </w:r>
      </w:ins>
      <w:commentRangeStart w:id="655"/>
      <w:commentRangeStart w:id="656"/>
      <w:del w:id="657" w:author="chenyu" w:date="2018-06-05T07:11:00Z">
        <w:r w:rsidRPr="00545D94" w:rsidDel="00DF40FE">
          <w:rPr>
            <w:rFonts w:hint="eastAsia"/>
          </w:rPr>
          <w:delText>，</w:delText>
        </w:r>
        <w:r w:rsidR="00CF78CB" w:rsidDel="00DF40FE">
          <w:delText>秘密信息</w:delText>
        </w:r>
        <w:r w:rsidRPr="00545D94" w:rsidDel="00DF40FE">
          <w:delText>包</w:delText>
        </w:r>
        <w:commentRangeEnd w:id="655"/>
        <w:r w:rsidR="000B03D5" w:rsidDel="00DF40FE">
          <w:rPr>
            <w:rStyle w:val="aff9"/>
          </w:rPr>
          <w:commentReference w:id="655"/>
        </w:r>
      </w:del>
      <w:commentRangeEnd w:id="656"/>
      <w:r w:rsidR="00DF40FE">
        <w:rPr>
          <w:rStyle w:val="aff9"/>
        </w:rPr>
        <w:commentReference w:id="656"/>
      </w:r>
      <w:del w:id="658" w:author="chenyu" w:date="2018-06-05T07:11:00Z">
        <w:r w:rsidRPr="00545D94" w:rsidDel="00DF40FE">
          <w:delText>括</w:delText>
        </w:r>
        <w:r w:rsidDel="00DF40FE">
          <w:rPr>
            <w:rFonts w:hint="eastAsia"/>
          </w:rPr>
          <w:delText>但不限于</w:delText>
        </w:r>
        <w:r w:rsidRPr="00545D94" w:rsidDel="00DF40FE">
          <w:rPr>
            <w:rFonts w:hint="eastAsia"/>
          </w:rPr>
          <w:delText>口令、加密密钥。</w:delText>
        </w:r>
      </w:del>
    </w:p>
    <w:p w:rsidR="004B0CDD" w:rsidRPr="00545D94" w:rsidRDefault="004B0CDD" w:rsidP="00CB743F">
      <w:pPr>
        <w:pStyle w:val="4"/>
        <w:spacing w:before="156" w:after="156"/>
      </w:pPr>
      <w:r w:rsidRPr="00545D94">
        <w:rPr>
          <w:rFonts w:hint="eastAsia"/>
        </w:rPr>
        <w:t>使用</w:t>
      </w:r>
      <w:r w:rsidRPr="00545D94">
        <w:t>安全的口令</w:t>
      </w:r>
      <w:r w:rsidRPr="00545D94">
        <w:rPr>
          <w:rFonts w:hint="eastAsia"/>
        </w:rPr>
        <w:t>传输</w:t>
      </w:r>
    </w:p>
    <w:p w:rsidR="00000000" w:rsidRDefault="004B0CDD">
      <w:pPr>
        <w:pStyle w:val="affff"/>
        <w:numPr>
          <w:ilvl w:val="0"/>
          <w:numId w:val="40"/>
        </w:numPr>
        <w:ind w:firstLineChars="0"/>
        <w:pPrChange w:id="659" w:author="chenyu" w:date="2018-06-05T07:12:00Z">
          <w:pPr>
            <w:ind w:firstLine="420"/>
          </w:pPr>
        </w:pPrChange>
      </w:pPr>
      <w:del w:id="660" w:author="chenyu" w:date="2018-06-05T07:21:00Z">
        <w:r w:rsidDel="00B26B58">
          <w:rPr>
            <w:rFonts w:hint="eastAsia"/>
          </w:rPr>
          <w:delText>不应</w:delText>
        </w:r>
      </w:del>
      <w:ins w:id="661" w:author="chenyu" w:date="2018-06-05T07:21:00Z">
        <w:r w:rsidR="00B26B58">
          <w:rPr>
            <w:rFonts w:hint="eastAsia"/>
          </w:rPr>
          <w:t>禁止</w:t>
        </w:r>
      </w:ins>
      <w:r w:rsidRPr="00545D94">
        <w:rPr>
          <w:rFonts w:hint="eastAsia"/>
        </w:rPr>
        <w:t>在不安全的信道中传输口令，也</w:t>
      </w:r>
      <w:del w:id="662" w:author="chenyu" w:date="2018-06-05T07:21:00Z">
        <w:r w:rsidDel="00B26B58">
          <w:rPr>
            <w:rFonts w:hint="eastAsia"/>
          </w:rPr>
          <w:delText>不应</w:delText>
        </w:r>
      </w:del>
      <w:ins w:id="663" w:author="chenyu" w:date="2018-06-05T07:21:00Z">
        <w:r w:rsidR="00B26B58">
          <w:rPr>
            <w:rFonts w:hint="eastAsia"/>
          </w:rPr>
          <w:t>禁止</w:t>
        </w:r>
      </w:ins>
      <w:r w:rsidRPr="00545D94">
        <w:rPr>
          <w:rFonts w:hint="eastAsia"/>
        </w:rPr>
        <w:t>接受来自不安全信道的口令。</w:t>
      </w:r>
    </w:p>
    <w:p w:rsidR="00000000" w:rsidRDefault="004B0CDD">
      <w:pPr>
        <w:pStyle w:val="affff"/>
        <w:numPr>
          <w:ilvl w:val="0"/>
          <w:numId w:val="40"/>
        </w:numPr>
        <w:ind w:firstLineChars="0"/>
        <w:pPrChange w:id="664" w:author="chenyu" w:date="2018-06-05T07:12:00Z">
          <w:pPr>
            <w:ind w:firstLine="420"/>
          </w:pPr>
        </w:pPrChange>
      </w:pPr>
      <w:r w:rsidRPr="00545D94">
        <w:rPr>
          <w:rFonts w:hint="eastAsia"/>
        </w:rPr>
        <w:t>避免传递明文口令。</w:t>
      </w:r>
    </w:p>
    <w:p w:rsidR="00000000" w:rsidRDefault="004F7C83">
      <w:pPr>
        <w:pStyle w:val="affff"/>
        <w:numPr>
          <w:ilvl w:val="0"/>
          <w:numId w:val="40"/>
        </w:numPr>
        <w:ind w:firstLineChars="0"/>
        <w:rPr>
          <w:rFonts w:ascii="宋体" w:hAnsi="宋体"/>
          <w:rPrChange w:id="665" w:author="chenyu" w:date="2018-06-05T07:12:00Z">
            <w:rPr/>
          </w:rPrChange>
        </w:rPr>
        <w:pPrChange w:id="666" w:author="chenyu" w:date="2018-06-05T07:12:00Z">
          <w:pPr>
            <w:ind w:firstLine="420"/>
          </w:pPr>
        </w:pPrChange>
      </w:pPr>
      <w:r w:rsidRPr="004F7C83">
        <w:rPr>
          <w:rFonts w:ascii="宋体" w:hAnsi="宋体" w:hint="eastAsia"/>
          <w:rPrChange w:id="667" w:author="chenyu" w:date="2018-06-05T07:12:00Z">
            <w:rPr>
              <w:rFonts w:hint="eastAsia"/>
              <w:color w:val="0000FF"/>
              <w:u w:val="single"/>
            </w:rPr>
          </w:rPrChange>
        </w:rPr>
        <w:t>传统协议，如</w:t>
      </w:r>
      <w:r w:rsidRPr="004F7C83">
        <w:rPr>
          <w:rFonts w:ascii="宋体" w:hAnsi="宋体"/>
          <w:rPrChange w:id="668" w:author="chenyu" w:date="2018-06-05T07:12:00Z">
            <w:rPr>
              <w:color w:val="0000FF"/>
              <w:u w:val="single"/>
            </w:rPr>
          </w:rPrChange>
        </w:rPr>
        <w:t>FTP</w:t>
      </w:r>
      <w:r w:rsidRPr="004F7C83">
        <w:rPr>
          <w:rFonts w:ascii="宋体" w:hAnsi="宋体" w:hint="eastAsia"/>
          <w:rPrChange w:id="669" w:author="chenyu" w:date="2018-06-05T07:12:00Z">
            <w:rPr>
              <w:rFonts w:hint="eastAsia"/>
              <w:color w:val="0000FF"/>
              <w:u w:val="single"/>
            </w:rPr>
          </w:rPrChange>
        </w:rPr>
        <w:t>，</w:t>
      </w:r>
      <w:r w:rsidRPr="004F7C83">
        <w:rPr>
          <w:rFonts w:ascii="宋体" w:hAnsi="宋体"/>
          <w:rPrChange w:id="670" w:author="chenyu" w:date="2018-06-05T07:12:00Z">
            <w:rPr>
              <w:color w:val="0000FF"/>
              <w:u w:val="single"/>
            </w:rPr>
          </w:rPrChange>
        </w:rPr>
        <w:t>TELNET</w:t>
      </w:r>
      <w:r w:rsidRPr="004F7C83">
        <w:rPr>
          <w:rFonts w:ascii="宋体" w:hAnsi="宋体" w:hint="eastAsia"/>
          <w:rPrChange w:id="671" w:author="chenyu" w:date="2018-06-05T07:12:00Z">
            <w:rPr>
              <w:rFonts w:hint="eastAsia"/>
              <w:color w:val="0000FF"/>
              <w:u w:val="single"/>
            </w:rPr>
          </w:rPrChange>
        </w:rPr>
        <w:t>，</w:t>
      </w:r>
      <w:r w:rsidRPr="004F7C83">
        <w:rPr>
          <w:rFonts w:ascii="宋体" w:hAnsi="宋体"/>
          <w:rPrChange w:id="672" w:author="chenyu" w:date="2018-06-05T07:12:00Z">
            <w:rPr>
              <w:color w:val="0000FF"/>
              <w:u w:val="single"/>
            </w:rPr>
          </w:rPrChange>
        </w:rPr>
        <w:t>HTTP</w:t>
      </w:r>
      <w:r w:rsidRPr="004F7C83">
        <w:rPr>
          <w:rFonts w:ascii="宋体" w:hAnsi="宋体" w:hint="eastAsia"/>
          <w:rPrChange w:id="673" w:author="chenyu" w:date="2018-06-05T07:12:00Z">
            <w:rPr>
              <w:rFonts w:hint="eastAsia"/>
              <w:color w:val="0000FF"/>
              <w:u w:val="single"/>
            </w:rPr>
          </w:rPrChange>
        </w:rPr>
        <w:t>，</w:t>
      </w:r>
      <w:r w:rsidRPr="004F7C83">
        <w:rPr>
          <w:rFonts w:ascii="宋体" w:hAnsi="宋体"/>
          <w:rPrChange w:id="674" w:author="chenyu" w:date="2018-06-05T07:12:00Z">
            <w:rPr>
              <w:color w:val="0000FF"/>
              <w:u w:val="single"/>
            </w:rPr>
          </w:rPrChange>
        </w:rPr>
        <w:t>POP</w:t>
      </w:r>
      <w:r w:rsidRPr="004F7C83">
        <w:rPr>
          <w:rFonts w:ascii="宋体" w:hAnsi="宋体" w:hint="eastAsia"/>
          <w:rPrChange w:id="675" w:author="chenyu" w:date="2018-06-05T07:12:00Z">
            <w:rPr>
              <w:rFonts w:hint="eastAsia"/>
              <w:color w:val="0000FF"/>
              <w:u w:val="single"/>
            </w:rPr>
          </w:rPrChange>
        </w:rPr>
        <w:t>以及</w:t>
      </w:r>
      <w:r w:rsidRPr="004F7C83">
        <w:rPr>
          <w:rFonts w:ascii="宋体" w:hAnsi="宋体"/>
          <w:rPrChange w:id="676" w:author="chenyu" w:date="2018-06-05T07:12:00Z">
            <w:rPr>
              <w:color w:val="0000FF"/>
              <w:u w:val="single"/>
            </w:rPr>
          </w:rPrChange>
        </w:rPr>
        <w:t>IMAP</w:t>
      </w:r>
      <w:r w:rsidRPr="004F7C83">
        <w:rPr>
          <w:rFonts w:ascii="宋体" w:hAnsi="宋体" w:hint="eastAsia"/>
          <w:rPrChange w:id="677" w:author="chenyu" w:date="2018-06-05T07:12:00Z">
            <w:rPr>
              <w:rFonts w:hint="eastAsia"/>
              <w:color w:val="0000FF"/>
              <w:u w:val="single"/>
            </w:rPr>
          </w:rPrChange>
        </w:rPr>
        <w:t>，</w:t>
      </w:r>
      <w:commentRangeStart w:id="678"/>
      <w:commentRangeStart w:id="679"/>
      <w:del w:id="680" w:author="chenyu" w:date="2018-06-05T07:12:00Z">
        <w:r w:rsidRPr="004F7C83">
          <w:rPr>
            <w:rFonts w:ascii="宋体" w:hAnsi="宋体" w:hint="eastAsia"/>
            <w:rPrChange w:id="681" w:author="chenyu" w:date="2018-06-05T07:12:00Z">
              <w:rPr>
                <w:rFonts w:hint="eastAsia"/>
                <w:color w:val="0000FF"/>
                <w:u w:val="single"/>
              </w:rPr>
            </w:rPrChange>
          </w:rPr>
          <w:delText>必须</w:delText>
        </w:r>
        <w:commentRangeEnd w:id="678"/>
        <w:r w:rsidR="000B03D5" w:rsidDel="009C5175">
          <w:rPr>
            <w:rStyle w:val="aff9"/>
            <w:rFonts w:hint="eastAsia"/>
          </w:rPr>
          <w:commentReference w:id="678"/>
        </w:r>
      </w:del>
      <w:commentRangeEnd w:id="679"/>
      <w:r w:rsidR="009C5175">
        <w:rPr>
          <w:rStyle w:val="aff9"/>
        </w:rPr>
        <w:commentReference w:id="679"/>
      </w:r>
      <w:ins w:id="682" w:author="chenyu" w:date="2018-06-05T07:12:00Z">
        <w:r w:rsidRPr="004F7C83">
          <w:rPr>
            <w:rFonts w:ascii="宋体" w:hAnsi="宋体" w:hint="eastAsia"/>
            <w:rPrChange w:id="683" w:author="chenyu" w:date="2018-06-05T07:12:00Z">
              <w:rPr>
                <w:rFonts w:hint="eastAsia"/>
                <w:color w:val="0000FF"/>
                <w:u w:val="single"/>
              </w:rPr>
            </w:rPrChange>
          </w:rPr>
          <w:t>应</w:t>
        </w:r>
      </w:ins>
      <w:r w:rsidRPr="004F7C83">
        <w:rPr>
          <w:rFonts w:ascii="宋体" w:hAnsi="宋体" w:hint="eastAsia"/>
          <w:rPrChange w:id="684" w:author="chenyu" w:date="2018-06-05T07:12:00Z">
            <w:rPr>
              <w:rFonts w:hint="eastAsia"/>
              <w:color w:val="0000FF"/>
              <w:u w:val="single"/>
            </w:rPr>
          </w:rPrChange>
        </w:rPr>
        <w:t>在使用了安全传输协议（例如</w:t>
      </w:r>
      <w:r w:rsidRPr="004F7C83">
        <w:rPr>
          <w:rFonts w:ascii="宋体" w:hAnsi="宋体"/>
          <w:rPrChange w:id="685" w:author="chenyu" w:date="2018-06-05T07:12:00Z">
            <w:rPr>
              <w:color w:val="0000FF"/>
              <w:u w:val="single"/>
            </w:rPr>
          </w:rPrChange>
        </w:rPr>
        <w:t>SSL</w:t>
      </w:r>
      <w:r w:rsidRPr="004F7C83">
        <w:rPr>
          <w:rFonts w:ascii="宋体" w:hAnsi="宋体" w:hint="eastAsia"/>
          <w:rPrChange w:id="686" w:author="chenyu" w:date="2018-06-05T07:12:00Z">
            <w:rPr>
              <w:rFonts w:hint="eastAsia"/>
              <w:color w:val="0000FF"/>
              <w:u w:val="single"/>
            </w:rPr>
          </w:rPrChange>
        </w:rPr>
        <w:t>）的情况下才可被用于传输口令。</w:t>
      </w:r>
    </w:p>
    <w:p w:rsidR="004B0CDD" w:rsidRPr="00545D94" w:rsidRDefault="004B0CDD" w:rsidP="00CB743F">
      <w:pPr>
        <w:pStyle w:val="4"/>
        <w:spacing w:before="156" w:after="156"/>
      </w:pPr>
      <w:r w:rsidRPr="00545D94">
        <w:rPr>
          <w:rFonts w:hint="eastAsia"/>
        </w:rPr>
        <w:t>用户</w:t>
      </w:r>
      <w:r w:rsidRPr="00545D94">
        <w:t>信息改变时使用单独的</w:t>
      </w:r>
      <w:r w:rsidR="00C36D2A">
        <w:rPr>
          <w:rFonts w:hint="eastAsia"/>
        </w:rPr>
        <w:t>信道</w:t>
      </w:r>
      <w:r w:rsidRPr="00545D94">
        <w:t>通知</w:t>
      </w:r>
    </w:p>
    <w:p w:rsidR="00000000" w:rsidRDefault="004B0CDD">
      <w:pPr>
        <w:pStyle w:val="affff"/>
        <w:numPr>
          <w:ilvl w:val="0"/>
          <w:numId w:val="41"/>
        </w:numPr>
        <w:ind w:firstLineChars="0"/>
        <w:pPrChange w:id="687" w:author="chenyu" w:date="2018-06-05T07:12:00Z">
          <w:pPr>
            <w:ind w:firstLine="420"/>
          </w:pPr>
        </w:pPrChange>
      </w:pPr>
      <w:r w:rsidRPr="00545D94">
        <w:rPr>
          <w:rFonts w:hint="eastAsia"/>
        </w:rPr>
        <w:t>允许用户改变其口令，当用户改变其账号信息时（例如重置口令）需要发送确认信息，确认信息</w:t>
      </w:r>
      <w:r w:rsidRPr="00545D94">
        <w:t>应使用单独的通道发送。</w:t>
      </w:r>
    </w:p>
    <w:p w:rsidR="00000000" w:rsidRDefault="009C5175">
      <w:pPr>
        <w:pStyle w:val="affff"/>
        <w:numPr>
          <w:ilvl w:val="0"/>
          <w:numId w:val="41"/>
        </w:numPr>
        <w:ind w:firstLineChars="0"/>
        <w:pPrChange w:id="688" w:author="chenyu" w:date="2018-06-05T07:12:00Z">
          <w:pPr>
            <w:ind w:firstLine="420"/>
          </w:pPr>
        </w:pPrChange>
      </w:pPr>
      <w:commentRangeStart w:id="689"/>
      <w:del w:id="690" w:author="chenyu" w:date="2018-06-05T07:13:00Z">
        <w:r w:rsidRPr="00545D94" w:rsidDel="009C5175">
          <w:rPr>
            <w:rFonts w:hint="eastAsia"/>
          </w:rPr>
          <w:delText>应当</w:delText>
        </w:r>
      </w:del>
      <w:ins w:id="691" w:author="chenyu" w:date="2018-06-05T07:13:00Z">
        <w:r>
          <w:rPr>
            <w:rFonts w:hint="eastAsia"/>
          </w:rPr>
          <w:t>可</w:t>
        </w:r>
      </w:ins>
      <w:r w:rsidRPr="00545D94">
        <w:rPr>
          <w:rFonts w:hint="eastAsia"/>
        </w:rPr>
        <w:t>要求用户通过邮件</w:t>
      </w:r>
      <w:r w:rsidRPr="008E0D6A">
        <w:rPr>
          <w:rFonts w:hint="eastAsia"/>
        </w:rPr>
        <w:t>等</w:t>
      </w:r>
      <w:r w:rsidRPr="00545D94">
        <w:rPr>
          <w:rFonts w:hint="eastAsia"/>
        </w:rPr>
        <w:t>方式来确认信息的</w:t>
      </w:r>
      <w:r>
        <w:rPr>
          <w:rFonts w:hint="eastAsia"/>
        </w:rPr>
        <w:t>变更</w:t>
      </w:r>
      <w:r w:rsidRPr="00545D94">
        <w:rPr>
          <w:rFonts w:hint="eastAsia"/>
        </w:rPr>
        <w:t>，但</w:t>
      </w:r>
      <w:del w:id="692" w:author="chenyu" w:date="2018-06-05T07:21:00Z">
        <w:r w:rsidDel="00B26B58">
          <w:rPr>
            <w:rFonts w:hint="eastAsia"/>
          </w:rPr>
          <w:delText>不应</w:delText>
        </w:r>
      </w:del>
      <w:ins w:id="693" w:author="chenyu" w:date="2018-06-05T07:21:00Z">
        <w:r w:rsidR="00B26B58">
          <w:rPr>
            <w:rFonts w:hint="eastAsia"/>
          </w:rPr>
          <w:t>禁止</w:t>
        </w:r>
      </w:ins>
      <w:r w:rsidRPr="00545D94">
        <w:rPr>
          <w:rFonts w:hint="eastAsia"/>
        </w:rPr>
        <w:t>在确认邮件中包含认证信息。</w:t>
      </w:r>
      <w:commentRangeEnd w:id="689"/>
      <w:r w:rsidR="000B03D5">
        <w:rPr>
          <w:rStyle w:val="aff9"/>
        </w:rPr>
        <w:commentReference w:id="689"/>
      </w:r>
    </w:p>
    <w:p w:rsidR="00000000" w:rsidRDefault="004B0CDD">
      <w:pPr>
        <w:pStyle w:val="affff"/>
        <w:numPr>
          <w:ilvl w:val="0"/>
          <w:numId w:val="41"/>
        </w:numPr>
        <w:ind w:firstLineChars="0"/>
        <w:pPrChange w:id="694" w:author="chenyu" w:date="2018-06-05T07:12:00Z">
          <w:pPr>
            <w:ind w:firstLine="420"/>
          </w:pPr>
        </w:pPrChange>
      </w:pPr>
      <w:r w:rsidRPr="00545D94">
        <w:rPr>
          <w:rFonts w:hint="eastAsia"/>
        </w:rPr>
        <w:t>当用户改变他们的联系信息时，应发送</w:t>
      </w:r>
      <w:r w:rsidRPr="008E0D6A">
        <w:rPr>
          <w:rFonts w:hint="eastAsia"/>
        </w:rPr>
        <w:t>两次</w:t>
      </w:r>
      <w:r>
        <w:rPr>
          <w:rFonts w:hint="eastAsia"/>
        </w:rPr>
        <w:t>变更</w:t>
      </w:r>
      <w:r w:rsidRPr="00545D94">
        <w:rPr>
          <w:rFonts w:hint="eastAsia"/>
        </w:rPr>
        <w:t>通知：分别包含旧的和新的信息。</w:t>
      </w:r>
    </w:p>
    <w:p w:rsidR="00730A1F" w:rsidRDefault="004B0CDD" w:rsidP="00CB743F">
      <w:pPr>
        <w:pStyle w:val="4"/>
        <w:spacing w:before="156" w:after="156"/>
      </w:pPr>
      <w:bookmarkStart w:id="695" w:name="_Toc470535981"/>
      <w:bookmarkStart w:id="696" w:name="_Toc470537385"/>
      <w:bookmarkStart w:id="697" w:name="_Toc493017900"/>
      <w:r w:rsidRPr="00545D94">
        <w:rPr>
          <w:rFonts w:hint="eastAsia"/>
        </w:rPr>
        <w:lastRenderedPageBreak/>
        <w:t>权限</w:t>
      </w:r>
      <w:r w:rsidR="00730A1F">
        <w:rPr>
          <w:rFonts w:hint="eastAsia"/>
        </w:rPr>
        <w:t>管理</w:t>
      </w:r>
    </w:p>
    <w:bookmarkEnd w:id="695"/>
    <w:bookmarkEnd w:id="696"/>
    <w:bookmarkEnd w:id="697"/>
    <w:p w:rsidR="004B0CDD" w:rsidRPr="00545D94" w:rsidRDefault="004B0CDD" w:rsidP="00CB743F">
      <w:pPr>
        <w:pStyle w:val="4"/>
        <w:spacing w:before="156" w:after="156"/>
      </w:pPr>
      <w:r w:rsidRPr="00545D94">
        <w:rPr>
          <w:rFonts w:hint="eastAsia"/>
        </w:rPr>
        <w:t>最小权限原则</w:t>
      </w:r>
    </w:p>
    <w:p w:rsidR="00000000" w:rsidRDefault="004B0CDD">
      <w:pPr>
        <w:pStyle w:val="affff"/>
        <w:numPr>
          <w:ilvl w:val="0"/>
          <w:numId w:val="42"/>
        </w:numPr>
        <w:ind w:firstLineChars="0"/>
        <w:pPrChange w:id="698" w:author="chenyu" w:date="2018-06-05T07:13:00Z">
          <w:pPr>
            <w:ind w:firstLine="420"/>
          </w:pPr>
        </w:pPrChange>
      </w:pPr>
      <w:r w:rsidRPr="00545D94">
        <w:rPr>
          <w:rFonts w:hint="eastAsia"/>
        </w:rPr>
        <w:t>服务账户，或连接到外部系统的账号，应当具有尽可能小的权限。</w:t>
      </w:r>
    </w:p>
    <w:p w:rsidR="00000000" w:rsidRDefault="004B0CDD">
      <w:pPr>
        <w:pStyle w:val="affff"/>
        <w:numPr>
          <w:ilvl w:val="0"/>
          <w:numId w:val="42"/>
        </w:numPr>
        <w:ind w:firstLineChars="0"/>
        <w:pPrChange w:id="699" w:author="chenyu" w:date="2018-06-05T07:13:00Z">
          <w:pPr>
            <w:ind w:firstLine="420"/>
          </w:pPr>
        </w:pPrChange>
      </w:pPr>
      <w:r w:rsidRPr="00545D94">
        <w:rPr>
          <w:rFonts w:hint="eastAsia"/>
        </w:rPr>
        <w:t>将许可权限尽可能地细化，</w:t>
      </w:r>
      <w:r w:rsidRPr="00545D94">
        <w:t>使用细粒度的访问控制</w:t>
      </w:r>
      <w:r w:rsidRPr="00545D94">
        <w:rPr>
          <w:rFonts w:hint="eastAsia"/>
        </w:rPr>
        <w:t>。</w:t>
      </w:r>
    </w:p>
    <w:p w:rsidR="004B0CDD" w:rsidRPr="00545D94" w:rsidRDefault="004B0CDD" w:rsidP="00CB743F">
      <w:pPr>
        <w:pStyle w:val="4"/>
        <w:spacing w:before="156" w:after="156"/>
      </w:pPr>
      <w:r w:rsidRPr="00545D94">
        <w:rPr>
          <w:rFonts w:hint="eastAsia"/>
        </w:rPr>
        <w:t>使用可信系统对象做出访问授权的决定</w:t>
      </w:r>
    </w:p>
    <w:p w:rsidR="004B0CDD" w:rsidRPr="00545D94" w:rsidRDefault="004B0CDD" w:rsidP="00316260">
      <w:pPr>
        <w:ind w:firstLine="420"/>
      </w:pPr>
      <w:r w:rsidRPr="00545D94">
        <w:rPr>
          <w:rFonts w:hint="eastAsia"/>
        </w:rPr>
        <w:t>使用可信系统对象以做出访问授权的决定。</w:t>
      </w:r>
    </w:p>
    <w:p w:rsidR="004B0CDD" w:rsidRPr="00545D94" w:rsidRDefault="004B0CDD" w:rsidP="00CB743F">
      <w:pPr>
        <w:pStyle w:val="4"/>
        <w:spacing w:before="156" w:after="156"/>
      </w:pPr>
      <w:r w:rsidRPr="00545D94">
        <w:rPr>
          <w:rFonts w:hint="eastAsia"/>
        </w:rPr>
        <w:t>集中访问控制</w:t>
      </w:r>
    </w:p>
    <w:p w:rsidR="004B0CDD" w:rsidRPr="00545D94" w:rsidRDefault="004B0CDD" w:rsidP="00316260">
      <w:pPr>
        <w:ind w:firstLine="420"/>
      </w:pPr>
      <w:r w:rsidRPr="00545D94">
        <w:rPr>
          <w:rFonts w:hint="eastAsia"/>
        </w:rPr>
        <w:t>与输入验证一样，访问控制是一个集中化程序框架的一部分，建立统一的访问控制策略。</w:t>
      </w:r>
    </w:p>
    <w:p w:rsidR="004B0CDD" w:rsidRPr="00545D94" w:rsidRDefault="004B0CDD" w:rsidP="00316260">
      <w:pPr>
        <w:ind w:firstLine="420"/>
      </w:pPr>
      <w:r w:rsidRPr="00545D94">
        <w:rPr>
          <w:rFonts w:hint="eastAsia"/>
        </w:rPr>
        <w:t>使用一个单独的全站点部件以检查访问授权。这包括调用外部授权服务的库文件。</w:t>
      </w:r>
    </w:p>
    <w:p w:rsidR="004B0CDD" w:rsidRPr="00545D94" w:rsidRDefault="004B0CDD" w:rsidP="00CB743F">
      <w:pPr>
        <w:pStyle w:val="4"/>
        <w:spacing w:before="156" w:after="156"/>
      </w:pPr>
      <w:r w:rsidRPr="00545D94">
        <w:rPr>
          <w:rFonts w:hint="eastAsia"/>
        </w:rPr>
        <w:t>对每个用户</w:t>
      </w:r>
      <w:proofErr w:type="gramStart"/>
      <w:r w:rsidRPr="00545D94">
        <w:rPr>
          <w:rFonts w:hint="eastAsia"/>
        </w:rPr>
        <w:t>交互都</w:t>
      </w:r>
      <w:proofErr w:type="gramEnd"/>
      <w:r w:rsidRPr="00545D94">
        <w:rPr>
          <w:rFonts w:hint="eastAsia"/>
        </w:rPr>
        <w:t>要检测访问控制状态</w:t>
      </w:r>
    </w:p>
    <w:p w:rsidR="004B0CDD" w:rsidRPr="00545D94" w:rsidRDefault="004B0CDD" w:rsidP="00316260">
      <w:pPr>
        <w:ind w:firstLine="420"/>
      </w:pPr>
      <w:commentRangeStart w:id="700"/>
      <w:commentRangeStart w:id="701"/>
      <w:r w:rsidRPr="00545D94">
        <w:rPr>
          <w:rFonts w:hint="eastAsia"/>
        </w:rPr>
        <w:t>确保访问控制策略检查了用户</w:t>
      </w:r>
      <w:ins w:id="702" w:author="chenyu" w:date="2018-06-05T07:17:00Z">
        <w:r w:rsidR="003A4F2D">
          <w:rPr>
            <w:rFonts w:hint="eastAsia"/>
          </w:rPr>
          <w:t>访问或操作的数据</w:t>
        </w:r>
      </w:ins>
      <w:del w:id="703" w:author="chenyu" w:date="2018-06-05T07:16:00Z">
        <w:r w:rsidRPr="00545D94" w:rsidDel="003A4F2D">
          <w:rPr>
            <w:rFonts w:hint="eastAsia"/>
          </w:rPr>
          <w:delText>的执行行为</w:delText>
        </w:r>
      </w:del>
      <w:r w:rsidRPr="00545D94">
        <w:rPr>
          <w:rFonts w:hint="eastAsia"/>
        </w:rPr>
        <w:t>。</w:t>
      </w:r>
    </w:p>
    <w:p w:rsidR="004B0CDD" w:rsidRPr="00545D94" w:rsidRDefault="004B0CDD" w:rsidP="00316260">
      <w:pPr>
        <w:ind w:firstLine="420"/>
      </w:pPr>
      <w:r w:rsidRPr="00545D94">
        <w:rPr>
          <w:rFonts w:hint="eastAsia"/>
        </w:rPr>
        <w:t>如果</w:t>
      </w:r>
      <w:ins w:id="704" w:author="chenyu" w:date="2018-06-05T07:18:00Z">
        <w:r w:rsidR="003A4F2D">
          <w:rPr>
            <w:rFonts w:hint="eastAsia"/>
          </w:rPr>
          <w:t>允许一次身份鉴别后，可进行较长时间的通话，则应</w:t>
        </w:r>
      </w:ins>
      <w:del w:id="705" w:author="chenyu" w:date="2018-06-05T07:18:00Z">
        <w:r w:rsidRPr="00545D94" w:rsidDel="003A4F2D">
          <w:rPr>
            <w:rFonts w:hint="eastAsia"/>
          </w:rPr>
          <w:delText>长的</w:delText>
        </w:r>
        <w:r w:rsidR="00B91727" w:rsidDel="003A4F2D">
          <w:rPr>
            <w:rFonts w:hint="eastAsia"/>
          </w:rPr>
          <w:delText>身份鉴别</w:delText>
        </w:r>
        <w:r w:rsidRPr="00545D94" w:rsidDel="003A4F2D">
          <w:rPr>
            <w:rFonts w:hint="eastAsia"/>
          </w:rPr>
          <w:delText>会话被允许，</w:delText>
        </w:r>
      </w:del>
      <w:commentRangeEnd w:id="700"/>
      <w:r w:rsidR="000B03D5">
        <w:rPr>
          <w:rStyle w:val="aff9"/>
        </w:rPr>
        <w:commentReference w:id="700"/>
      </w:r>
      <w:commentRangeEnd w:id="701"/>
      <w:r w:rsidR="003A4F2D">
        <w:rPr>
          <w:rStyle w:val="aff9"/>
        </w:rPr>
        <w:commentReference w:id="701"/>
      </w:r>
      <w:r w:rsidRPr="00545D94">
        <w:rPr>
          <w:rFonts w:hint="eastAsia"/>
        </w:rPr>
        <w:t>周期性地重新验证用户的身份，以确保其权限没有改变。如果发生改变，注销该用户，并强制重新执行</w:t>
      </w:r>
      <w:r w:rsidR="00B91727">
        <w:rPr>
          <w:rFonts w:hint="eastAsia"/>
        </w:rPr>
        <w:t>身份鉴别</w:t>
      </w:r>
      <w:r w:rsidRPr="00545D94">
        <w:rPr>
          <w:rFonts w:hint="eastAsia"/>
        </w:rPr>
        <w:t>。</w:t>
      </w:r>
    </w:p>
    <w:p w:rsidR="004B0CDD" w:rsidRPr="00545D94" w:rsidRDefault="004B0CDD" w:rsidP="00CB743F">
      <w:pPr>
        <w:pStyle w:val="4"/>
        <w:spacing w:before="156" w:after="156"/>
      </w:pPr>
      <w:r w:rsidRPr="00545D94">
        <w:rPr>
          <w:rFonts w:hint="eastAsia"/>
        </w:rPr>
        <w:t>关键信息限制只有授权的用户才能访问</w:t>
      </w:r>
    </w:p>
    <w:p w:rsidR="004B0CDD" w:rsidRPr="005A5639" w:rsidRDefault="004B0CDD" w:rsidP="00316260">
      <w:pPr>
        <w:ind w:firstLine="420"/>
        <w:rPr>
          <w:rFonts w:ascii="宋体" w:hAnsi="宋体"/>
        </w:rPr>
      </w:pPr>
      <w:r w:rsidRPr="005A5639">
        <w:rPr>
          <w:rFonts w:ascii="宋体" w:hAnsi="宋体" w:hint="eastAsia"/>
        </w:rPr>
        <w:t>只有授权的用户才能访问</w:t>
      </w:r>
      <w:commentRangeStart w:id="706"/>
      <w:commentRangeStart w:id="707"/>
      <w:del w:id="708" w:author="chenyu" w:date="2018-06-05T07:23:00Z">
        <w:r w:rsidRPr="005A5639" w:rsidDel="0038440D">
          <w:rPr>
            <w:rFonts w:ascii="宋体" w:hAnsi="宋体" w:hint="eastAsia"/>
          </w:rPr>
          <w:delText>关键信息</w:delText>
        </w:r>
        <w:commentRangeEnd w:id="706"/>
        <w:r w:rsidR="000B03D5" w:rsidDel="0038440D">
          <w:rPr>
            <w:rStyle w:val="aff9"/>
            <w:rFonts w:hint="eastAsia"/>
          </w:rPr>
          <w:commentReference w:id="706"/>
        </w:r>
      </w:del>
      <w:commentRangeEnd w:id="707"/>
      <w:r w:rsidR="0038440D">
        <w:rPr>
          <w:rStyle w:val="aff9"/>
        </w:rPr>
        <w:commentReference w:id="707"/>
      </w:r>
      <w:ins w:id="709" w:author="chenyu" w:date="2018-06-05T07:24:00Z">
        <w:r w:rsidR="0038440D">
          <w:rPr>
            <w:rFonts w:ascii="宋体" w:hAnsi="宋体" w:hint="eastAsia"/>
          </w:rPr>
          <w:t>秘密信息或敏感信息</w:t>
        </w:r>
      </w:ins>
      <w:r w:rsidRPr="005A5639">
        <w:rPr>
          <w:rFonts w:ascii="宋体" w:hAnsi="宋体" w:hint="eastAsia"/>
        </w:rPr>
        <w:t>。通常，</w:t>
      </w:r>
      <w:del w:id="710" w:author="chenyu" w:date="2018-06-05T07:24:00Z">
        <w:r w:rsidRPr="005A5639" w:rsidDel="0038440D">
          <w:rPr>
            <w:rFonts w:ascii="宋体" w:hAnsi="宋体" w:hint="eastAsia"/>
          </w:rPr>
          <w:delText>关键</w:delText>
        </w:r>
      </w:del>
      <w:ins w:id="711" w:author="chenyu" w:date="2018-06-05T07:24:00Z">
        <w:r w:rsidR="0038440D">
          <w:rPr>
            <w:rFonts w:ascii="宋体" w:hAnsi="宋体" w:hint="eastAsia"/>
          </w:rPr>
          <w:t>这些</w:t>
        </w:r>
      </w:ins>
      <w:r w:rsidRPr="005A5639">
        <w:rPr>
          <w:rFonts w:ascii="宋体" w:hAnsi="宋体" w:hint="eastAsia"/>
        </w:rPr>
        <w:t>信息包括但不限于：文件或其他资源、应用程序外部的直接控制、受保护的URL、受保护的功能、直接对象引用、服务、应用程序数据以及与安全相关的配置信息。</w:t>
      </w:r>
    </w:p>
    <w:p w:rsidR="004B0CDD" w:rsidRPr="00545D94" w:rsidRDefault="004B0CDD" w:rsidP="00CB743F">
      <w:pPr>
        <w:pStyle w:val="4"/>
        <w:spacing w:before="156" w:after="156"/>
      </w:pPr>
      <w:r w:rsidRPr="00545D94">
        <w:rPr>
          <w:rFonts w:hint="eastAsia"/>
        </w:rPr>
        <w:t>对关键操作需要再次验证</w:t>
      </w:r>
    </w:p>
    <w:p w:rsidR="004B0CDD" w:rsidRPr="00545D94" w:rsidRDefault="004B0CDD" w:rsidP="00316260">
      <w:pPr>
        <w:ind w:firstLine="420"/>
      </w:pPr>
      <w:r>
        <w:rPr>
          <w:rFonts w:hint="eastAsia"/>
        </w:rPr>
        <w:t>在</w:t>
      </w:r>
      <w:r w:rsidRPr="00545D94">
        <w:rPr>
          <w:rFonts w:hint="eastAsia"/>
        </w:rPr>
        <w:t>用户</w:t>
      </w:r>
      <w:r>
        <w:rPr>
          <w:rFonts w:hint="eastAsia"/>
        </w:rPr>
        <w:t>执行</w:t>
      </w:r>
      <w:r w:rsidRPr="00545D94">
        <w:rPr>
          <w:rFonts w:hint="eastAsia"/>
        </w:rPr>
        <w:t>关键或者不可逆的操作</w:t>
      </w:r>
      <w:r>
        <w:rPr>
          <w:rFonts w:hint="eastAsia"/>
        </w:rPr>
        <w:t>（</w:t>
      </w:r>
      <w:proofErr w:type="gramStart"/>
      <w:r w:rsidRPr="00545D94">
        <w:rPr>
          <w:rFonts w:hint="eastAsia"/>
        </w:rPr>
        <w:t>如修改</w:t>
      </w:r>
      <w:proofErr w:type="gramEnd"/>
      <w:r w:rsidRPr="00545D94">
        <w:rPr>
          <w:rFonts w:hint="eastAsia"/>
        </w:rPr>
        <w:t>口令</w:t>
      </w:r>
      <w:r>
        <w:rPr>
          <w:rFonts w:hint="eastAsia"/>
        </w:rPr>
        <w:t>）之前，</w:t>
      </w:r>
      <w:r w:rsidRPr="00545D94">
        <w:rPr>
          <w:rFonts w:hint="eastAsia"/>
        </w:rPr>
        <w:t>再次验证</w:t>
      </w:r>
      <w:r>
        <w:rPr>
          <w:rFonts w:hint="eastAsia"/>
        </w:rPr>
        <w:t>用户身份</w:t>
      </w:r>
      <w:r w:rsidRPr="00545D94">
        <w:rPr>
          <w:rFonts w:hint="eastAsia"/>
        </w:rPr>
        <w:t>，以减少不安全会话带来的损失。</w:t>
      </w:r>
    </w:p>
    <w:p w:rsidR="004B0CDD" w:rsidRPr="00545D94" w:rsidRDefault="004B0CDD" w:rsidP="00CB743F">
      <w:pPr>
        <w:pStyle w:val="4"/>
        <w:spacing w:before="156" w:after="156"/>
      </w:pPr>
      <w:r w:rsidRPr="00545D94">
        <w:rPr>
          <w:rFonts w:hint="eastAsia"/>
        </w:rPr>
        <w:t>执行账户审计并强制失效</w:t>
      </w:r>
      <w:r>
        <w:rPr>
          <w:rFonts w:hint="eastAsia"/>
        </w:rPr>
        <w:t>长期不</w:t>
      </w:r>
      <w:r w:rsidRPr="00545D94">
        <w:rPr>
          <w:rFonts w:hint="eastAsia"/>
        </w:rPr>
        <w:t>使用的账</w:t>
      </w:r>
      <w:r>
        <w:rPr>
          <w:rFonts w:hint="eastAsia"/>
        </w:rPr>
        <w:t>户</w:t>
      </w:r>
    </w:p>
    <w:p w:rsidR="004B0CDD" w:rsidRPr="00545D94" w:rsidRDefault="004B0CDD" w:rsidP="00316260">
      <w:pPr>
        <w:ind w:firstLine="420"/>
      </w:pPr>
      <w:r>
        <w:rPr>
          <w:rFonts w:hint="eastAsia"/>
        </w:rPr>
        <w:t>建议</w:t>
      </w:r>
      <w:r w:rsidRPr="00545D94">
        <w:rPr>
          <w:rFonts w:hint="eastAsia"/>
        </w:rPr>
        <w:t>明确</w:t>
      </w:r>
      <w:r>
        <w:rPr>
          <w:rFonts w:hint="eastAsia"/>
        </w:rPr>
        <w:t>允许</w:t>
      </w:r>
      <w:r w:rsidRPr="00545D94">
        <w:rPr>
          <w:rFonts w:hint="eastAsia"/>
        </w:rPr>
        <w:t>账户</w:t>
      </w:r>
      <w:r>
        <w:rPr>
          <w:rFonts w:hint="eastAsia"/>
        </w:rPr>
        <w:t>不使用的</w:t>
      </w:r>
      <w:r w:rsidRPr="00545D94">
        <w:rPr>
          <w:rFonts w:hint="eastAsia"/>
        </w:rPr>
        <w:t>最长</w:t>
      </w:r>
      <w:r>
        <w:rPr>
          <w:rFonts w:hint="eastAsia"/>
        </w:rPr>
        <w:t>期限</w:t>
      </w:r>
      <w:r w:rsidRPr="00545D94">
        <w:rPr>
          <w:rFonts w:hint="eastAsia"/>
        </w:rPr>
        <w:t>，支持账户</w:t>
      </w:r>
      <w:r>
        <w:rPr>
          <w:rFonts w:hint="eastAsia"/>
        </w:rPr>
        <w:t>的</w:t>
      </w:r>
      <w:r w:rsidRPr="00545D94">
        <w:rPr>
          <w:rFonts w:hint="eastAsia"/>
        </w:rPr>
        <w:t>强制失效，并在账户停止时终止会话。</w:t>
      </w:r>
    </w:p>
    <w:p w:rsidR="004B0CDD" w:rsidRPr="009A2672" w:rsidRDefault="004B0CDD">
      <w:pPr>
        <w:pStyle w:val="1"/>
        <w:spacing w:before="312" w:after="312"/>
      </w:pPr>
      <w:bookmarkStart w:id="712" w:name="_Toc470535982"/>
      <w:bookmarkStart w:id="713" w:name="_Toc470537386"/>
      <w:bookmarkStart w:id="714" w:name="_Toc515951500"/>
      <w:r w:rsidRPr="009A2672">
        <w:rPr>
          <w:rFonts w:hint="eastAsia"/>
        </w:rPr>
        <w:t>代码</w:t>
      </w:r>
      <w:r w:rsidRPr="009A2672">
        <w:t>实现安全要求</w:t>
      </w:r>
      <w:bookmarkEnd w:id="712"/>
      <w:bookmarkEnd w:id="713"/>
      <w:bookmarkEnd w:id="714"/>
    </w:p>
    <w:p w:rsidR="004B0CDD" w:rsidRDefault="004B0CDD">
      <w:pPr>
        <w:pStyle w:val="21"/>
        <w:spacing w:before="156" w:after="156"/>
      </w:pPr>
      <w:bookmarkStart w:id="715" w:name="_Toc470535984"/>
      <w:bookmarkStart w:id="716" w:name="_Toc470537388"/>
      <w:bookmarkStart w:id="717" w:name="_Toc515951501"/>
      <w:commentRangeStart w:id="718"/>
      <w:r w:rsidRPr="009A2672">
        <w:rPr>
          <w:rFonts w:hint="eastAsia"/>
        </w:rPr>
        <w:t>面对</w:t>
      </w:r>
      <w:r w:rsidRPr="009A2672">
        <w:t>对象程序</w:t>
      </w:r>
      <w:r w:rsidRPr="009A2672">
        <w:rPr>
          <w:rFonts w:hint="eastAsia"/>
        </w:rPr>
        <w:t>安全</w:t>
      </w:r>
      <w:bookmarkEnd w:id="715"/>
      <w:bookmarkEnd w:id="716"/>
      <w:commentRangeEnd w:id="718"/>
      <w:r w:rsidR="00574622">
        <w:rPr>
          <w:rStyle w:val="aff9"/>
          <w:rFonts w:eastAsia="宋体"/>
          <w:bCs w:val="0"/>
        </w:rPr>
        <w:commentReference w:id="718"/>
      </w:r>
      <w:bookmarkEnd w:id="717"/>
    </w:p>
    <w:p w:rsidR="004B0CDD" w:rsidRPr="00545D94" w:rsidRDefault="00C464E1" w:rsidP="009A2672">
      <w:pPr>
        <w:pStyle w:val="3"/>
        <w:spacing w:before="156" w:after="156"/>
      </w:pPr>
      <w:bookmarkStart w:id="719" w:name="_Toc470535985"/>
      <w:bookmarkStart w:id="720" w:name="_Toc470537389"/>
      <w:bookmarkStart w:id="721" w:name="_Toc493017904"/>
      <w:ins w:id="722" w:author="User" w:date="2018-06-05T08:31:00Z">
        <w:r>
          <w:rPr>
            <w:rFonts w:hint="eastAsia"/>
          </w:rPr>
          <w:t>禁止非</w:t>
        </w:r>
      </w:ins>
      <w:commentRangeStart w:id="723"/>
      <w:del w:id="724" w:author="User" w:date="2018-06-05T08:31:00Z">
        <w:r w:rsidR="004B0CDD" w:rsidRPr="00545D94" w:rsidDel="00C464E1">
          <w:rPr>
            <w:rFonts w:hint="eastAsia"/>
          </w:rPr>
          <w:delText>只有</w:delText>
        </w:r>
      </w:del>
      <w:r w:rsidR="004B0CDD" w:rsidRPr="00545D94">
        <w:rPr>
          <w:rFonts w:hint="eastAsia"/>
        </w:rPr>
        <w:t>受信子类</w:t>
      </w:r>
      <w:del w:id="725" w:author="User" w:date="2018-06-05T08:31:00Z">
        <w:r w:rsidR="004B0CDD" w:rsidRPr="00545D94" w:rsidDel="00C464E1">
          <w:rPr>
            <w:rFonts w:hint="eastAsia"/>
          </w:rPr>
          <w:delText>能</w:delText>
        </w:r>
      </w:del>
      <w:r w:rsidR="004B0CDD" w:rsidRPr="00545D94">
        <w:rPr>
          <w:rFonts w:hint="eastAsia"/>
        </w:rPr>
        <w:t>对具有不变性的类和方法进行扩展</w:t>
      </w:r>
      <w:bookmarkEnd w:id="719"/>
      <w:bookmarkEnd w:id="720"/>
      <w:bookmarkEnd w:id="721"/>
      <w:commentRangeEnd w:id="723"/>
      <w:r w:rsidR="00574622">
        <w:rPr>
          <w:rStyle w:val="aff9"/>
          <w:rFonts w:eastAsia="宋体"/>
          <w:bCs w:val="0"/>
        </w:rPr>
        <w:commentReference w:id="723"/>
      </w:r>
    </w:p>
    <w:p w:rsidR="004B0CDD" w:rsidRPr="008E0D6A" w:rsidRDefault="004B0CDD" w:rsidP="00316260">
      <w:pPr>
        <w:ind w:firstLine="420"/>
      </w:pPr>
      <w:r w:rsidRPr="008E0D6A">
        <w:rPr>
          <w:rFonts w:hint="eastAsia"/>
        </w:rPr>
        <w:t>子类</w:t>
      </w:r>
      <w:proofErr w:type="gramStart"/>
      <w:r w:rsidRPr="008E0D6A">
        <w:rPr>
          <w:rFonts w:hint="eastAsia"/>
        </w:rPr>
        <w:t>对基类的</w:t>
      </w:r>
      <w:proofErr w:type="gramEnd"/>
      <w:r w:rsidRPr="008E0D6A">
        <w:rPr>
          <w:rFonts w:hint="eastAsia"/>
        </w:rPr>
        <w:t>扩展，必须保持</w:t>
      </w:r>
      <w:proofErr w:type="gramStart"/>
      <w:r w:rsidRPr="008E0D6A">
        <w:rPr>
          <w:rFonts w:hint="eastAsia"/>
        </w:rPr>
        <w:t>由基类提供</w:t>
      </w:r>
      <w:proofErr w:type="gramEnd"/>
      <w:r w:rsidRPr="008E0D6A">
        <w:rPr>
          <w:rFonts w:hint="eastAsia"/>
        </w:rPr>
        <w:t>的不变性。</w:t>
      </w:r>
    </w:p>
    <w:p w:rsidR="004B0CDD" w:rsidRPr="00545D94" w:rsidRDefault="004B0CDD" w:rsidP="00316260">
      <w:pPr>
        <w:ind w:firstLine="420"/>
        <w:rPr>
          <w:lang w:val="zh-CN"/>
        </w:rPr>
      </w:pPr>
      <w:proofErr w:type="gramStart"/>
      <w:r w:rsidRPr="008E0D6A">
        <w:rPr>
          <w:rFonts w:hint="eastAsia"/>
        </w:rPr>
        <w:t>关键基类必须</w:t>
      </w:r>
      <w:proofErr w:type="gramEnd"/>
      <w:r w:rsidRPr="008E0D6A">
        <w:rPr>
          <w:rFonts w:hint="eastAsia"/>
        </w:rPr>
        <w:t>只允许受信的子类扩展，并同时防止被非受信的代码扩展。</w:t>
      </w:r>
    </w:p>
    <w:p w:rsidR="004B0CDD" w:rsidRPr="00545D94" w:rsidRDefault="004B0CDD" w:rsidP="009A2672">
      <w:pPr>
        <w:pStyle w:val="3"/>
        <w:spacing w:before="156" w:after="156"/>
      </w:pPr>
      <w:bookmarkStart w:id="726" w:name="_Toc470535986"/>
      <w:bookmarkStart w:id="727" w:name="_Toc470537390"/>
      <w:bookmarkStart w:id="728" w:name="_Toc493017905"/>
      <w:proofErr w:type="gramStart"/>
      <w:r w:rsidRPr="00545D94">
        <w:rPr>
          <w:rFonts w:hint="eastAsia"/>
        </w:rPr>
        <w:t>改变基类须</w:t>
      </w:r>
      <w:proofErr w:type="gramEnd"/>
      <w:r w:rsidRPr="00545D94">
        <w:rPr>
          <w:rFonts w:hint="eastAsia"/>
        </w:rPr>
        <w:t>保存子类之间的依赖关系</w:t>
      </w:r>
      <w:bookmarkEnd w:id="726"/>
      <w:bookmarkEnd w:id="727"/>
      <w:bookmarkEnd w:id="728"/>
    </w:p>
    <w:p w:rsidR="004B0CDD" w:rsidRPr="008E0D6A" w:rsidRDefault="004B0CDD" w:rsidP="00316260">
      <w:pPr>
        <w:ind w:firstLine="420"/>
      </w:pPr>
      <w:r w:rsidRPr="008E0D6A">
        <w:rPr>
          <w:rFonts w:hint="eastAsia"/>
        </w:rPr>
        <w:t>修改一个基类时，必须保证不触动其子类所依赖的程序</w:t>
      </w:r>
      <w:proofErr w:type="gramStart"/>
      <w:r w:rsidRPr="008E0D6A">
        <w:rPr>
          <w:rFonts w:hint="eastAsia"/>
        </w:rPr>
        <w:t>不</w:t>
      </w:r>
      <w:proofErr w:type="gramEnd"/>
      <w:r w:rsidRPr="008E0D6A">
        <w:rPr>
          <w:rFonts w:hint="eastAsia"/>
        </w:rPr>
        <w:t>可变性。</w:t>
      </w:r>
    </w:p>
    <w:p w:rsidR="004B0CDD" w:rsidRPr="00545D94" w:rsidRDefault="004B0CDD" w:rsidP="009A2672">
      <w:pPr>
        <w:pStyle w:val="3"/>
        <w:spacing w:before="156" w:after="156"/>
      </w:pPr>
      <w:bookmarkStart w:id="729" w:name="_Toc470535987"/>
      <w:bookmarkStart w:id="730" w:name="_Toc470537391"/>
      <w:bookmarkStart w:id="731" w:name="_Toc493017906"/>
      <w:r w:rsidRPr="00545D94">
        <w:rPr>
          <w:rFonts w:hint="eastAsia"/>
        </w:rPr>
        <w:t>声明数据成员为私有并提供可访问的封装器方法</w:t>
      </w:r>
      <w:bookmarkEnd w:id="729"/>
      <w:bookmarkEnd w:id="730"/>
      <w:bookmarkEnd w:id="731"/>
    </w:p>
    <w:p w:rsidR="004B0CDD" w:rsidRPr="008E0D6A" w:rsidRDefault="004B0CDD" w:rsidP="00316260">
      <w:pPr>
        <w:ind w:firstLine="420"/>
      </w:pPr>
      <w:r w:rsidRPr="008E0D6A">
        <w:rPr>
          <w:rFonts w:hint="eastAsia"/>
        </w:rPr>
        <w:t>数据成员必须声明为私有。</w:t>
      </w:r>
    </w:p>
    <w:p w:rsidR="004B0CDD" w:rsidRPr="008E0D6A" w:rsidRDefault="004B0CDD" w:rsidP="00316260">
      <w:pPr>
        <w:ind w:firstLine="420"/>
      </w:pPr>
      <w:r w:rsidRPr="008E0D6A">
        <w:rPr>
          <w:rFonts w:hint="eastAsia"/>
        </w:rPr>
        <w:t>应当使用暴露类成员的封装器访问方法，用该方式使得这些类成员可以在声明该类的包以外被访问。</w:t>
      </w:r>
    </w:p>
    <w:p w:rsidR="004B0CDD" w:rsidRPr="008E0D6A" w:rsidRDefault="004B0CDD" w:rsidP="00316260">
      <w:pPr>
        <w:ind w:firstLine="420"/>
      </w:pPr>
      <w:r w:rsidRPr="008E0D6A">
        <w:rPr>
          <w:rFonts w:hint="eastAsia"/>
        </w:rPr>
        <w:lastRenderedPageBreak/>
        <w:t>使用封装</w:t>
      </w:r>
      <w:proofErr w:type="gramStart"/>
      <w:r w:rsidRPr="008E0D6A">
        <w:rPr>
          <w:rFonts w:hint="eastAsia"/>
        </w:rPr>
        <w:t>器方法</w:t>
      </w:r>
      <w:proofErr w:type="gramEnd"/>
      <w:r w:rsidRPr="008E0D6A">
        <w:rPr>
          <w:rFonts w:hint="eastAsia"/>
        </w:rPr>
        <w:t>监视并控制对数据成员的修改。例如，使用防御性复制、输入验证和日志。</w:t>
      </w:r>
    </w:p>
    <w:p w:rsidR="004B0CDD" w:rsidRPr="00545D94" w:rsidRDefault="004B0CDD" w:rsidP="009A2672">
      <w:pPr>
        <w:pStyle w:val="3"/>
        <w:spacing w:before="156" w:after="156"/>
      </w:pPr>
      <w:bookmarkStart w:id="732" w:name="_Toc470535988"/>
      <w:bookmarkStart w:id="733" w:name="_Toc470537392"/>
      <w:bookmarkStart w:id="734" w:name="_Toc493017907"/>
      <w:r w:rsidRPr="00545D94">
        <w:rPr>
          <w:rFonts w:hint="eastAsia"/>
        </w:rPr>
        <w:t>代码中</w:t>
      </w:r>
      <w:del w:id="735" w:author="chenyu" w:date="2018-06-05T07:22:00Z">
        <w:r w:rsidDel="00B26B58">
          <w:rPr>
            <w:rFonts w:hint="eastAsia"/>
          </w:rPr>
          <w:delText>不应</w:delText>
        </w:r>
      </w:del>
      <w:ins w:id="736" w:author="chenyu" w:date="2018-06-05T07:22:00Z">
        <w:r w:rsidR="00B26B58">
          <w:rPr>
            <w:rFonts w:hint="eastAsia"/>
          </w:rPr>
          <w:t>禁止</w:t>
        </w:r>
      </w:ins>
      <w:r w:rsidRPr="00545D94">
        <w:rPr>
          <w:rFonts w:hint="eastAsia"/>
        </w:rPr>
        <w:t>混用具有泛型和非泛型的原始数据类型</w:t>
      </w:r>
      <w:bookmarkEnd w:id="732"/>
      <w:bookmarkEnd w:id="733"/>
      <w:bookmarkEnd w:id="734"/>
    </w:p>
    <w:p w:rsidR="004B0CDD" w:rsidRPr="008E0D6A" w:rsidRDefault="004B0CDD" w:rsidP="00316260">
      <w:pPr>
        <w:ind w:firstLine="420"/>
      </w:pPr>
      <w:r w:rsidRPr="008E0D6A">
        <w:rPr>
          <w:rFonts w:hint="eastAsia"/>
        </w:rPr>
        <w:t>仅在需要考虑对遗留代码兼容性时，才允许使用原始数据类型。引入泛型后，建议避免使用原始数据类型来编写代码。</w:t>
      </w:r>
    </w:p>
    <w:p w:rsidR="004B0CDD" w:rsidRPr="00545D94" w:rsidRDefault="004B0CDD" w:rsidP="009A2672">
      <w:pPr>
        <w:pStyle w:val="3"/>
        <w:spacing w:before="156" w:after="156"/>
      </w:pPr>
      <w:bookmarkStart w:id="737" w:name="_Toc470535989"/>
      <w:bookmarkStart w:id="738" w:name="_Toc470537393"/>
      <w:bookmarkStart w:id="739" w:name="_Toc493017908"/>
      <w:r w:rsidRPr="00545D94">
        <w:rPr>
          <w:rFonts w:hint="eastAsia"/>
        </w:rPr>
        <w:t>为可变类提供复制功能并通过此功能允许将实例传递给非受信代码</w:t>
      </w:r>
      <w:bookmarkEnd w:id="737"/>
      <w:bookmarkEnd w:id="738"/>
      <w:bookmarkEnd w:id="739"/>
    </w:p>
    <w:p w:rsidR="004B0CDD" w:rsidRPr="008E0D6A" w:rsidRDefault="004B0CDD" w:rsidP="00316260">
      <w:pPr>
        <w:ind w:firstLine="420"/>
      </w:pPr>
      <w:commentRangeStart w:id="740"/>
      <w:r w:rsidRPr="008E0D6A">
        <w:rPr>
          <w:rFonts w:hint="eastAsia"/>
        </w:rPr>
        <w:t>可变类必须提供一个可复制的构造函数，或者提供一个返回该实例副本的公有静态工厂方法。</w:t>
      </w:r>
    </w:p>
    <w:p w:rsidR="004B0CDD" w:rsidRPr="008E0D6A" w:rsidRDefault="004B0CDD" w:rsidP="00316260">
      <w:pPr>
        <w:ind w:firstLine="420"/>
      </w:pPr>
      <w:r w:rsidRPr="008E0D6A">
        <w:rPr>
          <w:rFonts w:hint="eastAsia"/>
        </w:rPr>
        <w:t>对于非受信代码的输出及传递给非受信代码的输入，即使提供了复制功能，仍然需要对这两种情况的数据创建防御性副本。</w:t>
      </w:r>
      <w:commentRangeEnd w:id="740"/>
      <w:r w:rsidR="00574622">
        <w:rPr>
          <w:rStyle w:val="aff9"/>
        </w:rPr>
        <w:commentReference w:id="740"/>
      </w:r>
    </w:p>
    <w:p w:rsidR="004B0CDD" w:rsidRPr="00545D94" w:rsidRDefault="004B0CDD" w:rsidP="009A2672">
      <w:pPr>
        <w:pStyle w:val="3"/>
        <w:spacing w:before="156" w:after="156"/>
      </w:pPr>
      <w:bookmarkStart w:id="741" w:name="_Toc470535990"/>
      <w:bookmarkStart w:id="742" w:name="_Toc470537394"/>
      <w:bookmarkStart w:id="743" w:name="_Toc493017909"/>
      <w:r w:rsidRPr="00545D94">
        <w:rPr>
          <w:rFonts w:hint="eastAsia"/>
        </w:rPr>
        <w:t>返回引用之前防御性复制私有的可变的类成员</w:t>
      </w:r>
      <w:bookmarkEnd w:id="741"/>
      <w:bookmarkEnd w:id="742"/>
      <w:bookmarkEnd w:id="743"/>
    </w:p>
    <w:p w:rsidR="004B0CDD" w:rsidRPr="00545D94" w:rsidRDefault="004B0CDD" w:rsidP="00316260">
      <w:pPr>
        <w:ind w:firstLine="420"/>
      </w:pPr>
      <w:r w:rsidRPr="00545D94">
        <w:rPr>
          <w:rFonts w:hint="eastAsia"/>
        </w:rPr>
        <w:t>返回类的内部可变成员的引用，会破坏一个应用的安全性，为此，程序禁止返回内部可变类的引用。</w:t>
      </w:r>
    </w:p>
    <w:p w:rsidR="004B0CDD" w:rsidRPr="00545D94" w:rsidRDefault="004B0CDD" w:rsidP="00316260">
      <w:pPr>
        <w:ind w:firstLine="420"/>
      </w:pPr>
      <w:r w:rsidRPr="00545D94">
        <w:rPr>
          <w:rFonts w:hint="eastAsia"/>
        </w:rPr>
        <w:t>返回一个指向可变内部状态的防御性复制的引用，能保证调用者不会修改初始的内部状态。</w:t>
      </w:r>
    </w:p>
    <w:p w:rsidR="004B0CDD" w:rsidRPr="00545D94" w:rsidRDefault="004B0CDD" w:rsidP="009A2672">
      <w:pPr>
        <w:pStyle w:val="3"/>
        <w:spacing w:before="156" w:after="156"/>
      </w:pPr>
      <w:bookmarkStart w:id="744" w:name="_Toc470535991"/>
      <w:bookmarkStart w:id="745" w:name="_Toc470537395"/>
      <w:bookmarkStart w:id="746" w:name="_Toc493017910"/>
      <w:r w:rsidRPr="00545D94">
        <w:rPr>
          <w:rFonts w:hint="eastAsia"/>
        </w:rPr>
        <w:t>对可变输入和可变的内部组件创建防御性</w:t>
      </w:r>
      <w:r>
        <w:rPr>
          <w:rFonts w:hint="eastAsia"/>
        </w:rPr>
        <w:t>副本</w:t>
      </w:r>
      <w:bookmarkEnd w:id="744"/>
      <w:bookmarkEnd w:id="745"/>
      <w:bookmarkEnd w:id="746"/>
    </w:p>
    <w:p w:rsidR="004B0CDD" w:rsidRPr="005A5639" w:rsidRDefault="004B0CDD" w:rsidP="00316260">
      <w:pPr>
        <w:ind w:firstLine="420"/>
        <w:rPr>
          <w:rFonts w:ascii="宋体" w:hAnsi="宋体"/>
        </w:rPr>
      </w:pPr>
      <w:commentRangeStart w:id="747"/>
      <w:commentRangeStart w:id="748"/>
      <w:del w:id="749" w:author="chenyu" w:date="2018-06-05T07:20:00Z">
        <w:r w:rsidRPr="005A5639" w:rsidDel="00B26B58">
          <w:rPr>
            <w:rFonts w:ascii="宋体" w:hAnsi="宋体" w:hint="eastAsia"/>
          </w:rPr>
          <w:delText>不应</w:delText>
        </w:r>
      </w:del>
      <w:commentRangeEnd w:id="747"/>
      <w:commentRangeEnd w:id="748"/>
      <w:ins w:id="750" w:author="chenyu" w:date="2018-06-05T07:20:00Z">
        <w:r w:rsidR="00B26B58">
          <w:rPr>
            <w:rFonts w:ascii="宋体" w:hAnsi="宋体" w:hint="eastAsia"/>
          </w:rPr>
          <w:t>禁止</w:t>
        </w:r>
      </w:ins>
      <w:r w:rsidR="00574622">
        <w:rPr>
          <w:rStyle w:val="aff9"/>
        </w:rPr>
        <w:commentReference w:id="747"/>
      </w:r>
      <w:r w:rsidR="00B26B58">
        <w:rPr>
          <w:rStyle w:val="aff9"/>
        </w:rPr>
        <w:commentReference w:id="748"/>
      </w:r>
      <w:r w:rsidRPr="005A5639">
        <w:rPr>
          <w:rFonts w:ascii="宋体" w:hAnsi="宋体" w:hint="eastAsia"/>
        </w:rPr>
        <w:t>直接依赖可变输入，</w:t>
      </w:r>
      <w:proofErr w:type="gramStart"/>
      <w:r w:rsidRPr="005A5639">
        <w:rPr>
          <w:rFonts w:ascii="宋体" w:hAnsi="宋体" w:hint="eastAsia"/>
        </w:rPr>
        <w:t>避免竞态攻击</w:t>
      </w:r>
      <w:proofErr w:type="gramEnd"/>
      <w:r w:rsidRPr="005A5639">
        <w:rPr>
          <w:rFonts w:ascii="宋体" w:hAnsi="宋体" w:hint="eastAsia"/>
        </w:rPr>
        <w:t>。例如，当一个数据成员包含一个通过验证和安全检查但在使用前被篡改的数值时，就会发生Time-of-Check Time-of-Use(</w:t>
      </w:r>
      <w:r w:rsidRPr="005A5639">
        <w:rPr>
          <w:rFonts w:ascii="宋体" w:hAnsi="宋体"/>
        </w:rPr>
        <w:t>TOCTOU</w:t>
      </w:r>
      <w:r w:rsidRPr="005A5639">
        <w:rPr>
          <w:rFonts w:ascii="宋体" w:hAnsi="宋体" w:hint="eastAsia"/>
        </w:rPr>
        <w:t>)漏洞。</w:t>
      </w:r>
    </w:p>
    <w:p w:rsidR="004B0CDD" w:rsidRPr="008E0D6A" w:rsidRDefault="004B0CDD" w:rsidP="00316260">
      <w:pPr>
        <w:ind w:firstLine="420"/>
      </w:pPr>
      <w:r w:rsidRPr="005A5639">
        <w:rPr>
          <w:rFonts w:ascii="宋体" w:hAnsi="宋体" w:hint="eastAsia"/>
        </w:rPr>
        <w:t>返回对象内部一个可变组件的引用，会为攻击者提供一个破坏对象状态的机会</w:t>
      </w:r>
      <w:r w:rsidRPr="005A5639">
        <w:rPr>
          <w:rFonts w:ascii="宋体" w:hAnsi="宋体"/>
        </w:rPr>
        <w:t>。</w:t>
      </w:r>
      <w:r w:rsidRPr="005A5639">
        <w:rPr>
          <w:rFonts w:ascii="宋体" w:hAnsi="宋体" w:hint="eastAsia"/>
        </w:rPr>
        <w:t>因此，</w:t>
      </w:r>
      <w:proofErr w:type="gramStart"/>
      <w:r w:rsidRPr="005A5639">
        <w:rPr>
          <w:rFonts w:ascii="宋体" w:hAnsi="宋体" w:hint="eastAsia"/>
        </w:rPr>
        <w:t>访问器方法</w:t>
      </w:r>
      <w:proofErr w:type="gramEnd"/>
      <w:r w:rsidRPr="005A5639">
        <w:rPr>
          <w:rFonts w:ascii="宋体" w:hAnsi="宋体" w:hint="eastAsia"/>
        </w:rPr>
        <w:t>必须返回内部可变对象的防御性副本。</w:t>
      </w:r>
    </w:p>
    <w:p w:rsidR="004B0CDD" w:rsidRPr="00545D94" w:rsidRDefault="004B0CDD" w:rsidP="009A2672">
      <w:pPr>
        <w:pStyle w:val="3"/>
        <w:spacing w:before="156" w:after="156"/>
      </w:pPr>
      <w:bookmarkStart w:id="751" w:name="_Toc470535992"/>
      <w:bookmarkStart w:id="752" w:name="_Toc470537396"/>
      <w:bookmarkStart w:id="753" w:name="_Toc493017911"/>
      <w:r w:rsidRPr="00545D94">
        <w:rPr>
          <w:rFonts w:hint="eastAsia"/>
        </w:rPr>
        <w:t>不允许敏感类复制其自身</w:t>
      </w:r>
      <w:bookmarkEnd w:id="751"/>
      <w:bookmarkEnd w:id="752"/>
      <w:bookmarkEnd w:id="753"/>
    </w:p>
    <w:p w:rsidR="004B0CDD" w:rsidRPr="008E0D6A" w:rsidRDefault="004B0CDD" w:rsidP="00316260">
      <w:pPr>
        <w:ind w:firstLine="420"/>
      </w:pPr>
      <w:del w:id="754" w:author="chenyu" w:date="2018-06-05T07:20:00Z">
        <w:r w:rsidRPr="008E0D6A" w:rsidDel="00B26B58">
          <w:rPr>
            <w:rFonts w:hint="eastAsia"/>
          </w:rPr>
          <w:delText>不应</w:delText>
        </w:r>
      </w:del>
      <w:ins w:id="755" w:author="chenyu" w:date="2018-06-05T07:20:00Z">
        <w:r w:rsidR="00B26B58">
          <w:rPr>
            <w:rFonts w:hint="eastAsia"/>
          </w:rPr>
          <w:t>禁止</w:t>
        </w:r>
      </w:ins>
      <w:r w:rsidRPr="008E0D6A">
        <w:rPr>
          <w:rFonts w:hint="eastAsia"/>
        </w:rPr>
        <w:t>复制包含</w:t>
      </w:r>
      <w:commentRangeStart w:id="756"/>
      <w:commentRangeStart w:id="757"/>
      <w:del w:id="758" w:author="chenyu" w:date="2018-06-05T07:22:00Z">
        <w:r w:rsidR="00B26B58" w:rsidRPr="008E0D6A" w:rsidDel="00B26B58">
          <w:rPr>
            <w:rFonts w:hint="eastAsia"/>
          </w:rPr>
          <w:delText>私有、保密</w:delText>
        </w:r>
      </w:del>
      <w:ins w:id="759" w:author="chenyu" w:date="2018-06-05T07:22:00Z">
        <w:r w:rsidR="00B26B58">
          <w:rPr>
            <w:rFonts w:hint="eastAsia"/>
          </w:rPr>
          <w:t>秘密</w:t>
        </w:r>
      </w:ins>
      <w:r w:rsidR="00B26B58" w:rsidRPr="008E0D6A">
        <w:rPr>
          <w:rFonts w:hint="eastAsia"/>
        </w:rPr>
        <w:t>或者其他敏感数据的类</w:t>
      </w:r>
      <w:commentRangeEnd w:id="756"/>
      <w:r w:rsidR="00574622">
        <w:rPr>
          <w:rStyle w:val="aff9"/>
        </w:rPr>
        <w:commentReference w:id="756"/>
      </w:r>
      <w:commentRangeEnd w:id="757"/>
      <w:r w:rsidR="00B26B58">
        <w:rPr>
          <w:rStyle w:val="aff9"/>
        </w:rPr>
        <w:commentReference w:id="757"/>
      </w:r>
      <w:r w:rsidRPr="008E0D6A">
        <w:rPr>
          <w:rFonts w:hint="eastAsia"/>
        </w:rPr>
        <w:t>。</w:t>
      </w:r>
    </w:p>
    <w:p w:rsidR="004B0CDD" w:rsidRPr="008E0D6A" w:rsidRDefault="004B0CDD" w:rsidP="00316260">
      <w:pPr>
        <w:ind w:firstLine="420"/>
      </w:pPr>
      <w:r w:rsidRPr="008E0D6A">
        <w:rPr>
          <w:rFonts w:hint="eastAsia"/>
        </w:rPr>
        <w:t>那些不敏感但是需要维持其他</w:t>
      </w:r>
      <w:proofErr w:type="gramStart"/>
      <w:r w:rsidRPr="008E0D6A">
        <w:rPr>
          <w:rFonts w:hint="eastAsia"/>
        </w:rPr>
        <w:t>不</w:t>
      </w:r>
      <w:proofErr w:type="gramEnd"/>
      <w:r w:rsidRPr="008E0D6A">
        <w:rPr>
          <w:rFonts w:hint="eastAsia"/>
        </w:rPr>
        <w:t>可变性的类，必须对恶意子</w:t>
      </w:r>
      <w:proofErr w:type="gramStart"/>
      <w:r w:rsidRPr="008E0D6A">
        <w:rPr>
          <w:rFonts w:hint="eastAsia"/>
        </w:rPr>
        <w:t>类访问</w:t>
      </w:r>
      <w:proofErr w:type="gramEnd"/>
      <w:r w:rsidRPr="008E0D6A">
        <w:rPr>
          <w:rFonts w:hint="eastAsia"/>
        </w:rPr>
        <w:t>或者操作它们的数据及破坏其</w:t>
      </w:r>
      <w:proofErr w:type="gramStart"/>
      <w:r w:rsidRPr="008E0D6A">
        <w:rPr>
          <w:rFonts w:hint="eastAsia"/>
        </w:rPr>
        <w:t>不</w:t>
      </w:r>
      <w:proofErr w:type="gramEnd"/>
      <w:r w:rsidRPr="008E0D6A">
        <w:rPr>
          <w:rFonts w:hint="eastAsia"/>
        </w:rPr>
        <w:t>可变性的可能性做出防御。</w:t>
      </w:r>
    </w:p>
    <w:p w:rsidR="004B0CDD" w:rsidRPr="008E0D6A" w:rsidRDefault="004B0CDD" w:rsidP="00316260">
      <w:pPr>
        <w:ind w:firstLine="420"/>
      </w:pPr>
      <w:r w:rsidRPr="008E0D6A">
        <w:rPr>
          <w:rFonts w:hint="eastAsia"/>
        </w:rPr>
        <w:t>复制</w:t>
      </w:r>
      <w:r w:rsidRPr="008E0D6A">
        <w:t>操作</w:t>
      </w:r>
      <w:del w:id="760" w:author="chenyu" w:date="2018-06-05T07:20:00Z">
        <w:r w:rsidRPr="008E0D6A" w:rsidDel="00B26B58">
          <w:rPr>
            <w:rFonts w:hint="eastAsia"/>
          </w:rPr>
          <w:delText>不应</w:delText>
        </w:r>
      </w:del>
      <w:ins w:id="761" w:author="chenyu" w:date="2018-06-05T07:20:00Z">
        <w:r w:rsidR="00B26B58">
          <w:rPr>
            <w:rFonts w:hint="eastAsia"/>
          </w:rPr>
          <w:t>禁止</w:t>
        </w:r>
      </w:ins>
      <w:r w:rsidRPr="008E0D6A">
        <w:t>改变源对象。</w:t>
      </w:r>
    </w:p>
    <w:p w:rsidR="004B0CDD" w:rsidRPr="00545D94" w:rsidRDefault="004B0CDD" w:rsidP="009A2672">
      <w:pPr>
        <w:pStyle w:val="3"/>
        <w:spacing w:before="156" w:after="156"/>
      </w:pPr>
      <w:bookmarkStart w:id="762" w:name="_Toc470535993"/>
      <w:bookmarkStart w:id="763" w:name="_Toc470537397"/>
      <w:bookmarkStart w:id="764" w:name="_Toc493017912"/>
      <w:del w:id="765" w:author="chenyu" w:date="2018-06-05T07:20:00Z">
        <w:r w:rsidDel="00B26B58">
          <w:rPr>
            <w:rFonts w:hint="eastAsia"/>
          </w:rPr>
          <w:delText>不应</w:delText>
        </w:r>
      </w:del>
      <w:ins w:id="766" w:author="chenyu" w:date="2018-06-05T07:20:00Z">
        <w:r w:rsidR="00B26B58">
          <w:rPr>
            <w:rFonts w:hint="eastAsia"/>
          </w:rPr>
          <w:t>禁止</w:t>
        </w:r>
      </w:ins>
      <w:r w:rsidRPr="00545D94">
        <w:rPr>
          <w:rFonts w:hint="eastAsia"/>
        </w:rPr>
        <w:t>在嵌套类中暴露外部类的私有字段</w:t>
      </w:r>
      <w:bookmarkEnd w:id="762"/>
      <w:bookmarkEnd w:id="763"/>
      <w:bookmarkEnd w:id="764"/>
    </w:p>
    <w:p w:rsidR="004B0CDD" w:rsidRPr="00545D94" w:rsidRDefault="004B0CDD" w:rsidP="00316260">
      <w:pPr>
        <w:ind w:firstLine="420"/>
      </w:pPr>
      <w:r w:rsidRPr="00545D94">
        <w:rPr>
          <w:rFonts w:hint="eastAsia"/>
          <w:lang w:val="zh-CN"/>
        </w:rPr>
        <w:t>嵌套类禁止将外部类的私有成员暴露给外部的</w:t>
      </w:r>
      <w:proofErr w:type="gramStart"/>
      <w:r w:rsidRPr="00545D94">
        <w:rPr>
          <w:rFonts w:hint="eastAsia"/>
          <w:lang w:val="zh-CN"/>
        </w:rPr>
        <w:t>类或者</w:t>
      </w:r>
      <w:proofErr w:type="gramEnd"/>
      <w:r w:rsidRPr="00545D94">
        <w:rPr>
          <w:rFonts w:hint="eastAsia"/>
          <w:lang w:val="zh-CN"/>
        </w:rPr>
        <w:t>包。</w:t>
      </w:r>
    </w:p>
    <w:p w:rsidR="004B0CDD" w:rsidRPr="00545D94" w:rsidRDefault="004B0CDD" w:rsidP="009A2672">
      <w:pPr>
        <w:pStyle w:val="3"/>
        <w:spacing w:before="156" w:after="156"/>
      </w:pPr>
      <w:bookmarkStart w:id="767" w:name="_Toc470537398"/>
      <w:bookmarkStart w:id="768" w:name="_Toc493017913"/>
      <w:r w:rsidRPr="00545D94">
        <w:rPr>
          <w:rFonts w:hint="eastAsia"/>
        </w:rPr>
        <w:t>比较类而不是类名称</w:t>
      </w:r>
      <w:bookmarkEnd w:id="767"/>
      <w:bookmarkEnd w:id="768"/>
    </w:p>
    <w:p w:rsidR="004B0CDD" w:rsidRPr="008E0D6A" w:rsidRDefault="004B0CDD" w:rsidP="00316260">
      <w:pPr>
        <w:ind w:firstLine="420"/>
      </w:pPr>
      <w:r w:rsidRPr="008E0D6A">
        <w:rPr>
          <w:rFonts w:hint="eastAsia"/>
        </w:rPr>
        <w:t>当判定一个对象是否属于特定的类，或两个对象的类是否相同时，应比较类对象，不能仅</w:t>
      </w:r>
      <w:proofErr w:type="gramStart"/>
      <w:r w:rsidRPr="008E0D6A">
        <w:rPr>
          <w:rFonts w:hint="eastAsia"/>
        </w:rPr>
        <w:t>基于类</w:t>
      </w:r>
      <w:proofErr w:type="gramEnd"/>
      <w:r w:rsidRPr="008E0D6A">
        <w:rPr>
          <w:rFonts w:hint="eastAsia"/>
        </w:rPr>
        <w:t>名称进行判定。</w:t>
      </w:r>
    </w:p>
    <w:p w:rsidR="004B0CDD" w:rsidRPr="00545D94" w:rsidRDefault="004B0CDD" w:rsidP="009A2672">
      <w:pPr>
        <w:pStyle w:val="3"/>
        <w:spacing w:before="156" w:after="156"/>
      </w:pPr>
      <w:bookmarkStart w:id="769" w:name="_Toc470535994"/>
      <w:bookmarkStart w:id="770" w:name="_Toc470537399"/>
      <w:bookmarkStart w:id="771" w:name="_Toc493017914"/>
      <w:r w:rsidRPr="00545D94">
        <w:rPr>
          <w:rFonts w:hint="eastAsia"/>
        </w:rPr>
        <w:t>小心处理构造函数抛出异常的情况</w:t>
      </w:r>
      <w:bookmarkEnd w:id="769"/>
      <w:bookmarkEnd w:id="770"/>
      <w:bookmarkEnd w:id="771"/>
    </w:p>
    <w:p w:rsidR="004B0CDD" w:rsidRPr="008E0D6A" w:rsidRDefault="004B0CDD" w:rsidP="00316260">
      <w:pPr>
        <w:ind w:firstLine="420"/>
      </w:pPr>
      <w:r w:rsidRPr="008E0D6A">
        <w:rPr>
          <w:rFonts w:hint="eastAsia"/>
        </w:rPr>
        <w:t>在一个构造方法开始创建对象但并未结束时，对象会被部分地初始化。只要对象没有被完全初始化，就必须对其他类不可见。</w:t>
      </w:r>
    </w:p>
    <w:p w:rsidR="004B0CDD" w:rsidRPr="00042761" w:rsidRDefault="004B0CDD" w:rsidP="009A2672">
      <w:pPr>
        <w:pStyle w:val="3"/>
        <w:spacing w:before="156" w:after="156"/>
      </w:pPr>
      <w:bookmarkStart w:id="772" w:name="_Toc470535995"/>
      <w:bookmarkStart w:id="773" w:name="_Toc470537400"/>
      <w:bookmarkStart w:id="774" w:name="_Toc493017915"/>
      <w:r>
        <w:rPr>
          <w:rFonts w:hint="eastAsia"/>
        </w:rPr>
        <w:t>核查并</w:t>
      </w:r>
      <w:r w:rsidRPr="00042761">
        <w:rPr>
          <w:rFonts w:hint="eastAsia"/>
        </w:rPr>
        <w:t>删除代码中存在从未使用的变量或未执行的代码段</w:t>
      </w:r>
      <w:bookmarkEnd w:id="772"/>
      <w:bookmarkEnd w:id="773"/>
      <w:bookmarkEnd w:id="774"/>
    </w:p>
    <w:p w:rsidR="004B0CDD" w:rsidRPr="008E0D6A" w:rsidRDefault="004B0CDD" w:rsidP="00316260">
      <w:pPr>
        <w:ind w:firstLine="420"/>
      </w:pPr>
      <w:r w:rsidRPr="008E0D6A">
        <w:rPr>
          <w:rFonts w:hint="eastAsia"/>
        </w:rPr>
        <w:t>建议核查并删除代码中那些从未被使用的变量或从未执行的代码段。</w:t>
      </w:r>
    </w:p>
    <w:p w:rsidR="004B0CDD" w:rsidRDefault="004B0CDD" w:rsidP="009A2672">
      <w:pPr>
        <w:pStyle w:val="3"/>
        <w:spacing w:before="156" w:after="156"/>
      </w:pPr>
      <w:bookmarkStart w:id="775" w:name="_Toc470535996"/>
      <w:bookmarkStart w:id="776" w:name="_Toc470537401"/>
      <w:bookmarkStart w:id="777" w:name="_Toc493017916"/>
      <w:r>
        <w:lastRenderedPageBreak/>
        <w:t>确保虚函数</w:t>
      </w:r>
      <w:r>
        <w:rPr>
          <w:rFonts w:hint="eastAsia"/>
        </w:rPr>
        <w:t>被</w:t>
      </w:r>
      <w:r>
        <w:t>安全调用</w:t>
      </w:r>
      <w:bookmarkEnd w:id="775"/>
      <w:bookmarkEnd w:id="776"/>
      <w:bookmarkEnd w:id="777"/>
    </w:p>
    <w:p w:rsidR="004B0CDD" w:rsidRDefault="004B0CDD" w:rsidP="00316260">
      <w:pPr>
        <w:ind w:firstLine="420"/>
      </w:pPr>
      <w:r>
        <w:rPr>
          <w:rFonts w:hint="eastAsia"/>
        </w:rPr>
        <w:t>不要从</w:t>
      </w:r>
      <w:r>
        <w:t>构造函数</w:t>
      </w:r>
      <w:proofErr w:type="gramStart"/>
      <w:r>
        <w:t>与析构</w:t>
      </w:r>
      <w:proofErr w:type="gramEnd"/>
      <w:r>
        <w:t>函数中调用虚函数。</w:t>
      </w:r>
    </w:p>
    <w:p w:rsidR="004B0CDD" w:rsidRDefault="004B0CDD" w:rsidP="009A2672">
      <w:pPr>
        <w:pStyle w:val="3"/>
        <w:spacing w:before="156" w:after="156"/>
      </w:pPr>
      <w:bookmarkStart w:id="778" w:name="_Toc470535997"/>
      <w:bookmarkStart w:id="779" w:name="_Toc470537402"/>
      <w:bookmarkStart w:id="780" w:name="_Toc493017917"/>
      <w:r>
        <w:rPr>
          <w:rFonts w:hint="eastAsia"/>
        </w:rPr>
        <w:t>不要</w:t>
      </w:r>
      <w:r>
        <w:t>切分</w:t>
      </w:r>
      <w:r>
        <w:rPr>
          <w:rFonts w:hint="eastAsia"/>
        </w:rPr>
        <w:t>子类</w:t>
      </w:r>
      <w:r>
        <w:t>对象</w:t>
      </w:r>
      <w:bookmarkEnd w:id="778"/>
      <w:bookmarkEnd w:id="779"/>
      <w:bookmarkEnd w:id="780"/>
    </w:p>
    <w:p w:rsidR="004B0CDD" w:rsidRDefault="004B0CDD" w:rsidP="00316260">
      <w:pPr>
        <w:ind w:firstLine="420"/>
      </w:pPr>
      <w:r>
        <w:t>不要</w:t>
      </w:r>
      <w:r>
        <w:rPr>
          <w:rFonts w:hint="eastAsia"/>
        </w:rPr>
        <w:t>将</w:t>
      </w:r>
      <w:proofErr w:type="gramStart"/>
      <w:r>
        <w:t>基类</w:t>
      </w:r>
      <w:r>
        <w:rPr>
          <w:rFonts w:hint="eastAsia"/>
        </w:rPr>
        <w:t>对象</w:t>
      </w:r>
      <w:proofErr w:type="gramEnd"/>
      <w:r>
        <w:t>初始化为</w:t>
      </w:r>
      <w:r>
        <w:rPr>
          <w:rFonts w:hint="eastAsia"/>
        </w:rPr>
        <w:t>子类对象</w:t>
      </w:r>
      <w:r>
        <w:t>，</w:t>
      </w:r>
      <w:r>
        <w:rPr>
          <w:rFonts w:hint="eastAsia"/>
        </w:rPr>
        <w:t>除非</w:t>
      </w:r>
      <w:r>
        <w:t>通过</w:t>
      </w:r>
      <w:r>
        <w:rPr>
          <w:rFonts w:hint="eastAsia"/>
        </w:rPr>
        <w:t>引用</w:t>
      </w:r>
      <w:r>
        <w:t>、</w:t>
      </w:r>
      <w:r>
        <w:rPr>
          <w:rFonts w:hint="eastAsia"/>
        </w:rPr>
        <w:t>指针</w:t>
      </w:r>
      <w:r>
        <w:t>或类指针的方式。</w:t>
      </w:r>
    </w:p>
    <w:p w:rsidR="004B0CDD" w:rsidRDefault="004B0CDD" w:rsidP="009A2672">
      <w:pPr>
        <w:pStyle w:val="3"/>
        <w:spacing w:before="156" w:after="156"/>
      </w:pPr>
      <w:bookmarkStart w:id="781" w:name="_Toc470535998"/>
      <w:bookmarkStart w:id="782" w:name="_Toc470537403"/>
      <w:bookmarkStart w:id="783" w:name="_Toc493017918"/>
      <w:r>
        <w:rPr>
          <w:rFonts w:hint="eastAsia"/>
        </w:rPr>
        <w:t>谨慎</w:t>
      </w:r>
      <w:r>
        <w:t>删除</w:t>
      </w:r>
      <w:r>
        <w:rPr>
          <w:rFonts w:hint="eastAsia"/>
        </w:rPr>
        <w:t>多态对象</w:t>
      </w:r>
      <w:bookmarkEnd w:id="781"/>
      <w:bookmarkEnd w:id="782"/>
      <w:bookmarkEnd w:id="783"/>
    </w:p>
    <w:p w:rsidR="004B0CDD" w:rsidRDefault="004B0CDD" w:rsidP="00316260">
      <w:pPr>
        <w:ind w:firstLine="420"/>
      </w:pPr>
      <w:r>
        <w:t>不要通过指向具有</w:t>
      </w:r>
      <w:proofErr w:type="gramStart"/>
      <w:r>
        <w:t>非虚析构函数的基类指针</w:t>
      </w:r>
      <w:proofErr w:type="gramEnd"/>
      <w:r>
        <w:t>删除</w:t>
      </w:r>
      <w:r>
        <w:rPr>
          <w:rFonts w:hint="eastAsia"/>
        </w:rPr>
        <w:t>子</w:t>
      </w:r>
      <w:r>
        <w:t>类</w:t>
      </w:r>
      <w:r>
        <w:rPr>
          <w:rFonts w:hint="eastAsia"/>
        </w:rPr>
        <w:t>对象</w:t>
      </w:r>
      <w:r>
        <w:t>。</w:t>
      </w:r>
    </w:p>
    <w:p w:rsidR="004B0CDD" w:rsidRDefault="004B0CDD" w:rsidP="00316260">
      <w:pPr>
        <w:ind w:firstLine="420"/>
      </w:pPr>
      <w:r>
        <w:t>在没有</w:t>
      </w:r>
      <w:proofErr w:type="gramStart"/>
      <w:r>
        <w:t>虚析构</w:t>
      </w:r>
      <w:proofErr w:type="gramEnd"/>
      <w:r>
        <w:t>函数时不要</w:t>
      </w:r>
      <w:r>
        <w:rPr>
          <w:rFonts w:hint="eastAsia"/>
        </w:rPr>
        <w:t>删除</w:t>
      </w:r>
      <w:r>
        <w:t>多态对象。</w:t>
      </w:r>
    </w:p>
    <w:p w:rsidR="004B0CDD" w:rsidRPr="009A2672" w:rsidRDefault="004B0CDD" w:rsidP="007A5464">
      <w:pPr>
        <w:pStyle w:val="21"/>
        <w:spacing w:before="156" w:after="156"/>
      </w:pPr>
      <w:bookmarkStart w:id="784" w:name="_Toc465415907"/>
      <w:bookmarkStart w:id="785" w:name="_Toc515951502"/>
      <w:r w:rsidRPr="009A2672">
        <w:rPr>
          <w:rFonts w:hint="eastAsia"/>
        </w:rPr>
        <w:t>并发程序安全</w:t>
      </w:r>
      <w:bookmarkEnd w:id="784"/>
      <w:bookmarkEnd w:id="785"/>
    </w:p>
    <w:p w:rsidR="004B0CDD" w:rsidRPr="00545D94" w:rsidRDefault="004B0CDD" w:rsidP="009A2672">
      <w:pPr>
        <w:pStyle w:val="3"/>
        <w:spacing w:before="156" w:after="156"/>
      </w:pPr>
      <w:bookmarkStart w:id="786" w:name="_Toc493017921"/>
      <w:r w:rsidRPr="00545D94">
        <w:rPr>
          <w:rFonts w:hint="eastAsia"/>
        </w:rPr>
        <w:t>确保</w:t>
      </w:r>
      <w:r>
        <w:rPr>
          <w:rFonts w:hint="eastAsia"/>
        </w:rPr>
        <w:t>共享数据</w:t>
      </w:r>
      <w:r w:rsidRPr="00545D94">
        <w:rPr>
          <w:rFonts w:hint="eastAsia"/>
        </w:rPr>
        <w:t>的线程安全</w:t>
      </w:r>
      <w:bookmarkEnd w:id="786"/>
    </w:p>
    <w:p w:rsidR="004B0CDD" w:rsidRDefault="004B0CDD" w:rsidP="009A2672">
      <w:pPr>
        <w:ind w:firstLine="420"/>
      </w:pPr>
      <w:r>
        <w:rPr>
          <w:rFonts w:hint="eastAsia"/>
        </w:rPr>
        <w:t>确保所有的全局变量、线程间的共享可变数据是线程安全的。</w:t>
      </w:r>
    </w:p>
    <w:p w:rsidR="004B0CDD" w:rsidRDefault="004B0CDD" w:rsidP="009A2672">
      <w:pPr>
        <w:ind w:firstLine="420"/>
      </w:pPr>
      <w:r>
        <w:rPr>
          <w:rFonts w:hint="eastAsia"/>
        </w:rPr>
        <w:t>对所有需确保线程安全的数据</w:t>
      </w:r>
      <w:r w:rsidRPr="00545D94">
        <w:t>通过</w:t>
      </w:r>
      <w:r w:rsidRPr="00545D94">
        <w:rPr>
          <w:rFonts w:hint="eastAsia"/>
        </w:rPr>
        <w:t>同步</w:t>
      </w:r>
      <w:r w:rsidRPr="00545D94">
        <w:t>方法</w:t>
      </w:r>
      <w:r>
        <w:rPr>
          <w:rFonts w:hint="eastAsia"/>
        </w:rPr>
        <w:t>或代码块</w:t>
      </w:r>
      <w:r w:rsidRPr="00545D94">
        <w:t>进行保护</w:t>
      </w:r>
      <w:r w:rsidRPr="00545D94">
        <w:rPr>
          <w:rFonts w:hint="eastAsia"/>
        </w:rPr>
        <w:t>。</w:t>
      </w:r>
    </w:p>
    <w:p w:rsidR="004B0CDD" w:rsidRPr="00545D94" w:rsidRDefault="004B0CDD" w:rsidP="009A2672">
      <w:pPr>
        <w:pStyle w:val="3"/>
        <w:spacing w:before="156" w:after="156"/>
      </w:pPr>
      <w:bookmarkStart w:id="787" w:name="_Toc493017922"/>
      <w:r w:rsidRPr="00545D94">
        <w:rPr>
          <w:rFonts w:hint="eastAsia"/>
        </w:rPr>
        <w:t>确保共享变量</w:t>
      </w:r>
      <w:r>
        <w:rPr>
          <w:rFonts w:hint="eastAsia"/>
        </w:rPr>
        <w:t>、数据</w:t>
      </w:r>
      <w:r w:rsidRPr="00545D94">
        <w:rPr>
          <w:rFonts w:hint="eastAsia"/>
        </w:rPr>
        <w:t>的可见性</w:t>
      </w:r>
      <w:bookmarkEnd w:id="787"/>
    </w:p>
    <w:p w:rsidR="004B0CDD" w:rsidRDefault="004B0CDD" w:rsidP="009A2672">
      <w:pPr>
        <w:ind w:firstLine="420"/>
      </w:pPr>
      <w:r w:rsidRPr="00545D94">
        <w:t>对共享</w:t>
      </w:r>
      <w:r>
        <w:rPr>
          <w:rFonts w:hint="eastAsia"/>
        </w:rPr>
        <w:t>变量、</w:t>
      </w:r>
      <w:r w:rsidRPr="00545D94">
        <w:t>数据的读</w:t>
      </w:r>
      <w:r>
        <w:rPr>
          <w:rFonts w:hint="eastAsia"/>
        </w:rPr>
        <w:t>或</w:t>
      </w:r>
      <w:r w:rsidRPr="00545D94">
        <w:t>写操作均应使用同步访问。</w:t>
      </w:r>
    </w:p>
    <w:p w:rsidR="004B0CDD" w:rsidRPr="00545D94" w:rsidRDefault="004B0CDD" w:rsidP="009A2672">
      <w:pPr>
        <w:ind w:firstLine="420"/>
      </w:pPr>
      <w:r w:rsidRPr="00545D94">
        <w:rPr>
          <w:rFonts w:hint="eastAsia"/>
        </w:rPr>
        <w:t>所有</w:t>
      </w:r>
      <w:r w:rsidRPr="00545D94">
        <w:t>执行读或写操作的线程都必须在同一个锁上同步，</w:t>
      </w:r>
      <w:r w:rsidRPr="00545D94">
        <w:rPr>
          <w:rFonts w:hint="eastAsia"/>
        </w:rPr>
        <w:t>以</w:t>
      </w:r>
      <w:r w:rsidRPr="00545D94">
        <w:t>确保所有线程都能看到共享变量</w:t>
      </w:r>
      <w:r>
        <w:rPr>
          <w:rFonts w:hint="eastAsia"/>
        </w:rPr>
        <w:t>或数据</w:t>
      </w:r>
      <w:r w:rsidRPr="00545D94">
        <w:t>的最新值</w:t>
      </w:r>
      <w:r w:rsidRPr="00545D94">
        <w:rPr>
          <w:rFonts w:hint="eastAsia"/>
        </w:rPr>
        <w:t>。</w:t>
      </w:r>
    </w:p>
    <w:p w:rsidR="004B0CDD" w:rsidRPr="00545D94" w:rsidRDefault="004B0CDD" w:rsidP="009A2672">
      <w:pPr>
        <w:pStyle w:val="3"/>
        <w:spacing w:before="156" w:after="156"/>
      </w:pPr>
      <w:bookmarkStart w:id="788" w:name="_Toc493017923"/>
      <w:r w:rsidRPr="00545D94">
        <w:rPr>
          <w:rFonts w:hint="eastAsia"/>
        </w:rPr>
        <w:t>确保同步对象上</w:t>
      </w:r>
      <w:proofErr w:type="gramStart"/>
      <w:r w:rsidRPr="00545D94">
        <w:rPr>
          <w:rFonts w:hint="eastAsia"/>
        </w:rPr>
        <w:t>的锁按相同</w:t>
      </w:r>
      <w:proofErr w:type="gramEnd"/>
      <w:r w:rsidRPr="00545D94">
        <w:rPr>
          <w:rFonts w:hint="eastAsia"/>
        </w:rPr>
        <w:t>的顺序获得和释放</w:t>
      </w:r>
      <w:bookmarkEnd w:id="788"/>
    </w:p>
    <w:p w:rsidR="004B0CDD" w:rsidRPr="00545D94" w:rsidRDefault="004B0CDD" w:rsidP="009A2672">
      <w:pPr>
        <w:ind w:firstLine="420"/>
      </w:pPr>
      <w:r w:rsidRPr="00545D94">
        <w:rPr>
          <w:rFonts w:hint="eastAsia"/>
        </w:rPr>
        <w:t>同步对象</w:t>
      </w:r>
      <w:r w:rsidRPr="00545D94">
        <w:t>上</w:t>
      </w:r>
      <w:proofErr w:type="gramStart"/>
      <w:r w:rsidRPr="00545D94">
        <w:t>的锁</w:t>
      </w:r>
      <w:r w:rsidRPr="00545D94">
        <w:rPr>
          <w:rFonts w:hint="eastAsia"/>
        </w:rPr>
        <w:t>应</w:t>
      </w:r>
      <w:r w:rsidRPr="00545D94">
        <w:t>按照</w:t>
      </w:r>
      <w:proofErr w:type="gramEnd"/>
      <w:r w:rsidRPr="00545D94">
        <w:t>相同的顺序获得和释放</w:t>
      </w:r>
      <w:r>
        <w:rPr>
          <w:rFonts w:hint="eastAsia"/>
        </w:rPr>
        <w:t>，</w:t>
      </w:r>
      <w:r w:rsidRPr="00545D94">
        <w:t>以</w:t>
      </w:r>
      <w:r w:rsidRPr="00545D94">
        <w:rPr>
          <w:rFonts w:hint="eastAsia"/>
        </w:rPr>
        <w:t>避免当两个或多个线程互相等待时被阻塞进而发生死锁。</w:t>
      </w:r>
    </w:p>
    <w:p w:rsidR="004B0CDD" w:rsidRPr="0016723C" w:rsidRDefault="004B0CDD" w:rsidP="009A2672">
      <w:pPr>
        <w:pStyle w:val="3"/>
        <w:spacing w:before="156" w:after="156"/>
      </w:pPr>
      <w:bookmarkStart w:id="789" w:name="_Toc493017924"/>
      <w:r w:rsidRPr="00545D94">
        <w:rPr>
          <w:rFonts w:hint="eastAsia"/>
        </w:rPr>
        <w:t>确保</w:t>
      </w:r>
      <w:r w:rsidRPr="00545D94">
        <w:t>导致阻塞的线程可以被</w:t>
      </w:r>
      <w:r w:rsidRPr="00545D94">
        <w:rPr>
          <w:rFonts w:hint="eastAsia"/>
        </w:rPr>
        <w:t>终止</w:t>
      </w:r>
      <w:bookmarkEnd w:id="789"/>
    </w:p>
    <w:p w:rsidR="004B0CDD" w:rsidRPr="00545D94" w:rsidRDefault="004B0CDD" w:rsidP="009A2672">
      <w:pPr>
        <w:ind w:firstLine="420"/>
      </w:pPr>
      <w:r>
        <w:rPr>
          <w:rFonts w:hint="eastAsia"/>
        </w:rPr>
        <w:t>需确保</w:t>
      </w:r>
      <w:r w:rsidRPr="00545D94">
        <w:rPr>
          <w:rFonts w:hint="eastAsia"/>
        </w:rPr>
        <w:t>能够终止处于阻塞状态的任务和</w:t>
      </w:r>
      <w:r w:rsidRPr="00545D94">
        <w:t>线程</w:t>
      </w:r>
      <w:r w:rsidRPr="00545D94">
        <w:rPr>
          <w:rFonts w:hint="eastAsia"/>
        </w:rPr>
        <w:t>。</w:t>
      </w:r>
    </w:p>
    <w:p w:rsidR="004B0CDD" w:rsidRPr="00CF0D4C" w:rsidRDefault="004B0CDD" w:rsidP="009A2672">
      <w:pPr>
        <w:pStyle w:val="3"/>
        <w:spacing w:before="156" w:after="156"/>
      </w:pPr>
      <w:bookmarkStart w:id="790" w:name="_Toc493017925"/>
      <w:r w:rsidRPr="00CF0D4C">
        <w:rPr>
          <w:rFonts w:hint="eastAsia"/>
        </w:rPr>
        <w:t>确保线程池</w:t>
      </w:r>
      <w:r w:rsidRPr="00CF0D4C">
        <w:t>安全</w:t>
      </w:r>
      <w:bookmarkEnd w:id="790"/>
    </w:p>
    <w:p w:rsidR="004B0CDD" w:rsidRPr="001E6829" w:rsidRDefault="004B0CDD" w:rsidP="009A2672">
      <w:pPr>
        <w:ind w:firstLine="420"/>
      </w:pPr>
      <w:r w:rsidRPr="00026B8E">
        <w:rPr>
          <w:rFonts w:hint="eastAsia"/>
        </w:rPr>
        <w:t>使用线程池</w:t>
      </w:r>
      <w:r w:rsidRPr="00026B8E">
        <w:t>来处理请求，</w:t>
      </w:r>
      <w:r w:rsidRPr="004A76B3">
        <w:rPr>
          <w:rFonts w:hint="eastAsia"/>
        </w:rPr>
        <w:t>以抵御拒绝服务攻击。</w:t>
      </w:r>
    </w:p>
    <w:p w:rsidR="004B0CDD" w:rsidRDefault="004B0CDD" w:rsidP="009A2672">
      <w:pPr>
        <w:ind w:firstLine="420"/>
      </w:pPr>
      <w:del w:id="791" w:author="chenyu" w:date="2018-06-05T07:20:00Z">
        <w:r w:rsidDel="00B26B58">
          <w:rPr>
            <w:rFonts w:hint="eastAsia"/>
          </w:rPr>
          <w:delText>不应</w:delText>
        </w:r>
      </w:del>
      <w:ins w:id="792" w:author="chenyu" w:date="2018-06-05T07:20:00Z">
        <w:r w:rsidR="00B26B58">
          <w:rPr>
            <w:rFonts w:hint="eastAsia"/>
          </w:rPr>
          <w:t>禁止</w:t>
        </w:r>
      </w:ins>
      <w:r>
        <w:rPr>
          <w:rFonts w:hint="eastAsia"/>
        </w:rPr>
        <w:t>在一个有限的线程池中执行需要依赖其他线程的任务，以避免死锁。</w:t>
      </w:r>
    </w:p>
    <w:p w:rsidR="004B0CDD" w:rsidRDefault="004B0CDD" w:rsidP="009A2672">
      <w:pPr>
        <w:ind w:firstLine="420"/>
      </w:pPr>
      <w:r>
        <w:t>提交至线程池的任务</w:t>
      </w:r>
      <w:r>
        <w:rPr>
          <w:rFonts w:hint="eastAsia"/>
        </w:rPr>
        <w:t>应</w:t>
      </w:r>
      <w:r>
        <w:t>是可</w:t>
      </w:r>
      <w:r>
        <w:rPr>
          <w:rFonts w:hint="eastAsia"/>
        </w:rPr>
        <w:t>被</w:t>
      </w:r>
      <w:r>
        <w:t>中断的。</w:t>
      </w:r>
    </w:p>
    <w:p w:rsidR="004B0CDD" w:rsidRDefault="004B0CDD" w:rsidP="009A2672">
      <w:pPr>
        <w:ind w:firstLine="420"/>
      </w:pPr>
      <w:r>
        <w:rPr>
          <w:rFonts w:hint="eastAsia"/>
        </w:rPr>
        <w:t>所有</w:t>
      </w:r>
      <w:r>
        <w:t>线程池</w:t>
      </w:r>
      <w:r>
        <w:rPr>
          <w:rFonts w:hint="eastAsia"/>
        </w:rPr>
        <w:t>中的</w:t>
      </w:r>
      <w:r>
        <w:t>任务</w:t>
      </w:r>
      <w:r>
        <w:rPr>
          <w:rFonts w:hint="eastAsia"/>
        </w:rPr>
        <w:t>应提供将任务执行的异常情况通报应用程序的机制。</w:t>
      </w:r>
    </w:p>
    <w:p w:rsidR="004B0CDD" w:rsidRDefault="004B0CDD" w:rsidP="009A2672">
      <w:pPr>
        <w:pStyle w:val="3"/>
        <w:spacing w:before="156" w:after="156"/>
      </w:pPr>
      <w:bookmarkStart w:id="793" w:name="_Toc493017926"/>
      <w:r>
        <w:rPr>
          <w:rFonts w:hint="eastAsia"/>
        </w:rPr>
        <w:t>确保线程</w:t>
      </w:r>
      <w:r>
        <w:t>专有存储</w:t>
      </w:r>
      <w:r>
        <w:rPr>
          <w:rFonts w:hint="eastAsia"/>
        </w:rPr>
        <w:t>可</w:t>
      </w:r>
      <w:r>
        <w:t>被及时清理</w:t>
      </w:r>
      <w:bookmarkEnd w:id="793"/>
    </w:p>
    <w:p w:rsidR="004B0CDD" w:rsidRDefault="004B0CDD" w:rsidP="009A2672">
      <w:pPr>
        <w:ind w:firstLine="420"/>
      </w:pPr>
      <w:r>
        <w:t>应及时释放线程专有对象，防止内存</w:t>
      </w:r>
      <w:r>
        <w:rPr>
          <w:rFonts w:hint="eastAsia"/>
        </w:rPr>
        <w:t>泄漏与</w:t>
      </w:r>
      <w:r>
        <w:t>拒绝服务</w:t>
      </w:r>
      <w:r>
        <w:rPr>
          <w:rFonts w:hint="eastAsia"/>
        </w:rPr>
        <w:t>式</w:t>
      </w:r>
      <w:r>
        <w:t>攻击。</w:t>
      </w:r>
    </w:p>
    <w:p w:rsidR="004B0CDD" w:rsidRDefault="004B0CDD" w:rsidP="009A2672">
      <w:pPr>
        <w:pStyle w:val="3"/>
        <w:spacing w:before="156" w:after="156"/>
      </w:pPr>
      <w:bookmarkStart w:id="794" w:name="_Toc493017927"/>
      <w:r>
        <w:rPr>
          <w:rFonts w:hint="eastAsia"/>
        </w:rPr>
        <w:t>注意共享</w:t>
      </w:r>
      <w:r>
        <w:t>对象的存储</w:t>
      </w:r>
      <w:r>
        <w:rPr>
          <w:rFonts w:hint="eastAsia"/>
        </w:rPr>
        <w:t>周期</w:t>
      </w:r>
      <w:bookmarkEnd w:id="794"/>
    </w:p>
    <w:p w:rsidR="004B0CDD" w:rsidRDefault="004B0CDD" w:rsidP="009A2672">
      <w:pPr>
        <w:ind w:firstLine="420"/>
      </w:pPr>
      <w:r>
        <w:rPr>
          <w:rFonts w:hint="eastAsia"/>
        </w:rPr>
        <w:t>禁止在一个线程中访问其他线程的非静态局部变量</w:t>
      </w:r>
      <w:r>
        <w:t>。</w:t>
      </w:r>
    </w:p>
    <w:p w:rsidR="004B0CDD" w:rsidRDefault="004B0CDD" w:rsidP="009A2672">
      <w:pPr>
        <w:pStyle w:val="3"/>
        <w:spacing w:before="156" w:after="156"/>
      </w:pPr>
      <w:bookmarkStart w:id="795" w:name="_Toc493017928"/>
      <w:r>
        <w:rPr>
          <w:rFonts w:hint="eastAsia"/>
        </w:rPr>
        <w:t>在循环体中执行线程的挂起操作</w:t>
      </w:r>
      <w:bookmarkEnd w:id="795"/>
    </w:p>
    <w:p w:rsidR="004B0CDD" w:rsidRDefault="004B0CDD" w:rsidP="009A2672">
      <w:pPr>
        <w:ind w:firstLine="420"/>
      </w:pPr>
      <w:r>
        <w:rPr>
          <w:rFonts w:hint="eastAsia"/>
        </w:rPr>
        <w:t>仅在循环体中执行线程的挂起操作，并在每次挂起线程之前检查线程继续执行要满足的条件。</w:t>
      </w:r>
    </w:p>
    <w:p w:rsidR="004B0CDD" w:rsidRPr="008E0D6A" w:rsidRDefault="004B0CDD" w:rsidP="009A2672">
      <w:pPr>
        <w:pStyle w:val="3"/>
        <w:spacing w:before="156" w:after="156"/>
      </w:pPr>
      <w:bookmarkStart w:id="796" w:name="_Toc493017929"/>
      <w:r w:rsidRPr="008E0D6A">
        <w:rPr>
          <w:rFonts w:hint="eastAsia"/>
        </w:rPr>
        <w:t>谨慎</w:t>
      </w:r>
      <w:r w:rsidRPr="008E0D6A">
        <w:t>处理已加入或分离过</w:t>
      </w:r>
      <w:r w:rsidRPr="008E0D6A">
        <w:rPr>
          <w:rFonts w:hint="eastAsia"/>
        </w:rPr>
        <w:t>的线程</w:t>
      </w:r>
      <w:bookmarkEnd w:id="796"/>
    </w:p>
    <w:p w:rsidR="004B0CDD" w:rsidRDefault="004B0CDD" w:rsidP="009A2672">
      <w:pPr>
        <w:ind w:firstLine="420"/>
      </w:pPr>
      <w:r>
        <w:t>不要加入或分离已进行过</w:t>
      </w:r>
      <w:r>
        <w:rPr>
          <w:rFonts w:hint="eastAsia"/>
        </w:rPr>
        <w:t>加入</w:t>
      </w:r>
      <w:r>
        <w:t>或分离操作的线程。</w:t>
      </w:r>
    </w:p>
    <w:p w:rsidR="004B0CDD" w:rsidRDefault="004B0CDD" w:rsidP="009A2672">
      <w:pPr>
        <w:pStyle w:val="3"/>
        <w:spacing w:before="156" w:after="156"/>
      </w:pPr>
      <w:bookmarkStart w:id="797" w:name="_Toc493017930"/>
      <w:r>
        <w:rPr>
          <w:rFonts w:hint="eastAsia"/>
        </w:rPr>
        <w:lastRenderedPageBreak/>
        <w:t>谨慎</w:t>
      </w:r>
      <w:r>
        <w:t>处理原子变量</w:t>
      </w:r>
      <w:bookmarkEnd w:id="797"/>
    </w:p>
    <w:p w:rsidR="004B0CDD" w:rsidRDefault="004B0CDD" w:rsidP="009A2672">
      <w:pPr>
        <w:ind w:firstLine="420"/>
      </w:pPr>
      <w:del w:id="798" w:author="chenyu" w:date="2018-06-05T07:20:00Z">
        <w:r w:rsidDel="00B26B58">
          <w:rPr>
            <w:rFonts w:hint="eastAsia"/>
          </w:rPr>
          <w:delText>不应</w:delText>
        </w:r>
      </w:del>
      <w:ins w:id="799" w:author="chenyu" w:date="2018-06-05T07:20:00Z">
        <w:r w:rsidR="00B26B58">
          <w:rPr>
            <w:rFonts w:hint="eastAsia"/>
          </w:rPr>
          <w:t>禁止</w:t>
        </w:r>
      </w:ins>
      <w:r>
        <w:t>在一个表达式中</w:t>
      </w:r>
      <w:r>
        <w:rPr>
          <w:rFonts w:hint="eastAsia"/>
        </w:rPr>
        <w:t>两次访问同</w:t>
      </w:r>
      <w:r>
        <w:t>一个原子变量</w:t>
      </w:r>
      <w:r>
        <w:rPr>
          <w:rFonts w:hint="eastAsia"/>
        </w:rPr>
        <w:t>。程序无法确保在两次访问该变量之间，其值不被其他线程修改。</w:t>
      </w:r>
    </w:p>
    <w:p w:rsidR="004B0CDD" w:rsidRDefault="004B0CDD" w:rsidP="009A2672">
      <w:pPr>
        <w:pStyle w:val="3"/>
        <w:spacing w:before="156" w:after="156"/>
      </w:pPr>
      <w:bookmarkStart w:id="800" w:name="_Toc493017931"/>
      <w:r w:rsidRPr="008E0D6A">
        <w:t>确保特权让渡过程</w:t>
      </w:r>
      <w:r w:rsidRPr="008E0D6A">
        <w:rPr>
          <w:rFonts w:hint="eastAsia"/>
        </w:rPr>
        <w:t>成功</w:t>
      </w:r>
      <w:bookmarkEnd w:id="800"/>
    </w:p>
    <w:p w:rsidR="004B0CDD" w:rsidRDefault="004B0CDD" w:rsidP="009A2672">
      <w:pPr>
        <w:ind w:firstLine="420"/>
      </w:pPr>
      <w:r>
        <w:t>进行特权让渡时，</w:t>
      </w:r>
      <w:r>
        <w:rPr>
          <w:rFonts w:hint="eastAsia"/>
        </w:rPr>
        <w:t>应</w:t>
      </w:r>
      <w:r>
        <w:t>遵守正确的特权废除顺序。</w:t>
      </w:r>
    </w:p>
    <w:p w:rsidR="004B0CDD" w:rsidRPr="008E0D6A" w:rsidRDefault="004B0CDD" w:rsidP="009A2672">
      <w:pPr>
        <w:pStyle w:val="3"/>
        <w:spacing w:before="156" w:after="156"/>
      </w:pPr>
      <w:bookmarkStart w:id="801" w:name="_Toc493017932"/>
      <w:r w:rsidRPr="008E0D6A">
        <w:rPr>
          <w:rFonts w:hint="eastAsia"/>
        </w:rPr>
        <w:t>不要</w:t>
      </w:r>
      <w:r w:rsidRPr="008E0D6A">
        <w:t>使用异步</w:t>
      </w:r>
      <w:r w:rsidRPr="008E0D6A">
        <w:rPr>
          <w:rFonts w:hint="eastAsia"/>
        </w:rPr>
        <w:t>取消</w:t>
      </w:r>
      <w:r w:rsidRPr="008E0D6A">
        <w:t>的线程</w:t>
      </w:r>
      <w:bookmarkEnd w:id="801"/>
    </w:p>
    <w:p w:rsidR="004B0CDD" w:rsidRDefault="004B0CDD" w:rsidP="009A2672">
      <w:pPr>
        <w:ind w:firstLine="420"/>
      </w:pPr>
      <w:r>
        <w:t>不要使用异步取消的线程，防止产生资源泄露。</w:t>
      </w:r>
    </w:p>
    <w:p w:rsidR="004B0CDD" w:rsidRPr="008E0D6A" w:rsidRDefault="004B0CDD" w:rsidP="009A2672">
      <w:pPr>
        <w:pStyle w:val="3"/>
        <w:spacing w:before="156" w:after="156"/>
      </w:pPr>
      <w:bookmarkStart w:id="802" w:name="_Toc493017933"/>
      <w:r w:rsidRPr="008E0D6A">
        <w:rPr>
          <w:rFonts w:hint="eastAsia"/>
        </w:rPr>
        <w:t>控制</w:t>
      </w:r>
      <w:r w:rsidRPr="008E0D6A">
        <w:t>条件变量同步等待操作中的互斥数量</w:t>
      </w:r>
      <w:bookmarkEnd w:id="802"/>
    </w:p>
    <w:p w:rsidR="004B0CDD" w:rsidRDefault="004B0CDD" w:rsidP="009A2672">
      <w:pPr>
        <w:ind w:firstLine="420"/>
      </w:pPr>
      <w:r>
        <w:rPr>
          <w:rFonts w:hint="eastAsia"/>
        </w:rPr>
        <w:t>不要在</w:t>
      </w:r>
      <w:r>
        <w:t>条件</w:t>
      </w:r>
      <w:r>
        <w:rPr>
          <w:rFonts w:hint="eastAsia"/>
        </w:rPr>
        <w:t>变量</w:t>
      </w:r>
      <w:r>
        <w:t>同步等待操作中使用多于一个</w:t>
      </w:r>
      <w:r>
        <w:rPr>
          <w:rFonts w:hint="eastAsia"/>
        </w:rPr>
        <w:t>的</w:t>
      </w:r>
      <w:r>
        <w:t>互斥。</w:t>
      </w:r>
    </w:p>
    <w:p w:rsidR="004B0CDD" w:rsidRDefault="004B0CDD" w:rsidP="009A2672">
      <w:pPr>
        <w:pStyle w:val="3"/>
        <w:spacing w:before="156" w:after="156"/>
      </w:pPr>
      <w:bookmarkStart w:id="803" w:name="_Toc493017934"/>
      <w:r>
        <w:t>通知</w:t>
      </w:r>
      <w:r>
        <w:rPr>
          <w:rFonts w:hint="eastAsia"/>
        </w:rPr>
        <w:t>所有等待的</w:t>
      </w:r>
      <w:r>
        <w:t>线程</w:t>
      </w:r>
      <w:bookmarkEnd w:id="803"/>
    </w:p>
    <w:p w:rsidR="004B0CDD" w:rsidRPr="00694CD1" w:rsidRDefault="004B0CDD" w:rsidP="009A2672">
      <w:pPr>
        <w:ind w:firstLine="420"/>
      </w:pPr>
      <w:r>
        <w:rPr>
          <w:rFonts w:hint="eastAsia"/>
        </w:rPr>
        <w:t>释放互斥锁时，建议线程通知</w:t>
      </w:r>
      <w:r>
        <w:t>所有</w:t>
      </w:r>
      <w:r>
        <w:rPr>
          <w:rFonts w:hint="eastAsia"/>
        </w:rPr>
        <w:t>正在</w:t>
      </w:r>
      <w:r>
        <w:t>等待</w:t>
      </w:r>
      <w:r>
        <w:rPr>
          <w:rFonts w:hint="eastAsia"/>
        </w:rPr>
        <w:t>该锁</w:t>
      </w:r>
      <w:r>
        <w:t>的线程，而不是单一</w:t>
      </w:r>
      <w:r>
        <w:rPr>
          <w:rFonts w:hint="eastAsia"/>
        </w:rPr>
        <w:t>线程</w:t>
      </w:r>
      <w:r>
        <w:t>。</w:t>
      </w:r>
    </w:p>
    <w:p w:rsidR="004B0CDD" w:rsidRPr="009A2672" w:rsidRDefault="00960AB9" w:rsidP="007A5464">
      <w:pPr>
        <w:pStyle w:val="21"/>
        <w:spacing w:before="156" w:after="156"/>
      </w:pPr>
      <w:bookmarkStart w:id="804" w:name="_Toc455035788"/>
      <w:bookmarkStart w:id="805" w:name="_Toc455036117"/>
      <w:bookmarkStart w:id="806" w:name="_Toc470536000"/>
      <w:bookmarkStart w:id="807" w:name="_Toc470537405"/>
      <w:bookmarkStart w:id="808" w:name="_Toc515951503"/>
      <w:bookmarkEnd w:id="804"/>
      <w:bookmarkEnd w:id="805"/>
      <w:r>
        <w:rPr>
          <w:rFonts w:hint="eastAsia"/>
        </w:rPr>
        <w:t>异常</w:t>
      </w:r>
      <w:r w:rsidR="004B0CDD" w:rsidRPr="009A2672">
        <w:rPr>
          <w:rFonts w:hint="eastAsia"/>
        </w:rPr>
        <w:t>处理安全</w:t>
      </w:r>
      <w:bookmarkEnd w:id="806"/>
      <w:bookmarkEnd w:id="807"/>
      <w:bookmarkEnd w:id="808"/>
    </w:p>
    <w:p w:rsidR="004B0CDD" w:rsidRPr="008E0D6A" w:rsidRDefault="004B0CDD" w:rsidP="009A2672">
      <w:pPr>
        <w:pStyle w:val="3"/>
        <w:spacing w:before="156" w:after="156"/>
      </w:pPr>
      <w:bookmarkStart w:id="809" w:name="_Toc493017936"/>
      <w:r w:rsidRPr="00545D94">
        <w:rPr>
          <w:rFonts w:hint="eastAsia"/>
        </w:rPr>
        <w:t>自行</w:t>
      </w:r>
      <w:r>
        <w:t>处理</w:t>
      </w:r>
      <w:r w:rsidRPr="008E0D6A">
        <w:t>错误</w:t>
      </w:r>
      <w:bookmarkEnd w:id="809"/>
    </w:p>
    <w:p w:rsidR="00000000" w:rsidRDefault="004B0CDD">
      <w:pPr>
        <w:pStyle w:val="affff"/>
        <w:numPr>
          <w:ilvl w:val="0"/>
          <w:numId w:val="45"/>
        </w:numPr>
        <w:ind w:firstLineChars="0"/>
        <w:pPrChange w:id="810" w:author="chenyu" w:date="2018-06-05T07:27:00Z">
          <w:pPr>
            <w:ind w:firstLine="420"/>
          </w:pPr>
        </w:pPrChange>
      </w:pPr>
      <w:r>
        <w:rPr>
          <w:rFonts w:hint="eastAsia"/>
        </w:rPr>
        <w:t>软件应</w:t>
      </w:r>
      <w:r w:rsidRPr="00545D94">
        <w:t>自行处理程序错误，</w:t>
      </w:r>
      <w:r w:rsidRPr="00545D94">
        <w:rPr>
          <w:rFonts w:hint="eastAsia"/>
        </w:rPr>
        <w:t>并且</w:t>
      </w:r>
      <w:r w:rsidRPr="00545D94">
        <w:t>不依赖于服务器配置。</w:t>
      </w:r>
    </w:p>
    <w:p w:rsidR="00000000" w:rsidRDefault="004B0CDD">
      <w:pPr>
        <w:pStyle w:val="affff"/>
        <w:numPr>
          <w:ilvl w:val="0"/>
          <w:numId w:val="45"/>
        </w:numPr>
        <w:ind w:firstLineChars="0"/>
        <w:pPrChange w:id="811" w:author="chenyu" w:date="2018-06-05T07:27:00Z">
          <w:pPr>
            <w:ind w:firstLine="420"/>
          </w:pPr>
        </w:pPrChange>
      </w:pPr>
      <w:r w:rsidRPr="008E0D6A">
        <w:t>静态对象的构造器和线程存储</w:t>
      </w:r>
      <w:r w:rsidRPr="008E0D6A">
        <w:rPr>
          <w:rFonts w:hint="eastAsia"/>
        </w:rPr>
        <w:t>周期</w:t>
      </w:r>
      <w:r w:rsidRPr="008E0D6A">
        <w:t>一定不能抛出异常。</w:t>
      </w:r>
    </w:p>
    <w:p w:rsidR="00000000" w:rsidRDefault="004B0CDD">
      <w:pPr>
        <w:pStyle w:val="affff"/>
        <w:numPr>
          <w:ilvl w:val="0"/>
          <w:numId w:val="45"/>
        </w:numPr>
        <w:ind w:firstLineChars="0"/>
        <w:pPrChange w:id="812" w:author="chenyu" w:date="2018-06-05T07:27:00Z">
          <w:pPr>
            <w:ind w:firstLine="420"/>
          </w:pPr>
        </w:pPrChange>
      </w:pPr>
      <w:r w:rsidRPr="008E0D6A">
        <w:rPr>
          <w:rFonts w:hint="eastAsia"/>
        </w:rPr>
        <w:t>越过</w:t>
      </w:r>
      <w:r w:rsidRPr="008E0D6A">
        <w:t>执行边界时不要抛出异常。</w:t>
      </w:r>
    </w:p>
    <w:p w:rsidR="004B0CDD" w:rsidRDefault="004B0CDD" w:rsidP="009A2672">
      <w:pPr>
        <w:pStyle w:val="3"/>
        <w:spacing w:before="156" w:after="156"/>
      </w:pPr>
      <w:bookmarkStart w:id="813" w:name="_Toc493017937"/>
      <w:r>
        <w:rPr>
          <w:rFonts w:hint="eastAsia"/>
        </w:rPr>
        <w:t>保持</w:t>
      </w:r>
      <w:r>
        <w:t>对象状态</w:t>
      </w:r>
      <w:r>
        <w:rPr>
          <w:rFonts w:hint="eastAsia"/>
        </w:rPr>
        <w:t>的一致性</w:t>
      </w:r>
      <w:bookmarkEnd w:id="813"/>
    </w:p>
    <w:p w:rsidR="004B0CDD" w:rsidRDefault="00C439B5" w:rsidP="009A2672">
      <w:pPr>
        <w:ind w:firstLine="420"/>
      </w:pPr>
      <w:r>
        <w:t>异常处理</w:t>
      </w:r>
      <w:r>
        <w:rPr>
          <w:rFonts w:hint="eastAsia"/>
        </w:rPr>
        <w:t>时</w:t>
      </w:r>
      <w:r w:rsidR="004B0CDD">
        <w:rPr>
          <w:rFonts w:hint="eastAsia"/>
        </w:rPr>
        <w:t>应保持数据的</w:t>
      </w:r>
      <w:r w:rsidR="004B0CDD">
        <w:t>状态</w:t>
      </w:r>
      <w:r w:rsidR="004B0CDD">
        <w:rPr>
          <w:rFonts w:hint="eastAsia"/>
        </w:rPr>
        <w:t>一致性</w:t>
      </w:r>
      <w:r w:rsidR="004B0CDD">
        <w:t>。</w:t>
      </w:r>
    </w:p>
    <w:p w:rsidR="004B0CDD" w:rsidRPr="008D353D" w:rsidRDefault="00EB41FF" w:rsidP="009A2672">
      <w:pPr>
        <w:pStyle w:val="3"/>
        <w:spacing w:before="156" w:after="156"/>
      </w:pPr>
      <w:bookmarkStart w:id="814" w:name="_Toc493017938"/>
      <w:r>
        <w:t>异常处理</w:t>
      </w:r>
      <w:r>
        <w:rPr>
          <w:rFonts w:hint="eastAsia"/>
        </w:rPr>
        <w:t>时</w:t>
      </w:r>
      <w:r w:rsidR="004B0CDD" w:rsidRPr="004C11E6">
        <w:rPr>
          <w:rFonts w:hint="eastAsia"/>
        </w:rPr>
        <w:t>及时释放资源</w:t>
      </w:r>
      <w:bookmarkEnd w:id="814"/>
    </w:p>
    <w:p w:rsidR="004B0CDD" w:rsidRDefault="004B0CDD" w:rsidP="009A2672">
      <w:pPr>
        <w:ind w:firstLine="420"/>
      </w:pPr>
      <w:r w:rsidRPr="008E0D6A">
        <w:rPr>
          <w:rFonts w:hint="eastAsia"/>
        </w:rPr>
        <w:t>异常处理</w:t>
      </w:r>
      <w:r>
        <w:rPr>
          <w:rFonts w:hint="eastAsia"/>
        </w:rPr>
        <w:t>时应及时回收并释放系统资源。</w:t>
      </w:r>
    </w:p>
    <w:p w:rsidR="004B0CDD" w:rsidRPr="00545D94" w:rsidRDefault="004B0CDD" w:rsidP="009A2672">
      <w:pPr>
        <w:pStyle w:val="3"/>
        <w:spacing w:before="156" w:after="156"/>
      </w:pPr>
      <w:bookmarkStart w:id="815" w:name="_Toc493017939"/>
      <w:del w:id="816" w:author="chenyu" w:date="2018-06-05T07:20:00Z">
        <w:r w:rsidDel="00B26B58">
          <w:rPr>
            <w:rFonts w:hint="eastAsia"/>
          </w:rPr>
          <w:delText>不应</w:delText>
        </w:r>
      </w:del>
      <w:ins w:id="817" w:author="chenyu" w:date="2018-06-05T07:20:00Z">
        <w:r w:rsidR="00B26B58">
          <w:rPr>
            <w:rFonts w:hint="eastAsia"/>
          </w:rPr>
          <w:t>禁止</w:t>
        </w:r>
      </w:ins>
      <w:r w:rsidRPr="00545D94">
        <w:rPr>
          <w:rFonts w:hint="eastAsia"/>
        </w:rPr>
        <w:t>忽略捕获的异常</w:t>
      </w:r>
      <w:bookmarkEnd w:id="815"/>
    </w:p>
    <w:p w:rsidR="00000000" w:rsidRDefault="004B0CDD">
      <w:pPr>
        <w:pStyle w:val="affff"/>
        <w:numPr>
          <w:ilvl w:val="0"/>
          <w:numId w:val="46"/>
        </w:numPr>
        <w:ind w:firstLineChars="0"/>
        <w:pPrChange w:id="818" w:author="chenyu" w:date="2018-06-05T07:27:00Z">
          <w:pPr>
            <w:ind w:firstLine="420"/>
          </w:pPr>
        </w:pPrChange>
      </w:pPr>
      <w:r w:rsidRPr="00545D94">
        <w:t>精确捕获异常</w:t>
      </w:r>
      <w:r w:rsidRPr="00545D94">
        <w:rPr>
          <w:rFonts w:hint="eastAsia"/>
        </w:rPr>
        <w:t>，</w:t>
      </w:r>
      <w:r w:rsidRPr="00545D94">
        <w:t>并</w:t>
      </w:r>
      <w:r w:rsidRPr="00545D94">
        <w:rPr>
          <w:rFonts w:hint="eastAsia"/>
        </w:rPr>
        <w:t>对</w:t>
      </w:r>
      <w:r w:rsidRPr="00545D94">
        <w:t>捕获的异常进行</w:t>
      </w:r>
      <w:r>
        <w:rPr>
          <w:rFonts w:hint="eastAsia"/>
        </w:rPr>
        <w:t>恰</w:t>
      </w:r>
      <w:r w:rsidRPr="00545D94">
        <w:t>当的处理</w:t>
      </w:r>
      <w:r w:rsidRPr="00545D94">
        <w:rPr>
          <w:rFonts w:hint="eastAsia"/>
        </w:rPr>
        <w:t>。</w:t>
      </w:r>
    </w:p>
    <w:p w:rsidR="00000000" w:rsidRDefault="004B0CDD">
      <w:pPr>
        <w:pStyle w:val="affff"/>
        <w:numPr>
          <w:ilvl w:val="0"/>
          <w:numId w:val="46"/>
        </w:numPr>
        <w:ind w:firstLineChars="0"/>
        <w:pPrChange w:id="819" w:author="chenyu" w:date="2018-06-05T07:27:00Z">
          <w:pPr>
            <w:ind w:firstLine="420"/>
          </w:pPr>
        </w:pPrChange>
      </w:pPr>
      <w:r>
        <w:rPr>
          <w:rFonts w:hint="eastAsia"/>
        </w:rPr>
        <w:t>避免在捕获异常后不做任何处理。</w:t>
      </w:r>
    </w:p>
    <w:p w:rsidR="004B0CDD" w:rsidRPr="00545D94" w:rsidRDefault="004B0CDD" w:rsidP="009A2672">
      <w:pPr>
        <w:pStyle w:val="3"/>
        <w:spacing w:before="156" w:after="156"/>
      </w:pPr>
      <w:bookmarkStart w:id="820" w:name="_Toc493017940"/>
      <w:r w:rsidRPr="00545D94">
        <w:rPr>
          <w:rFonts w:hint="eastAsia"/>
        </w:rPr>
        <w:t>不</w:t>
      </w:r>
      <w:r>
        <w:rPr>
          <w:rFonts w:hint="eastAsia"/>
        </w:rPr>
        <w:t>在软件执行异常时</w:t>
      </w:r>
      <w:r w:rsidRPr="00545D94">
        <w:rPr>
          <w:rFonts w:hint="eastAsia"/>
        </w:rPr>
        <w:t>暴露敏感信息</w:t>
      </w:r>
      <w:bookmarkEnd w:id="820"/>
    </w:p>
    <w:p w:rsidR="00000000" w:rsidRDefault="004B0CDD">
      <w:pPr>
        <w:pStyle w:val="affff"/>
        <w:numPr>
          <w:ilvl w:val="0"/>
          <w:numId w:val="44"/>
        </w:numPr>
        <w:ind w:firstLineChars="0"/>
        <w:pPrChange w:id="821" w:author="chenyu" w:date="2018-06-05T07:27:00Z">
          <w:pPr>
            <w:ind w:firstLine="420"/>
          </w:pPr>
        </w:pPrChange>
      </w:pPr>
      <w:r>
        <w:rPr>
          <w:rFonts w:hint="eastAsia"/>
        </w:rPr>
        <w:t>向用户展示</w:t>
      </w:r>
      <w:r w:rsidRPr="00545D94">
        <w:rPr>
          <w:rFonts w:hint="eastAsia"/>
        </w:rPr>
        <w:t>通用的错误提示信息。</w:t>
      </w:r>
    </w:p>
    <w:p w:rsidR="00000000" w:rsidRDefault="004B0CDD">
      <w:pPr>
        <w:pStyle w:val="affff"/>
        <w:numPr>
          <w:ilvl w:val="0"/>
          <w:numId w:val="44"/>
        </w:numPr>
        <w:ind w:firstLineChars="0"/>
        <w:pPrChange w:id="822" w:author="chenyu" w:date="2018-06-05T07:27:00Z">
          <w:pPr>
            <w:ind w:firstLine="420"/>
          </w:pPr>
        </w:pPrChange>
      </w:pPr>
      <w:r>
        <w:rPr>
          <w:rFonts w:hint="eastAsia"/>
        </w:rPr>
        <w:t>在系统发生</w:t>
      </w:r>
      <w:r w:rsidRPr="008E0D6A">
        <w:rPr>
          <w:rFonts w:hint="eastAsia"/>
        </w:rPr>
        <w:t>异常状况</w:t>
      </w:r>
      <w:r>
        <w:rPr>
          <w:rFonts w:hint="eastAsia"/>
        </w:rPr>
        <w:t>时</w:t>
      </w:r>
      <w:del w:id="823" w:author="chenyu" w:date="2018-06-05T07:20:00Z">
        <w:r w:rsidDel="00B26B58">
          <w:rPr>
            <w:rFonts w:hint="eastAsia"/>
          </w:rPr>
          <w:delText>不应</w:delText>
        </w:r>
      </w:del>
      <w:ins w:id="824" w:author="chenyu" w:date="2018-06-05T07:20:00Z">
        <w:r w:rsidR="00B26B58">
          <w:rPr>
            <w:rFonts w:hint="eastAsia"/>
          </w:rPr>
          <w:t>禁止</w:t>
        </w:r>
      </w:ins>
      <w:r>
        <w:rPr>
          <w:rFonts w:hint="eastAsia"/>
        </w:rPr>
        <w:t>向用户</w:t>
      </w:r>
      <w:r w:rsidRPr="00545D94">
        <w:rPr>
          <w:rFonts w:hint="eastAsia"/>
        </w:rPr>
        <w:t>暴露的敏感信息包括</w:t>
      </w:r>
      <w:r>
        <w:rPr>
          <w:rFonts w:hint="eastAsia"/>
        </w:rPr>
        <w:t>但不限于</w:t>
      </w:r>
      <w:r w:rsidRPr="00545D94">
        <w:rPr>
          <w:rFonts w:hint="eastAsia"/>
        </w:rPr>
        <w:t>：系统的详细信息、会话标识符、账号信息</w:t>
      </w:r>
      <w:r>
        <w:rPr>
          <w:rFonts w:hint="eastAsia"/>
        </w:rPr>
        <w:t>、</w:t>
      </w:r>
      <w:r w:rsidRPr="00545D94">
        <w:rPr>
          <w:rFonts w:hint="eastAsia"/>
        </w:rPr>
        <w:t>调试或堆栈跟踪信息。</w:t>
      </w:r>
    </w:p>
    <w:p w:rsidR="004B0CDD" w:rsidRDefault="004B0CDD" w:rsidP="007A5464">
      <w:pPr>
        <w:pStyle w:val="21"/>
        <w:spacing w:before="156" w:after="156"/>
      </w:pPr>
      <w:bookmarkStart w:id="825" w:name="_Toc470537287"/>
      <w:bookmarkStart w:id="826" w:name="_Toc470537406"/>
      <w:bookmarkStart w:id="827" w:name="_Toc470537288"/>
      <w:bookmarkStart w:id="828" w:name="_Toc470537407"/>
      <w:bookmarkStart w:id="829" w:name="_Toc470537289"/>
      <w:bookmarkStart w:id="830" w:name="_Toc470537408"/>
      <w:bookmarkStart w:id="831" w:name="_Toc470537290"/>
      <w:bookmarkStart w:id="832" w:name="_Toc470537409"/>
      <w:bookmarkStart w:id="833" w:name="_Toc470537291"/>
      <w:bookmarkStart w:id="834" w:name="_Toc470537410"/>
      <w:bookmarkStart w:id="835" w:name="_Toc470537292"/>
      <w:bookmarkStart w:id="836" w:name="_Toc470537411"/>
      <w:bookmarkStart w:id="837" w:name="_Toc470537293"/>
      <w:bookmarkStart w:id="838" w:name="_Toc470537412"/>
      <w:bookmarkStart w:id="839" w:name="_Toc470537294"/>
      <w:bookmarkStart w:id="840" w:name="_Toc470537413"/>
      <w:bookmarkStart w:id="841" w:name="_Toc470537295"/>
      <w:bookmarkStart w:id="842" w:name="_Toc470537414"/>
      <w:bookmarkStart w:id="843" w:name="_Toc470537296"/>
      <w:bookmarkStart w:id="844" w:name="_Toc470537415"/>
      <w:bookmarkStart w:id="845" w:name="_Toc470537297"/>
      <w:bookmarkStart w:id="846" w:name="_Toc470537416"/>
      <w:bookmarkStart w:id="847" w:name="_Toc470536002"/>
      <w:bookmarkStart w:id="848" w:name="_Toc470537417"/>
      <w:bookmarkStart w:id="849" w:name="_Toc51595150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r w:rsidRPr="009A2672">
        <w:rPr>
          <w:rFonts w:hint="eastAsia"/>
        </w:rPr>
        <w:t>日志安全</w:t>
      </w:r>
      <w:bookmarkEnd w:id="847"/>
      <w:bookmarkEnd w:id="848"/>
      <w:bookmarkEnd w:id="849"/>
    </w:p>
    <w:p w:rsidR="004B0CDD" w:rsidRPr="00545D94" w:rsidRDefault="004B0CDD" w:rsidP="009A2672">
      <w:pPr>
        <w:pStyle w:val="3"/>
        <w:spacing w:before="156" w:after="156"/>
      </w:pPr>
      <w:bookmarkStart w:id="850" w:name="_Toc470536003"/>
      <w:bookmarkStart w:id="851" w:name="_Toc470537418"/>
      <w:bookmarkStart w:id="852" w:name="_Toc493017942"/>
      <w:r w:rsidRPr="00545D94">
        <w:rPr>
          <w:rFonts w:hint="eastAsia"/>
        </w:rPr>
        <w:t>保护日志文件</w:t>
      </w:r>
      <w:bookmarkEnd w:id="850"/>
      <w:bookmarkEnd w:id="851"/>
      <w:bookmarkEnd w:id="852"/>
    </w:p>
    <w:p w:rsidR="00000000" w:rsidRDefault="004B0CDD">
      <w:pPr>
        <w:pStyle w:val="affff"/>
        <w:numPr>
          <w:ilvl w:val="0"/>
          <w:numId w:val="43"/>
        </w:numPr>
        <w:ind w:firstLineChars="0"/>
        <w:pPrChange w:id="853" w:author="chenyu" w:date="2018-06-05T07:27:00Z">
          <w:pPr>
            <w:ind w:firstLine="420"/>
          </w:pPr>
        </w:pPrChange>
      </w:pPr>
      <w:r w:rsidRPr="00545D94">
        <w:rPr>
          <w:rFonts w:hint="eastAsia"/>
        </w:rPr>
        <w:t>应对日志文件进行安全</w:t>
      </w:r>
      <w:r>
        <w:rPr>
          <w:rFonts w:hint="eastAsia"/>
        </w:rPr>
        <w:t>存储</w:t>
      </w:r>
      <w:r w:rsidRPr="00545D94">
        <w:rPr>
          <w:rFonts w:hint="eastAsia"/>
        </w:rPr>
        <w:t>，</w:t>
      </w:r>
      <w:r>
        <w:rPr>
          <w:rFonts w:hint="eastAsia"/>
        </w:rPr>
        <w:t>例如</w:t>
      </w:r>
      <w:r w:rsidRPr="00545D94">
        <w:rPr>
          <w:rFonts w:hint="eastAsia"/>
        </w:rPr>
        <w:t>将日志文件独立保存于应用程序目录外，使用严格的访问权限来控制日志文件使用。</w:t>
      </w:r>
    </w:p>
    <w:p w:rsidR="00000000" w:rsidRDefault="004B0CDD">
      <w:pPr>
        <w:pStyle w:val="affff"/>
        <w:numPr>
          <w:ilvl w:val="0"/>
          <w:numId w:val="43"/>
        </w:numPr>
        <w:ind w:firstLineChars="0"/>
        <w:pPrChange w:id="854" w:author="chenyu" w:date="2018-06-05T07:27:00Z">
          <w:pPr>
            <w:ind w:firstLine="420"/>
          </w:pPr>
        </w:pPrChange>
      </w:pPr>
      <w:r w:rsidRPr="00545D94">
        <w:rPr>
          <w:rFonts w:hint="eastAsia"/>
        </w:rPr>
        <w:t>应防止攻击者获取操纵日志的权限。</w:t>
      </w:r>
    </w:p>
    <w:p w:rsidR="00000000" w:rsidRDefault="004B0CDD">
      <w:pPr>
        <w:pStyle w:val="affff"/>
        <w:numPr>
          <w:ilvl w:val="0"/>
          <w:numId w:val="43"/>
        </w:numPr>
        <w:ind w:firstLineChars="0"/>
        <w:pPrChange w:id="855" w:author="chenyu" w:date="2018-06-05T07:27:00Z">
          <w:pPr>
            <w:ind w:firstLine="420"/>
          </w:pPr>
        </w:pPrChange>
      </w:pPr>
      <w:r w:rsidRPr="00545D94">
        <w:rPr>
          <w:rFonts w:hint="eastAsia"/>
        </w:rPr>
        <w:t>使用</w:t>
      </w:r>
      <w:commentRangeStart w:id="856"/>
      <w:commentRangeStart w:id="857"/>
      <w:r>
        <w:rPr>
          <w:rFonts w:hint="eastAsia"/>
        </w:rPr>
        <w:t>消息摘要算法</w:t>
      </w:r>
      <w:commentRangeEnd w:id="856"/>
      <w:r w:rsidR="00574622">
        <w:rPr>
          <w:rStyle w:val="aff9"/>
        </w:rPr>
        <w:commentReference w:id="856"/>
      </w:r>
      <w:commentRangeEnd w:id="857"/>
      <w:r w:rsidR="0038440D">
        <w:rPr>
          <w:rStyle w:val="aff9"/>
        </w:rPr>
        <w:commentReference w:id="857"/>
      </w:r>
      <w:r w:rsidRPr="00545D94">
        <w:rPr>
          <w:rFonts w:hint="eastAsia"/>
        </w:rPr>
        <w:t>以验证日志记录的完整性。</w:t>
      </w:r>
    </w:p>
    <w:p w:rsidR="004B0CDD" w:rsidRPr="00545D94" w:rsidRDefault="004B0CDD" w:rsidP="009A2672">
      <w:pPr>
        <w:pStyle w:val="3"/>
        <w:spacing w:before="156" w:after="156"/>
      </w:pPr>
      <w:bookmarkStart w:id="858" w:name="_Toc470536004"/>
      <w:bookmarkStart w:id="859" w:name="_Toc470537419"/>
      <w:bookmarkStart w:id="860" w:name="_Toc493017943"/>
      <w:r w:rsidRPr="00545D94">
        <w:rPr>
          <w:rFonts w:hint="eastAsia"/>
        </w:rPr>
        <w:lastRenderedPageBreak/>
        <w:t>在可信系统上执行所有的日志记录操作</w:t>
      </w:r>
      <w:bookmarkEnd w:id="858"/>
      <w:bookmarkEnd w:id="859"/>
      <w:bookmarkEnd w:id="860"/>
    </w:p>
    <w:p w:rsidR="004B0CDD" w:rsidRPr="00545D94" w:rsidRDefault="004B0CDD" w:rsidP="009A2672">
      <w:pPr>
        <w:ind w:firstLine="420"/>
      </w:pPr>
      <w:r w:rsidRPr="00545D94">
        <w:rPr>
          <w:rFonts w:hint="eastAsia"/>
        </w:rPr>
        <w:t>所有的日志记录操作必须在可信系统上执行。</w:t>
      </w:r>
    </w:p>
    <w:p w:rsidR="004B0CDD" w:rsidRPr="00545D94" w:rsidRDefault="004B0CDD" w:rsidP="009A2672">
      <w:pPr>
        <w:pStyle w:val="3"/>
        <w:spacing w:before="156" w:after="156"/>
      </w:pPr>
      <w:bookmarkStart w:id="861" w:name="_Toc493017944"/>
      <w:r w:rsidRPr="00545D94">
        <w:rPr>
          <w:rFonts w:hint="eastAsia"/>
        </w:rPr>
        <w:t>集中日志记录</w:t>
      </w:r>
      <w:bookmarkEnd w:id="861"/>
    </w:p>
    <w:p w:rsidR="004B0CDD" w:rsidRPr="00545D94" w:rsidRDefault="004B0CDD" w:rsidP="009A2672">
      <w:pPr>
        <w:ind w:firstLine="420"/>
      </w:pPr>
      <w:r w:rsidRPr="00545D94">
        <w:rPr>
          <w:rFonts w:hint="eastAsia"/>
        </w:rPr>
        <w:t>日志记录</w:t>
      </w:r>
      <w:r>
        <w:rPr>
          <w:rFonts w:hint="eastAsia"/>
        </w:rPr>
        <w:t>应</w:t>
      </w:r>
      <w:r w:rsidRPr="00545D94">
        <w:rPr>
          <w:rFonts w:hint="eastAsia"/>
        </w:rPr>
        <w:t>是一个集中化程序框架的一部分。</w:t>
      </w:r>
    </w:p>
    <w:p w:rsidR="004B0CDD" w:rsidRPr="00545D94" w:rsidRDefault="004B0CDD" w:rsidP="009A2672">
      <w:pPr>
        <w:pStyle w:val="3"/>
        <w:spacing w:before="156" w:after="156"/>
      </w:pPr>
      <w:bookmarkStart w:id="862" w:name="_Toc493017945"/>
      <w:r w:rsidRPr="00545D94">
        <w:rPr>
          <w:rFonts w:hint="eastAsia"/>
        </w:rPr>
        <w:t>创建清晰的日志等级</w:t>
      </w:r>
      <w:bookmarkEnd w:id="862"/>
    </w:p>
    <w:p w:rsidR="004B0CDD" w:rsidRPr="00545D94" w:rsidRDefault="004B0CDD" w:rsidP="009A2672">
      <w:pPr>
        <w:ind w:firstLine="420"/>
      </w:pPr>
      <w:r w:rsidRPr="00545D94">
        <w:rPr>
          <w:rFonts w:hint="eastAsia"/>
        </w:rPr>
        <w:t>将不同类别的操作与清晰的日志等级关联起来</w:t>
      </w:r>
      <w:r w:rsidRPr="008E0D6A">
        <w:rPr>
          <w:rFonts w:hint="eastAsia"/>
        </w:rPr>
        <w:t>，日志等级不能交叠或者不明确。</w:t>
      </w:r>
    </w:p>
    <w:p w:rsidR="004B0CDD" w:rsidRPr="00545D94" w:rsidRDefault="004B0CDD" w:rsidP="009A2672">
      <w:pPr>
        <w:pStyle w:val="3"/>
        <w:spacing w:before="156" w:after="156"/>
      </w:pPr>
      <w:bookmarkStart w:id="863" w:name="_Toc493017946"/>
      <w:r w:rsidRPr="00545D94">
        <w:rPr>
          <w:rFonts w:hint="eastAsia"/>
        </w:rPr>
        <w:t>在日志记录中使用时间戳</w:t>
      </w:r>
      <w:bookmarkEnd w:id="863"/>
    </w:p>
    <w:p w:rsidR="004B0CDD" w:rsidRPr="00545D94" w:rsidRDefault="004B0CDD" w:rsidP="009A2672">
      <w:pPr>
        <w:ind w:firstLine="420"/>
      </w:pPr>
      <w:r w:rsidRPr="00545D94">
        <w:rPr>
          <w:rFonts w:hint="eastAsia"/>
        </w:rPr>
        <w:t>应在每个日志条目中增加精确的时间戳</w:t>
      </w:r>
      <w:r w:rsidR="00E20084">
        <w:rPr>
          <w:rFonts w:hint="eastAsia"/>
        </w:rPr>
        <w:t>，同时确保时间戳的可靠性。</w:t>
      </w:r>
    </w:p>
    <w:p w:rsidR="004B0CDD" w:rsidRPr="00545D94" w:rsidRDefault="004B0CDD" w:rsidP="009A2672">
      <w:pPr>
        <w:pStyle w:val="3"/>
        <w:spacing w:before="156" w:after="156"/>
      </w:pPr>
      <w:bookmarkStart w:id="864" w:name="_Toc493017947"/>
      <w:r w:rsidRPr="00545D94">
        <w:rPr>
          <w:rFonts w:hint="eastAsia"/>
        </w:rPr>
        <w:t>对每个重要的行为都记录日志</w:t>
      </w:r>
      <w:bookmarkEnd w:id="864"/>
    </w:p>
    <w:p w:rsidR="00000000" w:rsidRDefault="004F7C83">
      <w:pPr>
        <w:pStyle w:val="affff"/>
        <w:numPr>
          <w:ilvl w:val="0"/>
          <w:numId w:val="47"/>
        </w:numPr>
        <w:ind w:firstLineChars="0"/>
        <w:rPr>
          <w:rFonts w:ascii="宋体" w:hAnsi="宋体"/>
          <w:rPrChange w:id="865" w:author="chenyu" w:date="2018-06-05T07:28:00Z">
            <w:rPr/>
          </w:rPrChange>
        </w:rPr>
        <w:pPrChange w:id="866" w:author="chenyu" w:date="2018-06-05T07:28:00Z">
          <w:pPr>
            <w:ind w:firstLine="420"/>
          </w:pPr>
        </w:pPrChange>
      </w:pPr>
      <w:r w:rsidRPr="004F7C83">
        <w:rPr>
          <w:rFonts w:ascii="宋体" w:hAnsi="宋体" w:hint="eastAsia"/>
          <w:rPrChange w:id="867" w:author="chenyu" w:date="2018-06-05T07:28:00Z">
            <w:rPr>
              <w:rFonts w:hint="eastAsia"/>
              <w:color w:val="0000FF"/>
              <w:u w:val="single"/>
            </w:rPr>
          </w:rPrChange>
        </w:rPr>
        <w:t>确保系统在发生重要行为时创建日志，并将重要行为记录在最高级别的日志中。</w:t>
      </w:r>
    </w:p>
    <w:p w:rsidR="00000000" w:rsidRDefault="004F7C83">
      <w:pPr>
        <w:pStyle w:val="affff"/>
        <w:numPr>
          <w:ilvl w:val="0"/>
          <w:numId w:val="47"/>
        </w:numPr>
        <w:ind w:firstLineChars="0"/>
        <w:rPr>
          <w:rFonts w:ascii="宋体" w:hAnsi="宋体"/>
          <w:rPrChange w:id="868" w:author="chenyu" w:date="2018-06-05T07:28:00Z">
            <w:rPr/>
          </w:rPrChange>
        </w:rPr>
        <w:pPrChange w:id="869" w:author="chenyu" w:date="2018-06-05T07:28:00Z">
          <w:pPr>
            <w:ind w:firstLine="420"/>
          </w:pPr>
        </w:pPrChange>
      </w:pPr>
      <w:r w:rsidRPr="004F7C83">
        <w:rPr>
          <w:rFonts w:ascii="宋体" w:hAnsi="宋体" w:hint="eastAsia"/>
          <w:rPrChange w:id="870" w:author="chenyu" w:date="2018-06-05T07:28:00Z">
            <w:rPr>
              <w:rFonts w:hint="eastAsia"/>
              <w:color w:val="0000FF"/>
              <w:u w:val="single"/>
            </w:rPr>
          </w:rPrChange>
        </w:rPr>
        <w:t>重要行为通常包括但不限于：重要数据更改、认证尝试（特别是失败的认证）、失败的访问控制、失效或者已过期的会话令牌尝试、系统例外、管理功能行为、失败的后端</w:t>
      </w:r>
      <w:r w:rsidRPr="004F7C83">
        <w:rPr>
          <w:rFonts w:ascii="宋体" w:hAnsi="宋体"/>
          <w:rPrChange w:id="871" w:author="chenyu" w:date="2018-06-05T07:28:00Z">
            <w:rPr>
              <w:color w:val="0000FF"/>
              <w:u w:val="single"/>
            </w:rPr>
          </w:rPrChange>
        </w:rPr>
        <w:t>TLS</w:t>
      </w:r>
      <w:r w:rsidRPr="004F7C83">
        <w:rPr>
          <w:rFonts w:ascii="宋体" w:hAnsi="宋体" w:hint="eastAsia"/>
          <w:rPrChange w:id="872" w:author="chenyu" w:date="2018-06-05T07:28:00Z">
            <w:rPr>
              <w:rFonts w:hint="eastAsia"/>
              <w:color w:val="0000FF"/>
              <w:u w:val="single"/>
            </w:rPr>
          </w:rPrChange>
        </w:rPr>
        <w:t>连接、加密模块的错误。</w:t>
      </w:r>
    </w:p>
    <w:p w:rsidR="004B0CDD" w:rsidRDefault="004B0CDD" w:rsidP="009A2672">
      <w:pPr>
        <w:pStyle w:val="3"/>
        <w:spacing w:before="156" w:after="156"/>
      </w:pPr>
      <w:bookmarkStart w:id="873" w:name="_Toc493017948"/>
      <w:r>
        <w:t>应避免</w:t>
      </w:r>
      <w:r>
        <w:rPr>
          <w:rFonts w:hint="eastAsia"/>
        </w:rPr>
        <w:t>在记录</w:t>
      </w:r>
      <w:r>
        <w:t>日志时</w:t>
      </w:r>
      <w:r>
        <w:rPr>
          <w:rFonts w:hint="eastAsia"/>
        </w:rPr>
        <w:t>发生异常</w:t>
      </w:r>
      <w:bookmarkEnd w:id="873"/>
    </w:p>
    <w:p w:rsidR="00000000" w:rsidRDefault="004B0CDD">
      <w:pPr>
        <w:pStyle w:val="affff"/>
        <w:numPr>
          <w:ilvl w:val="0"/>
          <w:numId w:val="48"/>
        </w:numPr>
        <w:ind w:firstLineChars="0"/>
        <w:pPrChange w:id="874" w:author="chenyu" w:date="2018-06-05T07:28:00Z">
          <w:pPr>
            <w:ind w:firstLine="420"/>
          </w:pPr>
        </w:pPrChange>
      </w:pPr>
      <w:r>
        <w:rPr>
          <w:rFonts w:hint="eastAsia"/>
        </w:rPr>
        <w:t>尽量避免在</w:t>
      </w:r>
      <w:r>
        <w:t>日志</w:t>
      </w:r>
      <w:r>
        <w:rPr>
          <w:rFonts w:hint="eastAsia"/>
        </w:rPr>
        <w:t>记录</w:t>
      </w:r>
      <w:r>
        <w:t>过程中</w:t>
      </w:r>
      <w:r>
        <w:rPr>
          <w:rFonts w:hint="eastAsia"/>
        </w:rPr>
        <w:t>发生</w:t>
      </w:r>
      <w:r>
        <w:t>异常</w:t>
      </w:r>
      <w:r>
        <w:rPr>
          <w:rFonts w:hint="eastAsia"/>
        </w:rPr>
        <w:t>。</w:t>
      </w:r>
    </w:p>
    <w:p w:rsidR="00000000" w:rsidRDefault="004B0CDD">
      <w:pPr>
        <w:pStyle w:val="affff"/>
        <w:numPr>
          <w:ilvl w:val="0"/>
          <w:numId w:val="48"/>
        </w:numPr>
        <w:ind w:firstLineChars="0"/>
        <w:pPrChange w:id="875" w:author="chenyu" w:date="2018-06-05T07:28:00Z">
          <w:pPr>
            <w:ind w:firstLine="420"/>
          </w:pPr>
        </w:pPrChange>
      </w:pPr>
      <w:r>
        <w:rPr>
          <w:rFonts w:hint="eastAsia"/>
        </w:rPr>
        <w:t>如果出现异常情况</w:t>
      </w:r>
      <w:r>
        <w:t>，</w:t>
      </w:r>
      <w:r>
        <w:rPr>
          <w:rFonts w:hint="eastAsia"/>
        </w:rPr>
        <w:t>应</w:t>
      </w:r>
      <w:r>
        <w:t>确保日志记录能正确</w:t>
      </w:r>
      <w:r>
        <w:rPr>
          <w:rFonts w:hint="eastAsia"/>
        </w:rPr>
        <w:t>地</w:t>
      </w:r>
      <w:r>
        <w:t>继续执行</w:t>
      </w:r>
      <w:r>
        <w:rPr>
          <w:rFonts w:hint="eastAsia"/>
        </w:rPr>
        <w:t>。</w:t>
      </w:r>
    </w:p>
    <w:p w:rsidR="004B0CDD" w:rsidRPr="00545D94" w:rsidRDefault="004B0CDD" w:rsidP="009A2672">
      <w:pPr>
        <w:pStyle w:val="3"/>
        <w:spacing w:before="156" w:after="156"/>
      </w:pPr>
      <w:bookmarkStart w:id="876" w:name="_Toc493017949"/>
      <w:r w:rsidRPr="00545D94">
        <w:rPr>
          <w:rFonts w:hint="eastAsia"/>
        </w:rPr>
        <w:t>防止日志记录中</w:t>
      </w:r>
      <w:r w:rsidRPr="00545D94">
        <w:t>不可</w:t>
      </w:r>
      <w:r w:rsidRPr="00545D94">
        <w:rPr>
          <w:rFonts w:hint="eastAsia"/>
        </w:rPr>
        <w:t>信</w:t>
      </w:r>
      <w:r w:rsidRPr="00545D94">
        <w:t>数据被</w:t>
      </w:r>
      <w:r w:rsidRPr="00545D94">
        <w:rPr>
          <w:rFonts w:hint="eastAsia"/>
        </w:rPr>
        <w:t>执行</w:t>
      </w:r>
      <w:bookmarkEnd w:id="876"/>
    </w:p>
    <w:p w:rsidR="00000000" w:rsidRDefault="004B0CDD">
      <w:pPr>
        <w:pStyle w:val="affff"/>
        <w:numPr>
          <w:ilvl w:val="0"/>
          <w:numId w:val="49"/>
        </w:numPr>
        <w:ind w:firstLineChars="0"/>
        <w:pPrChange w:id="877" w:author="chenyu" w:date="2018-06-05T07:28:00Z">
          <w:pPr>
            <w:ind w:firstLine="420"/>
          </w:pPr>
        </w:pPrChange>
      </w:pPr>
      <w:r w:rsidRPr="00545D94">
        <w:t>确信日志记录中的不可信数据，</w:t>
      </w:r>
      <w:r w:rsidRPr="00545D94">
        <w:rPr>
          <w:rFonts w:hint="eastAsia"/>
        </w:rPr>
        <w:t>不会在查看界面</w:t>
      </w:r>
      <w:r w:rsidRPr="00545D94">
        <w:t>或者运行软件时以代码</w:t>
      </w:r>
      <w:r w:rsidRPr="00545D94">
        <w:rPr>
          <w:rFonts w:hint="eastAsia"/>
        </w:rPr>
        <w:t>的</w:t>
      </w:r>
      <w:r w:rsidRPr="00545D94">
        <w:t>形式被执行。</w:t>
      </w:r>
    </w:p>
    <w:p w:rsidR="00000000" w:rsidRDefault="004B0CDD">
      <w:pPr>
        <w:pStyle w:val="affff"/>
        <w:numPr>
          <w:ilvl w:val="0"/>
          <w:numId w:val="49"/>
        </w:numPr>
        <w:ind w:firstLineChars="0"/>
        <w:pPrChange w:id="878" w:author="chenyu" w:date="2018-06-05T07:28:00Z">
          <w:pPr>
            <w:ind w:firstLine="420"/>
          </w:pPr>
        </w:pPrChange>
      </w:pPr>
      <w:del w:id="879" w:author="chenyu" w:date="2018-06-05T07:20:00Z">
        <w:r w:rsidDel="00B26B58">
          <w:rPr>
            <w:rFonts w:hint="eastAsia"/>
          </w:rPr>
          <w:delText>不应</w:delText>
        </w:r>
      </w:del>
      <w:ins w:id="880" w:author="chenyu" w:date="2018-06-05T07:20:00Z">
        <w:r w:rsidR="00B26B58">
          <w:rPr>
            <w:rFonts w:hint="eastAsia"/>
          </w:rPr>
          <w:t>禁止</w:t>
        </w:r>
      </w:ins>
      <w:r w:rsidRPr="00545D94">
        <w:rPr>
          <w:rFonts w:hint="eastAsia"/>
        </w:rPr>
        <w:t>允许攻击者能够写任意的数据到日志里。</w:t>
      </w:r>
    </w:p>
    <w:p w:rsidR="004B0CDD" w:rsidRPr="00CA0754" w:rsidRDefault="004B0CDD" w:rsidP="009A2672">
      <w:pPr>
        <w:pStyle w:val="3"/>
        <w:spacing w:before="156" w:after="156"/>
      </w:pPr>
      <w:bookmarkStart w:id="881" w:name="_Toc493017950"/>
      <w:r>
        <w:rPr>
          <w:rFonts w:hint="eastAsia"/>
        </w:rPr>
        <w:t>避免在</w:t>
      </w:r>
      <w:r w:rsidRPr="00545D94">
        <w:rPr>
          <w:rFonts w:hint="eastAsia"/>
        </w:rPr>
        <w:t>日志中保存敏感信息</w:t>
      </w:r>
      <w:bookmarkEnd w:id="881"/>
    </w:p>
    <w:p w:rsidR="00000000" w:rsidRDefault="004B0CDD">
      <w:pPr>
        <w:pStyle w:val="affff"/>
        <w:numPr>
          <w:ilvl w:val="0"/>
          <w:numId w:val="50"/>
        </w:numPr>
        <w:ind w:firstLineChars="0"/>
        <w:pPrChange w:id="882" w:author="chenyu" w:date="2018-06-05T07:28:00Z">
          <w:pPr>
            <w:ind w:firstLine="420"/>
          </w:pPr>
        </w:pPrChange>
      </w:pPr>
      <w:del w:id="883" w:author="chenyu" w:date="2018-06-05T07:20:00Z">
        <w:r w:rsidDel="00B26B58">
          <w:rPr>
            <w:rFonts w:hint="eastAsia"/>
          </w:rPr>
          <w:delText>不应</w:delText>
        </w:r>
      </w:del>
      <w:ins w:id="884" w:author="chenyu" w:date="2018-06-05T07:20:00Z">
        <w:r w:rsidR="00B26B58">
          <w:rPr>
            <w:rFonts w:hint="eastAsia"/>
          </w:rPr>
          <w:t>禁止</w:t>
        </w:r>
      </w:ins>
      <w:r w:rsidRPr="00545D94">
        <w:rPr>
          <w:rFonts w:hint="eastAsia"/>
        </w:rPr>
        <w:t>在日志中保存敏感信息，这些敏感信息包括</w:t>
      </w:r>
      <w:r>
        <w:rPr>
          <w:rFonts w:hint="eastAsia"/>
        </w:rPr>
        <w:t>但不限于</w:t>
      </w:r>
      <w:r w:rsidRPr="00545D94">
        <w:rPr>
          <w:rFonts w:hint="eastAsia"/>
        </w:rPr>
        <w:t>：系统详细信息、会话标识符或</w:t>
      </w:r>
      <w:r>
        <w:rPr>
          <w:rFonts w:hint="eastAsia"/>
        </w:rPr>
        <w:t>口令</w:t>
      </w:r>
      <w:r w:rsidRPr="00545D94">
        <w:rPr>
          <w:rFonts w:hint="eastAsia"/>
        </w:rPr>
        <w:t>。</w:t>
      </w:r>
    </w:p>
    <w:p w:rsidR="00000000" w:rsidRDefault="004B0CDD">
      <w:pPr>
        <w:pStyle w:val="affff"/>
        <w:numPr>
          <w:ilvl w:val="0"/>
          <w:numId w:val="50"/>
        </w:numPr>
        <w:ind w:firstLineChars="0"/>
        <w:pPrChange w:id="885" w:author="chenyu" w:date="2018-06-05T07:28:00Z">
          <w:pPr>
            <w:ind w:firstLine="420"/>
          </w:pPr>
        </w:pPrChange>
      </w:pPr>
      <w:del w:id="886" w:author="chenyu" w:date="2018-06-05T07:20:00Z">
        <w:r w:rsidDel="00B26B58">
          <w:rPr>
            <w:rFonts w:hint="eastAsia"/>
          </w:rPr>
          <w:delText>不应</w:delText>
        </w:r>
      </w:del>
      <w:ins w:id="887" w:author="chenyu" w:date="2018-06-05T07:20:00Z">
        <w:r w:rsidR="00B26B58">
          <w:rPr>
            <w:rFonts w:hint="eastAsia"/>
          </w:rPr>
          <w:t>禁止</w:t>
        </w:r>
      </w:ins>
      <w:r w:rsidRPr="00545D94">
        <w:rPr>
          <w:rFonts w:hint="eastAsia"/>
        </w:rPr>
        <w:t>记录包含口令的通信和错误。</w:t>
      </w:r>
    </w:p>
    <w:p w:rsidR="004B0CDD" w:rsidRPr="009A2672" w:rsidRDefault="004B0CDD" w:rsidP="007A5464">
      <w:pPr>
        <w:pStyle w:val="1"/>
        <w:spacing w:before="312" w:after="312"/>
      </w:pPr>
      <w:bookmarkStart w:id="888" w:name="_Toc470537301"/>
      <w:bookmarkStart w:id="889" w:name="_Toc470537420"/>
      <w:bookmarkStart w:id="890" w:name="_Toc470537302"/>
      <w:bookmarkStart w:id="891" w:name="_Toc470537421"/>
      <w:bookmarkStart w:id="892" w:name="_Toc470537303"/>
      <w:bookmarkStart w:id="893" w:name="_Toc470537422"/>
      <w:bookmarkStart w:id="894" w:name="_Toc470537304"/>
      <w:bookmarkStart w:id="895" w:name="_Toc470537423"/>
      <w:bookmarkStart w:id="896" w:name="_Toc470537305"/>
      <w:bookmarkStart w:id="897" w:name="_Toc470537424"/>
      <w:bookmarkStart w:id="898" w:name="_Toc470537306"/>
      <w:bookmarkStart w:id="899" w:name="_Toc470537425"/>
      <w:bookmarkStart w:id="900" w:name="_Toc470537307"/>
      <w:bookmarkStart w:id="901" w:name="_Toc470537426"/>
      <w:bookmarkStart w:id="902" w:name="_Toc470537308"/>
      <w:bookmarkStart w:id="903" w:name="_Toc470537427"/>
      <w:bookmarkStart w:id="904" w:name="_Toc470537309"/>
      <w:bookmarkStart w:id="905" w:name="_Toc470537428"/>
      <w:bookmarkStart w:id="906" w:name="_Toc470537310"/>
      <w:bookmarkStart w:id="907" w:name="_Toc470537429"/>
      <w:bookmarkStart w:id="908" w:name="_Toc470536006"/>
      <w:bookmarkStart w:id="909" w:name="_Toc470537430"/>
      <w:bookmarkStart w:id="910" w:name="_Toc515951505"/>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r w:rsidRPr="009A2672">
        <w:rPr>
          <w:rFonts w:hint="eastAsia"/>
        </w:rPr>
        <w:t>资源</w:t>
      </w:r>
      <w:r w:rsidRPr="009A2672">
        <w:t>使用安全</w:t>
      </w:r>
      <w:r w:rsidRPr="009A2672">
        <w:rPr>
          <w:rFonts w:hint="eastAsia"/>
        </w:rPr>
        <w:t>要求</w:t>
      </w:r>
      <w:bookmarkEnd w:id="908"/>
      <w:bookmarkEnd w:id="909"/>
      <w:bookmarkEnd w:id="910"/>
    </w:p>
    <w:p w:rsidR="004B0CDD" w:rsidRPr="009A2672" w:rsidRDefault="004B0CDD" w:rsidP="007A5464">
      <w:pPr>
        <w:pStyle w:val="21"/>
        <w:spacing w:before="156" w:after="156"/>
      </w:pPr>
      <w:bookmarkStart w:id="911" w:name="_Toc470536008"/>
      <w:bookmarkStart w:id="912" w:name="_Toc470537432"/>
      <w:bookmarkStart w:id="913" w:name="_Toc515951506"/>
      <w:r w:rsidRPr="009A2672">
        <w:rPr>
          <w:rFonts w:hint="eastAsia"/>
        </w:rPr>
        <w:t>资源管理</w:t>
      </w:r>
      <w:bookmarkEnd w:id="911"/>
      <w:bookmarkEnd w:id="912"/>
      <w:bookmarkEnd w:id="913"/>
    </w:p>
    <w:p w:rsidR="004B0CDD" w:rsidRPr="00C03A46" w:rsidRDefault="004B0CDD" w:rsidP="009A2672">
      <w:pPr>
        <w:pStyle w:val="3"/>
        <w:spacing w:before="156" w:after="156"/>
      </w:pPr>
      <w:bookmarkStart w:id="914" w:name="_Toc493017955"/>
      <w:r w:rsidRPr="00C03A46">
        <w:rPr>
          <w:rFonts w:hint="eastAsia"/>
        </w:rPr>
        <w:t>每个资源具有唯一的</w:t>
      </w:r>
      <w:r>
        <w:rPr>
          <w:rFonts w:hint="eastAsia"/>
        </w:rPr>
        <w:t>标识</w:t>
      </w:r>
      <w:bookmarkEnd w:id="914"/>
    </w:p>
    <w:p w:rsidR="004B0CDD" w:rsidRPr="00C03A46" w:rsidRDefault="004B0CDD" w:rsidP="009A2672">
      <w:pPr>
        <w:ind w:firstLine="420"/>
      </w:pPr>
      <w:r w:rsidRPr="00C03A46">
        <w:rPr>
          <w:rFonts w:hint="eastAsia"/>
        </w:rPr>
        <w:t>系统中的每个资源应具有唯一标识符。</w:t>
      </w:r>
    </w:p>
    <w:p w:rsidR="004B0CDD" w:rsidRPr="00E80896" w:rsidRDefault="004B0CDD" w:rsidP="009A2672">
      <w:pPr>
        <w:pStyle w:val="3"/>
        <w:spacing w:before="156" w:after="156"/>
      </w:pPr>
      <w:bookmarkStart w:id="915" w:name="_Toc493017956"/>
      <w:r w:rsidRPr="00E80896">
        <w:rPr>
          <w:rFonts w:hint="eastAsia"/>
        </w:rPr>
        <w:t>初始化重要资源</w:t>
      </w:r>
      <w:bookmarkEnd w:id="915"/>
    </w:p>
    <w:p w:rsidR="004B0CDD" w:rsidRPr="00E80896" w:rsidRDefault="004B0CDD" w:rsidP="009A2672">
      <w:pPr>
        <w:ind w:firstLine="420"/>
      </w:pPr>
      <w:r>
        <w:rPr>
          <w:rFonts w:hint="eastAsia"/>
        </w:rPr>
        <w:t>使用</w:t>
      </w:r>
      <w:r w:rsidRPr="00E80896">
        <w:rPr>
          <w:rFonts w:hint="eastAsia"/>
        </w:rPr>
        <w:t>重要资源前</w:t>
      </w:r>
      <w:r>
        <w:rPr>
          <w:rFonts w:hint="eastAsia"/>
        </w:rPr>
        <w:t>应进行</w:t>
      </w:r>
      <w:r w:rsidRPr="00E80896">
        <w:rPr>
          <w:rFonts w:hint="eastAsia"/>
        </w:rPr>
        <w:t>正确初始化。</w:t>
      </w:r>
    </w:p>
    <w:p w:rsidR="004B0CDD" w:rsidRPr="00E80896" w:rsidRDefault="004B0CDD" w:rsidP="009A2672">
      <w:pPr>
        <w:pStyle w:val="3"/>
        <w:spacing w:before="156" w:after="156"/>
      </w:pPr>
      <w:bookmarkStart w:id="916" w:name="_Toc493017957"/>
      <w:r w:rsidRPr="00E80896">
        <w:rPr>
          <w:rFonts w:hint="eastAsia"/>
        </w:rPr>
        <w:t>限制资源的分配和使用</w:t>
      </w:r>
      <w:bookmarkEnd w:id="916"/>
    </w:p>
    <w:p w:rsidR="00000000" w:rsidRDefault="004B0CDD">
      <w:pPr>
        <w:pStyle w:val="affff"/>
        <w:numPr>
          <w:ilvl w:val="0"/>
          <w:numId w:val="51"/>
        </w:numPr>
        <w:ind w:firstLineChars="0"/>
        <w:pPrChange w:id="917" w:author="chenyu" w:date="2018-06-05T07:28:00Z">
          <w:pPr>
            <w:ind w:firstLine="420"/>
          </w:pPr>
        </w:pPrChange>
      </w:pPr>
      <w:r>
        <w:rPr>
          <w:rFonts w:hint="eastAsia"/>
        </w:rPr>
        <w:t>对分配的资源数量、使用权限、有效时间做限制。</w:t>
      </w:r>
    </w:p>
    <w:p w:rsidR="00000000" w:rsidRDefault="004B0CDD">
      <w:pPr>
        <w:pStyle w:val="affff"/>
        <w:numPr>
          <w:ilvl w:val="0"/>
          <w:numId w:val="51"/>
        </w:numPr>
        <w:ind w:firstLineChars="0"/>
        <w:pPrChange w:id="918" w:author="chenyu" w:date="2018-06-05T07:28:00Z">
          <w:pPr>
            <w:ind w:firstLine="420"/>
          </w:pPr>
        </w:pPrChange>
      </w:pPr>
      <w:r>
        <w:rPr>
          <w:rFonts w:hint="eastAsia"/>
        </w:rPr>
        <w:t>合理控制递归，防止消耗过多资源。</w:t>
      </w:r>
    </w:p>
    <w:p w:rsidR="004B0CDD" w:rsidRPr="00E80896" w:rsidRDefault="004B0CDD" w:rsidP="009A2672">
      <w:pPr>
        <w:pStyle w:val="3"/>
        <w:spacing w:before="156" w:after="156"/>
      </w:pPr>
      <w:bookmarkStart w:id="919" w:name="_Toc493017958"/>
      <w:r w:rsidRPr="00E80896">
        <w:rPr>
          <w:rFonts w:hint="eastAsia"/>
        </w:rPr>
        <w:lastRenderedPageBreak/>
        <w:t>及时释放资源，不使用已过期或</w:t>
      </w:r>
      <w:r>
        <w:rPr>
          <w:rFonts w:hint="eastAsia"/>
        </w:rPr>
        <w:t>已</w:t>
      </w:r>
      <w:r w:rsidRPr="00E80896">
        <w:rPr>
          <w:rFonts w:hint="eastAsia"/>
        </w:rPr>
        <w:t>释放的资源</w:t>
      </w:r>
      <w:bookmarkEnd w:id="919"/>
    </w:p>
    <w:p w:rsidR="00000000" w:rsidRDefault="004B0CDD">
      <w:pPr>
        <w:pStyle w:val="affff"/>
        <w:numPr>
          <w:ilvl w:val="0"/>
          <w:numId w:val="52"/>
        </w:numPr>
        <w:ind w:firstLineChars="0"/>
        <w:pPrChange w:id="920" w:author="chenyu" w:date="2018-06-05T07:28:00Z">
          <w:pPr>
            <w:ind w:firstLine="420"/>
          </w:pPr>
        </w:pPrChange>
      </w:pPr>
      <w:r w:rsidRPr="00E80896">
        <w:rPr>
          <w:rFonts w:hint="eastAsia"/>
        </w:rPr>
        <w:t>及时释放</w:t>
      </w:r>
      <w:r>
        <w:rPr>
          <w:rFonts w:hint="eastAsia"/>
        </w:rPr>
        <w:t>系统</w:t>
      </w:r>
      <w:r w:rsidRPr="00E80896">
        <w:rPr>
          <w:rFonts w:hint="eastAsia"/>
        </w:rPr>
        <w:t>资源，且</w:t>
      </w:r>
      <w:del w:id="921" w:author="chenyu" w:date="2018-06-05T07:20:00Z">
        <w:r w:rsidRPr="00E80896" w:rsidDel="00B26B58">
          <w:rPr>
            <w:rFonts w:hint="eastAsia"/>
          </w:rPr>
          <w:delText>不</w:delText>
        </w:r>
        <w:r w:rsidDel="00B26B58">
          <w:rPr>
            <w:rFonts w:hint="eastAsia"/>
          </w:rPr>
          <w:delText>应</w:delText>
        </w:r>
      </w:del>
      <w:ins w:id="922" w:author="chenyu" w:date="2018-06-05T07:20:00Z">
        <w:r w:rsidR="00B26B58">
          <w:rPr>
            <w:rFonts w:hint="eastAsia"/>
          </w:rPr>
          <w:t>禁止</w:t>
        </w:r>
      </w:ins>
      <w:r w:rsidRPr="00E80896">
        <w:rPr>
          <w:rFonts w:hint="eastAsia"/>
        </w:rPr>
        <w:t>再调用已释放或过期的资源。</w:t>
      </w:r>
    </w:p>
    <w:p w:rsidR="00000000" w:rsidRDefault="001F349E">
      <w:pPr>
        <w:pStyle w:val="affff"/>
        <w:numPr>
          <w:ilvl w:val="0"/>
          <w:numId w:val="52"/>
        </w:numPr>
        <w:ind w:firstLineChars="0"/>
        <w:pPrChange w:id="923" w:author="chenyu" w:date="2018-06-05T07:28:00Z">
          <w:pPr>
            <w:ind w:firstLine="420"/>
          </w:pPr>
        </w:pPrChange>
      </w:pPr>
      <w:r>
        <w:rPr>
          <w:rFonts w:hint="eastAsia"/>
        </w:rPr>
        <w:t>释放资源前应完全清</w:t>
      </w:r>
      <w:r w:rsidR="00912509">
        <w:rPr>
          <w:rFonts w:hint="eastAsia"/>
        </w:rPr>
        <w:t>除</w:t>
      </w:r>
      <w:r>
        <w:rPr>
          <w:rFonts w:hint="eastAsia"/>
        </w:rPr>
        <w:t>敏感信息</w:t>
      </w:r>
      <w:r w:rsidR="00C308F4">
        <w:rPr>
          <w:rFonts w:hint="eastAsia"/>
        </w:rPr>
        <w:t>。</w:t>
      </w:r>
    </w:p>
    <w:p w:rsidR="004B0CDD" w:rsidRPr="00E80896" w:rsidRDefault="004B0CDD" w:rsidP="009A2672">
      <w:pPr>
        <w:pStyle w:val="3"/>
        <w:spacing w:before="156" w:after="156"/>
      </w:pPr>
      <w:bookmarkStart w:id="924" w:name="_Toc493017959"/>
      <w:r w:rsidRPr="00E80896">
        <w:rPr>
          <w:rFonts w:hint="eastAsia"/>
        </w:rPr>
        <w:t>检查外部资源的安全性</w:t>
      </w:r>
      <w:bookmarkEnd w:id="924"/>
    </w:p>
    <w:p w:rsidR="004B0CDD" w:rsidRPr="00E80896" w:rsidRDefault="004B0CDD" w:rsidP="009A2672">
      <w:pPr>
        <w:ind w:firstLine="420"/>
      </w:pPr>
      <w:r w:rsidRPr="00E80896">
        <w:rPr>
          <w:rFonts w:hint="eastAsia"/>
        </w:rPr>
        <w:t>对外部资源，如下载的文件，</w:t>
      </w:r>
      <w:r>
        <w:rPr>
          <w:rFonts w:hint="eastAsia"/>
        </w:rPr>
        <w:t>应</w:t>
      </w:r>
      <w:r w:rsidRPr="00E80896">
        <w:rPr>
          <w:rFonts w:hint="eastAsia"/>
        </w:rPr>
        <w:t>进行完整性和发布源检验，确保外部资源的安全性。</w:t>
      </w:r>
    </w:p>
    <w:p w:rsidR="004B0CDD" w:rsidRPr="00E80896" w:rsidRDefault="004B0CDD" w:rsidP="009A2672">
      <w:pPr>
        <w:pStyle w:val="3"/>
        <w:spacing w:before="156" w:after="156"/>
      </w:pPr>
      <w:bookmarkStart w:id="925" w:name="_Toc493017960"/>
      <w:r w:rsidRPr="00E80896">
        <w:rPr>
          <w:rFonts w:hint="eastAsia"/>
        </w:rPr>
        <w:t>应提供足够大的资源池</w:t>
      </w:r>
      <w:bookmarkEnd w:id="925"/>
    </w:p>
    <w:p w:rsidR="004B0CDD" w:rsidRPr="001847A3" w:rsidRDefault="004B0CDD" w:rsidP="009A2672">
      <w:pPr>
        <w:ind w:firstLine="420"/>
      </w:pPr>
      <w:bookmarkStart w:id="926" w:name="_Toc470536009"/>
      <w:r w:rsidRPr="00E80896">
        <w:rPr>
          <w:rFonts w:hint="eastAsia"/>
        </w:rPr>
        <w:t>系统提供的资源池</w:t>
      </w:r>
      <w:r>
        <w:rPr>
          <w:rFonts w:hint="eastAsia"/>
        </w:rPr>
        <w:t>应能满足高峰期的</w:t>
      </w:r>
      <w:r w:rsidRPr="00E80896">
        <w:rPr>
          <w:rFonts w:hint="eastAsia"/>
        </w:rPr>
        <w:t>业务需求</w:t>
      </w:r>
      <w:r>
        <w:rPr>
          <w:rFonts w:hint="eastAsia"/>
        </w:rPr>
        <w:t>。</w:t>
      </w:r>
      <w:bookmarkEnd w:id="926"/>
    </w:p>
    <w:p w:rsidR="004B0CDD" w:rsidRPr="009A2672" w:rsidRDefault="004B0CDD" w:rsidP="007A5464">
      <w:pPr>
        <w:pStyle w:val="21"/>
        <w:spacing w:before="156" w:after="156"/>
      </w:pPr>
      <w:bookmarkStart w:id="927" w:name="_Toc470536010"/>
      <w:bookmarkStart w:id="928" w:name="_Toc470537433"/>
      <w:bookmarkStart w:id="929" w:name="_Toc515951507"/>
      <w:r w:rsidRPr="009A2672">
        <w:rPr>
          <w:rFonts w:hint="eastAsia"/>
        </w:rPr>
        <w:t>内存管理</w:t>
      </w:r>
      <w:bookmarkEnd w:id="927"/>
      <w:bookmarkEnd w:id="928"/>
      <w:bookmarkEnd w:id="929"/>
    </w:p>
    <w:p w:rsidR="004B0CDD" w:rsidRPr="00545D94" w:rsidRDefault="004B0CDD" w:rsidP="009A2672">
      <w:pPr>
        <w:pStyle w:val="3"/>
        <w:spacing w:before="156" w:after="156"/>
      </w:pPr>
      <w:bookmarkStart w:id="930" w:name="_Toc493017962"/>
      <w:r w:rsidRPr="00545D94">
        <w:rPr>
          <w:rFonts w:hint="eastAsia"/>
        </w:rPr>
        <w:t>一致的内存管理约定</w:t>
      </w:r>
      <w:bookmarkEnd w:id="930"/>
    </w:p>
    <w:p w:rsidR="00000000" w:rsidRDefault="004B0CDD">
      <w:pPr>
        <w:pStyle w:val="affff"/>
        <w:numPr>
          <w:ilvl w:val="0"/>
          <w:numId w:val="53"/>
        </w:numPr>
        <w:ind w:firstLineChars="0"/>
        <w:pPrChange w:id="931" w:author="chenyu" w:date="2018-06-05T07:28:00Z">
          <w:pPr>
            <w:ind w:firstLine="420"/>
          </w:pPr>
        </w:pPrChange>
      </w:pPr>
      <w:r w:rsidRPr="00545D94">
        <w:rPr>
          <w:rFonts w:hint="eastAsia"/>
        </w:rPr>
        <w:t>使用同样的模式分配和释放内存。</w:t>
      </w:r>
    </w:p>
    <w:p w:rsidR="00000000" w:rsidRDefault="004B0CDD">
      <w:pPr>
        <w:pStyle w:val="affff"/>
        <w:numPr>
          <w:ilvl w:val="0"/>
          <w:numId w:val="53"/>
        </w:numPr>
        <w:ind w:firstLineChars="0"/>
        <w:pPrChange w:id="932" w:author="chenyu" w:date="2018-06-05T07:28:00Z">
          <w:pPr>
            <w:ind w:firstLine="420"/>
          </w:pPr>
        </w:pPrChange>
      </w:pPr>
      <w:r w:rsidRPr="00545D94">
        <w:rPr>
          <w:rFonts w:hint="eastAsia"/>
        </w:rPr>
        <w:t>在同一个模块中，在同一个抽象层次中，分配和释放内存。</w:t>
      </w:r>
    </w:p>
    <w:p w:rsidR="00000000" w:rsidRDefault="004B0CDD">
      <w:pPr>
        <w:pStyle w:val="affff"/>
        <w:numPr>
          <w:ilvl w:val="0"/>
          <w:numId w:val="53"/>
        </w:numPr>
        <w:ind w:firstLineChars="0"/>
        <w:pPrChange w:id="933" w:author="chenyu" w:date="2018-06-05T07:28:00Z">
          <w:pPr>
            <w:ind w:firstLine="420"/>
          </w:pPr>
        </w:pPrChange>
      </w:pPr>
      <w:r w:rsidRPr="00545D94">
        <w:rPr>
          <w:rFonts w:hint="eastAsia"/>
        </w:rPr>
        <w:t>分配和释放必须配对。</w:t>
      </w:r>
    </w:p>
    <w:p w:rsidR="004B0CDD" w:rsidRPr="00545D94" w:rsidRDefault="004B0CDD" w:rsidP="009A2672">
      <w:pPr>
        <w:pStyle w:val="3"/>
        <w:spacing w:before="156" w:after="156"/>
      </w:pPr>
      <w:bookmarkStart w:id="934" w:name="_Toc493017963"/>
      <w:r w:rsidRPr="00545D94">
        <w:rPr>
          <w:rFonts w:hint="eastAsia"/>
        </w:rPr>
        <w:t>防范缓冲区溢出</w:t>
      </w:r>
      <w:bookmarkEnd w:id="934"/>
    </w:p>
    <w:p w:rsidR="00377582" w:rsidRPr="00377582" w:rsidRDefault="00377582" w:rsidP="00377582">
      <w:pPr>
        <w:ind w:firstLine="360"/>
        <w:rPr>
          <w:ins w:id="935" w:author="Administrator" w:date="2018-06-04T17:39:00Z"/>
        </w:rPr>
      </w:pPr>
      <w:ins w:id="936" w:author="Administrator" w:date="2018-06-04T17:39:00Z">
        <w:r w:rsidRPr="005D1113">
          <w:rPr>
            <w:rFonts w:ascii="宋体" w:hAnsi="宋体" w:cs="宋体" w:hint="eastAsia"/>
            <w:sz w:val="18"/>
            <w:szCs w:val="21"/>
            <w:lang w:val="de-DE"/>
          </w:rPr>
          <w:t>缓冲区溢出被用来作为一种软件系统的攻击手段，通过</w:t>
        </w:r>
        <w:proofErr w:type="gramStart"/>
        <w:r w:rsidRPr="005D1113">
          <w:rPr>
            <w:rFonts w:ascii="宋体" w:hAnsi="宋体" w:cs="宋体" w:hint="eastAsia"/>
            <w:sz w:val="18"/>
            <w:szCs w:val="21"/>
            <w:lang w:val="de-DE"/>
          </w:rPr>
          <w:t>往程序</w:t>
        </w:r>
        <w:proofErr w:type="gramEnd"/>
        <w:r w:rsidRPr="005D1113">
          <w:rPr>
            <w:rFonts w:ascii="宋体" w:hAnsi="宋体" w:cs="宋体" w:hint="eastAsia"/>
            <w:sz w:val="18"/>
            <w:szCs w:val="21"/>
            <w:lang w:val="de-DE"/>
          </w:rPr>
          <w:t>的缓冲区写入超出其长度的内容，造成缓冲区溢出，从而破坏程序堆栈，使程序转而执行其它指令，以达到攻击的目的。</w:t>
        </w:r>
        <w:r>
          <w:rPr>
            <w:rFonts w:ascii="宋体" w:hAnsi="宋体" w:cs="宋体" w:hint="eastAsia"/>
            <w:sz w:val="18"/>
            <w:szCs w:val="21"/>
            <w:lang w:val="de-DE"/>
          </w:rPr>
          <w:t>为</w:t>
        </w:r>
        <w:r>
          <w:rPr>
            <w:rFonts w:ascii="宋体" w:hAnsi="宋体" w:cs="宋体" w:hint="eastAsia"/>
            <w:sz w:val="18"/>
            <w:szCs w:val="21"/>
          </w:rPr>
          <w:t>防范缓冲区溢出</w:t>
        </w:r>
      </w:ins>
      <w:ins w:id="937" w:author="Administrator" w:date="2018-06-04T17:40:00Z">
        <w:r>
          <w:rPr>
            <w:rFonts w:ascii="宋体" w:hAnsi="宋体" w:cs="宋体" w:hint="eastAsia"/>
            <w:sz w:val="18"/>
            <w:szCs w:val="21"/>
          </w:rPr>
          <w:t>，</w:t>
        </w:r>
      </w:ins>
      <w:ins w:id="938" w:author="Administrator" w:date="2018-06-04T17:39:00Z">
        <w:r>
          <w:rPr>
            <w:rFonts w:ascii="宋体" w:hAnsi="宋体" w:cs="宋体" w:hint="eastAsia"/>
            <w:sz w:val="18"/>
            <w:szCs w:val="21"/>
          </w:rPr>
          <w:t>要求：</w:t>
        </w:r>
      </w:ins>
    </w:p>
    <w:p w:rsidR="00000000" w:rsidRDefault="004B0CDD">
      <w:pPr>
        <w:pStyle w:val="affff"/>
        <w:numPr>
          <w:ilvl w:val="0"/>
          <w:numId w:val="54"/>
        </w:numPr>
        <w:ind w:firstLineChars="0"/>
        <w:pPrChange w:id="939" w:author="chenyu" w:date="2018-06-05T07:28:00Z">
          <w:pPr>
            <w:ind w:firstLine="420"/>
          </w:pPr>
        </w:pPrChange>
      </w:pPr>
      <w:r w:rsidRPr="00545D94">
        <w:rPr>
          <w:rFonts w:hint="eastAsia"/>
        </w:rPr>
        <w:t>对不可信数据进行输入和输出控制。</w:t>
      </w:r>
    </w:p>
    <w:p w:rsidR="00000000" w:rsidRDefault="004B0CDD">
      <w:pPr>
        <w:pStyle w:val="affff"/>
        <w:numPr>
          <w:ilvl w:val="0"/>
          <w:numId w:val="54"/>
        </w:numPr>
        <w:ind w:firstLineChars="0"/>
        <w:pPrChange w:id="940" w:author="chenyu" w:date="2018-06-05T07:28:00Z">
          <w:pPr>
            <w:ind w:firstLine="420"/>
          </w:pPr>
        </w:pPrChange>
      </w:pPr>
      <w:r w:rsidRPr="00545D94">
        <w:rPr>
          <w:rFonts w:hint="eastAsia"/>
        </w:rPr>
        <w:t>重复确认</w:t>
      </w:r>
      <w:r>
        <w:rPr>
          <w:rFonts w:hint="eastAsia"/>
        </w:rPr>
        <w:t>缓冲区</w:t>
      </w:r>
      <w:r w:rsidRPr="00545D94">
        <w:rPr>
          <w:rFonts w:hint="eastAsia"/>
        </w:rPr>
        <w:t>空间的大小是否和指定的大小一样。</w:t>
      </w:r>
    </w:p>
    <w:p w:rsidR="00000000" w:rsidRDefault="004B0CDD">
      <w:pPr>
        <w:pStyle w:val="affff"/>
        <w:numPr>
          <w:ilvl w:val="0"/>
          <w:numId w:val="54"/>
        </w:numPr>
        <w:ind w:firstLineChars="0"/>
        <w:pPrChange w:id="941" w:author="chenyu" w:date="2018-06-05T07:28:00Z">
          <w:pPr>
            <w:ind w:firstLine="420"/>
          </w:pPr>
        </w:pPrChange>
      </w:pPr>
      <w:r>
        <w:rPr>
          <w:rFonts w:hint="eastAsia"/>
        </w:rPr>
        <w:t>字符串操作时，检查字符串长度和终止符。</w:t>
      </w:r>
    </w:p>
    <w:p w:rsidR="00000000" w:rsidRDefault="004B0CDD">
      <w:pPr>
        <w:pStyle w:val="affff"/>
        <w:numPr>
          <w:ilvl w:val="0"/>
          <w:numId w:val="54"/>
        </w:numPr>
        <w:ind w:firstLineChars="0"/>
        <w:pPrChange w:id="942" w:author="chenyu" w:date="2018-06-05T07:28:00Z">
          <w:pPr>
            <w:ind w:firstLine="420"/>
          </w:pPr>
        </w:pPrChange>
      </w:pPr>
      <w:r w:rsidRPr="00545D94">
        <w:rPr>
          <w:rFonts w:hint="eastAsia"/>
        </w:rPr>
        <w:t>在循环中调用函数时，</w:t>
      </w:r>
      <w:r>
        <w:rPr>
          <w:rFonts w:hint="eastAsia"/>
        </w:rPr>
        <w:t>注意</w:t>
      </w:r>
      <w:r w:rsidRPr="00545D94">
        <w:rPr>
          <w:rFonts w:hint="eastAsia"/>
        </w:rPr>
        <w:t>检查</w:t>
      </w:r>
      <w:r>
        <w:rPr>
          <w:rFonts w:hint="eastAsia"/>
        </w:rPr>
        <w:t>缓冲区空间</w:t>
      </w:r>
      <w:r w:rsidRPr="00545D94">
        <w:rPr>
          <w:rFonts w:hint="eastAsia"/>
        </w:rPr>
        <w:t>大小</w:t>
      </w:r>
      <w:r>
        <w:rPr>
          <w:rFonts w:hint="eastAsia"/>
        </w:rPr>
        <w:t>，</w:t>
      </w:r>
      <w:r w:rsidRPr="00545D94">
        <w:rPr>
          <w:rFonts w:hint="eastAsia"/>
        </w:rPr>
        <w:t>确保不</w:t>
      </w:r>
      <w:r>
        <w:rPr>
          <w:rFonts w:hint="eastAsia"/>
        </w:rPr>
        <w:t>存在</w:t>
      </w:r>
      <w:r w:rsidRPr="00545D94">
        <w:rPr>
          <w:rFonts w:hint="eastAsia"/>
        </w:rPr>
        <w:t>超出分配空间的</w:t>
      </w:r>
      <w:r>
        <w:rPr>
          <w:rFonts w:hint="eastAsia"/>
        </w:rPr>
        <w:t>访问</w:t>
      </w:r>
      <w:r w:rsidRPr="00545D94">
        <w:rPr>
          <w:rFonts w:hint="eastAsia"/>
        </w:rPr>
        <w:t>。</w:t>
      </w:r>
    </w:p>
    <w:p w:rsidR="00000000" w:rsidRDefault="004B0CDD">
      <w:pPr>
        <w:pStyle w:val="affff"/>
        <w:numPr>
          <w:ilvl w:val="0"/>
          <w:numId w:val="54"/>
        </w:numPr>
        <w:ind w:firstLineChars="0"/>
        <w:pPrChange w:id="943" w:author="chenyu" w:date="2018-06-05T07:28:00Z">
          <w:pPr>
            <w:ind w:firstLine="420"/>
          </w:pPr>
        </w:pPrChange>
      </w:pPr>
      <w:r>
        <w:t>不要</w:t>
      </w:r>
      <w:r>
        <w:rPr>
          <w:rFonts w:hint="eastAsia"/>
        </w:rPr>
        <w:t>在</w:t>
      </w:r>
      <w:r>
        <w:t>无关的</w:t>
      </w:r>
      <w:r>
        <w:rPr>
          <w:rFonts w:hint="eastAsia"/>
        </w:rPr>
        <w:t>智能指针</w:t>
      </w:r>
      <w:r>
        <w:t>中存储</w:t>
      </w:r>
      <w:r>
        <w:rPr>
          <w:rFonts w:hint="eastAsia"/>
        </w:rPr>
        <w:t>已有</w:t>
      </w:r>
      <w:r>
        <w:t>的指针值。</w:t>
      </w:r>
    </w:p>
    <w:p w:rsidR="004B0CDD" w:rsidRPr="00545D94" w:rsidRDefault="004B0CDD" w:rsidP="009A2672">
      <w:pPr>
        <w:pStyle w:val="3"/>
        <w:spacing w:before="156" w:after="156"/>
      </w:pPr>
      <w:bookmarkStart w:id="944" w:name="_Toc493017964"/>
      <w:r w:rsidRPr="00545D94">
        <w:rPr>
          <w:rFonts w:hint="eastAsia"/>
        </w:rPr>
        <w:t>避免双重释放漏洞</w:t>
      </w:r>
      <w:bookmarkEnd w:id="944"/>
    </w:p>
    <w:p w:rsidR="004B0CDD" w:rsidRPr="00545D94" w:rsidRDefault="004B0CDD" w:rsidP="009A2672">
      <w:pPr>
        <w:ind w:firstLine="420"/>
      </w:pPr>
      <w:r>
        <w:rPr>
          <w:rFonts w:hint="eastAsia"/>
        </w:rPr>
        <w:t>避免对</w:t>
      </w:r>
      <w:r w:rsidRPr="00545D94">
        <w:rPr>
          <w:rFonts w:hint="eastAsia"/>
        </w:rPr>
        <w:t>同一块内存释放两次。</w:t>
      </w:r>
    </w:p>
    <w:p w:rsidR="004B0CDD" w:rsidRPr="00545D94" w:rsidRDefault="004B0CDD" w:rsidP="009A2672">
      <w:pPr>
        <w:pStyle w:val="3"/>
        <w:spacing w:before="156" w:after="156"/>
      </w:pPr>
      <w:bookmarkStart w:id="945" w:name="_Toc493017965"/>
      <w:del w:id="946" w:author="chenyu" w:date="2018-06-05T07:20:00Z">
        <w:r w:rsidDel="00B26B58">
          <w:rPr>
            <w:rFonts w:hint="eastAsia"/>
          </w:rPr>
          <w:delText>不应</w:delText>
        </w:r>
      </w:del>
      <w:ins w:id="947" w:author="chenyu" w:date="2018-06-05T07:20:00Z">
        <w:r w:rsidR="00B26B58">
          <w:rPr>
            <w:rFonts w:hint="eastAsia"/>
          </w:rPr>
          <w:t>禁止</w:t>
        </w:r>
      </w:ins>
      <w:r w:rsidRPr="00545D94">
        <w:rPr>
          <w:rFonts w:hint="eastAsia"/>
        </w:rPr>
        <w:t>写入已释放的内存</w:t>
      </w:r>
      <w:bookmarkEnd w:id="945"/>
    </w:p>
    <w:p w:rsidR="004B0CDD" w:rsidRPr="00545D94" w:rsidRDefault="004B0CDD" w:rsidP="009A2672">
      <w:pPr>
        <w:ind w:firstLine="420"/>
      </w:pPr>
      <w:r w:rsidRPr="00545D94">
        <w:rPr>
          <w:rFonts w:hint="eastAsia"/>
        </w:rPr>
        <w:t>已释放的内存，在再次分配前</w:t>
      </w:r>
      <w:del w:id="948" w:author="chenyu" w:date="2018-06-05T07:21:00Z">
        <w:r w:rsidDel="00B26B58">
          <w:rPr>
            <w:rFonts w:hint="eastAsia"/>
          </w:rPr>
          <w:delText>不应</w:delText>
        </w:r>
      </w:del>
      <w:ins w:id="949" w:author="chenyu" w:date="2018-06-05T07:21:00Z">
        <w:r w:rsidR="00B26B58">
          <w:rPr>
            <w:rFonts w:hint="eastAsia"/>
          </w:rPr>
          <w:t>禁止</w:t>
        </w:r>
      </w:ins>
      <w:r w:rsidRPr="00545D94">
        <w:rPr>
          <w:rFonts w:hint="eastAsia"/>
        </w:rPr>
        <w:t>写入。</w:t>
      </w:r>
    </w:p>
    <w:p w:rsidR="004B0CDD" w:rsidRPr="00545D94" w:rsidRDefault="004B0CDD" w:rsidP="009A2672">
      <w:pPr>
        <w:pStyle w:val="3"/>
        <w:spacing w:before="156" w:after="156"/>
      </w:pPr>
      <w:bookmarkStart w:id="950" w:name="_Toc493017966"/>
      <w:r w:rsidRPr="00545D94">
        <w:rPr>
          <w:rFonts w:hint="eastAsia"/>
        </w:rPr>
        <w:t>及时释放</w:t>
      </w:r>
      <w:r>
        <w:rPr>
          <w:rFonts w:hint="eastAsia"/>
        </w:rPr>
        <w:t>内存</w:t>
      </w:r>
      <w:bookmarkEnd w:id="950"/>
    </w:p>
    <w:p w:rsidR="00000000" w:rsidRDefault="004B0CDD">
      <w:pPr>
        <w:pStyle w:val="affff"/>
        <w:numPr>
          <w:ilvl w:val="0"/>
          <w:numId w:val="56"/>
        </w:numPr>
        <w:ind w:firstLineChars="0"/>
        <w:pPrChange w:id="951" w:author="chenyu" w:date="2018-06-05T07:29:00Z">
          <w:pPr>
            <w:ind w:firstLine="420"/>
          </w:pPr>
        </w:pPrChange>
      </w:pPr>
      <w:r w:rsidRPr="00050504">
        <w:rPr>
          <w:rFonts w:hint="eastAsia"/>
        </w:rPr>
        <w:t>及时释放内存。</w:t>
      </w:r>
    </w:p>
    <w:p w:rsidR="00000000" w:rsidRDefault="004B0CDD">
      <w:pPr>
        <w:pStyle w:val="affff"/>
        <w:numPr>
          <w:ilvl w:val="0"/>
          <w:numId w:val="56"/>
        </w:numPr>
        <w:ind w:firstLineChars="0"/>
        <w:pPrChange w:id="952" w:author="chenyu" w:date="2018-06-05T07:29:00Z">
          <w:pPr>
            <w:ind w:firstLine="420"/>
          </w:pPr>
        </w:pPrChange>
      </w:pPr>
      <w:commentRangeStart w:id="953"/>
      <w:del w:id="954" w:author="chenyu" w:date="2018-06-05T07:21:00Z">
        <w:r w:rsidDel="00B26B58">
          <w:rPr>
            <w:rFonts w:hint="eastAsia"/>
          </w:rPr>
          <w:delText>不应</w:delText>
        </w:r>
      </w:del>
      <w:ins w:id="955" w:author="chenyu" w:date="2018-06-05T07:21:00Z">
        <w:r w:rsidR="00B26B58">
          <w:rPr>
            <w:rFonts w:hint="eastAsia"/>
          </w:rPr>
          <w:t>禁止</w:t>
        </w:r>
      </w:ins>
      <w:r w:rsidRPr="00545D94">
        <w:rPr>
          <w:rFonts w:hint="eastAsia"/>
        </w:rPr>
        <w:t>依赖垃圾回收机制。</w:t>
      </w:r>
      <w:commentRangeEnd w:id="953"/>
      <w:r w:rsidR="004462A1">
        <w:rPr>
          <w:rStyle w:val="aff9"/>
        </w:rPr>
        <w:commentReference w:id="953"/>
      </w:r>
    </w:p>
    <w:p w:rsidR="004B0CDD" w:rsidRPr="00545D94" w:rsidRDefault="004B0CDD" w:rsidP="009A2672">
      <w:pPr>
        <w:pStyle w:val="3"/>
        <w:spacing w:before="156" w:after="156"/>
      </w:pPr>
      <w:bookmarkStart w:id="956" w:name="_Toc493017967"/>
      <w:r w:rsidRPr="00545D94">
        <w:rPr>
          <w:rFonts w:hint="eastAsia"/>
        </w:rPr>
        <w:t>保护堆安全</w:t>
      </w:r>
      <w:bookmarkEnd w:id="956"/>
    </w:p>
    <w:p w:rsidR="00000000" w:rsidRDefault="004B0CDD">
      <w:pPr>
        <w:pStyle w:val="affff"/>
        <w:numPr>
          <w:ilvl w:val="0"/>
          <w:numId w:val="55"/>
        </w:numPr>
        <w:ind w:firstLineChars="0"/>
        <w:pPrChange w:id="957" w:author="chenyu" w:date="2018-06-05T07:28:00Z">
          <w:pPr>
            <w:ind w:firstLine="420"/>
          </w:pPr>
        </w:pPrChange>
      </w:pPr>
      <w:r w:rsidRPr="00545D94">
        <w:rPr>
          <w:rFonts w:hint="eastAsia"/>
        </w:rPr>
        <w:t>执行堆完整性检测</w:t>
      </w:r>
      <w:r>
        <w:rPr>
          <w:rFonts w:hint="eastAsia"/>
        </w:rPr>
        <w:t>。</w:t>
      </w:r>
    </w:p>
    <w:p w:rsidR="00000000" w:rsidRDefault="004B0CDD">
      <w:pPr>
        <w:pStyle w:val="affff"/>
        <w:numPr>
          <w:ilvl w:val="0"/>
          <w:numId w:val="55"/>
        </w:numPr>
        <w:ind w:firstLineChars="0"/>
        <w:pPrChange w:id="958" w:author="chenyu" w:date="2018-06-05T07:28:00Z">
          <w:pPr>
            <w:ind w:firstLine="420"/>
          </w:pPr>
        </w:pPrChange>
      </w:pPr>
      <w:r w:rsidRPr="00545D94">
        <w:rPr>
          <w:rFonts w:hint="eastAsia"/>
        </w:rPr>
        <w:t>在可能的情况下，使用不可执行的堆栈。</w:t>
      </w:r>
    </w:p>
    <w:p w:rsidR="004B0CDD" w:rsidRPr="00545D94" w:rsidRDefault="004B0CDD" w:rsidP="009A2672">
      <w:pPr>
        <w:pStyle w:val="3"/>
        <w:spacing w:before="156" w:after="156"/>
      </w:pPr>
      <w:bookmarkStart w:id="959" w:name="_Toc493017968"/>
      <w:r w:rsidRPr="00545D94">
        <w:rPr>
          <w:rFonts w:hint="eastAsia"/>
        </w:rPr>
        <w:t>避免使用已知有漏洞的函数</w:t>
      </w:r>
      <w:bookmarkEnd w:id="959"/>
    </w:p>
    <w:p w:rsidR="004B0CDD" w:rsidRPr="005A5639" w:rsidRDefault="004B0CDD" w:rsidP="009A2672">
      <w:pPr>
        <w:ind w:firstLine="420"/>
        <w:rPr>
          <w:rFonts w:ascii="宋体" w:hAnsi="宋体"/>
        </w:rPr>
      </w:pPr>
      <w:r w:rsidRPr="005A5639">
        <w:rPr>
          <w:rFonts w:ascii="宋体" w:hAnsi="宋体" w:hint="eastAsia"/>
        </w:rPr>
        <w:t>应尽量避免使用不进行自变量检查的、已知存在漏洞的字符串操作函数，如</w:t>
      </w:r>
      <w:proofErr w:type="spellStart"/>
      <w:r w:rsidRPr="005A5639">
        <w:rPr>
          <w:rFonts w:ascii="宋体" w:hAnsi="宋体" w:cs="Times New Roman"/>
        </w:rPr>
        <w:t>printf</w:t>
      </w:r>
      <w:proofErr w:type="spellEnd"/>
      <w:r w:rsidRPr="005A5639">
        <w:rPr>
          <w:rFonts w:ascii="宋体" w:hAnsi="宋体" w:cs="Times New Roman"/>
        </w:rPr>
        <w:t>、</w:t>
      </w:r>
      <w:proofErr w:type="spellStart"/>
      <w:r w:rsidRPr="005A5639">
        <w:rPr>
          <w:rFonts w:ascii="宋体" w:hAnsi="宋体" w:cs="Times New Roman"/>
        </w:rPr>
        <w:t>strcat</w:t>
      </w:r>
      <w:proofErr w:type="spellEnd"/>
      <w:r w:rsidRPr="005A5639">
        <w:rPr>
          <w:rFonts w:ascii="宋体" w:hAnsi="宋体" w:cs="Times New Roman"/>
        </w:rPr>
        <w:t>、</w:t>
      </w:r>
      <w:proofErr w:type="spellStart"/>
      <w:r w:rsidRPr="005A5639">
        <w:rPr>
          <w:rFonts w:ascii="宋体" w:hAnsi="宋体" w:cs="Times New Roman"/>
        </w:rPr>
        <w:t>strcpy</w:t>
      </w:r>
      <w:proofErr w:type="spellEnd"/>
      <w:r w:rsidRPr="005A5639">
        <w:rPr>
          <w:rFonts w:ascii="宋体" w:hAnsi="宋体" w:hint="eastAsia"/>
        </w:rPr>
        <w:t>，并使用其他函数替代。</w:t>
      </w:r>
    </w:p>
    <w:p w:rsidR="004B0CDD" w:rsidRPr="008E0D6A" w:rsidRDefault="004B0CDD" w:rsidP="009A2672">
      <w:pPr>
        <w:pStyle w:val="3"/>
        <w:spacing w:before="156" w:after="156"/>
      </w:pPr>
      <w:bookmarkStart w:id="960" w:name="_Toc493017969"/>
      <w:r w:rsidRPr="008E0D6A">
        <w:lastRenderedPageBreak/>
        <w:t>允许用户</w:t>
      </w:r>
      <w:r w:rsidRPr="008E0D6A">
        <w:rPr>
          <w:rFonts w:hint="eastAsia"/>
        </w:rPr>
        <w:t>适当个性化</w:t>
      </w:r>
      <w:r w:rsidRPr="008E0D6A">
        <w:t>内存管理方式</w:t>
      </w:r>
      <w:bookmarkEnd w:id="960"/>
    </w:p>
    <w:p w:rsidR="00000000" w:rsidRDefault="004B0CDD">
      <w:pPr>
        <w:pStyle w:val="affff"/>
        <w:numPr>
          <w:ilvl w:val="0"/>
          <w:numId w:val="57"/>
        </w:numPr>
        <w:ind w:firstLineChars="0"/>
        <w:pPrChange w:id="961" w:author="chenyu" w:date="2018-06-05T07:29:00Z">
          <w:pPr>
            <w:ind w:firstLine="420"/>
          </w:pPr>
        </w:pPrChange>
      </w:pPr>
      <w:r>
        <w:rPr>
          <w:rFonts w:hint="eastAsia"/>
        </w:rPr>
        <w:t>应允</w:t>
      </w:r>
      <w:proofErr w:type="gramStart"/>
      <w:r>
        <w:rPr>
          <w:rFonts w:hint="eastAsia"/>
        </w:rPr>
        <w:t>许</w:t>
      </w:r>
      <w:r>
        <w:t>用户</w:t>
      </w:r>
      <w:proofErr w:type="gramEnd"/>
      <w:r>
        <w:t>根据自己的使用需求</w:t>
      </w:r>
      <w:r>
        <w:rPr>
          <w:rFonts w:hint="eastAsia"/>
        </w:rPr>
        <w:t>更改</w:t>
      </w:r>
      <w:r>
        <w:t>动态内存管理方式。</w:t>
      </w:r>
    </w:p>
    <w:p w:rsidR="00000000" w:rsidRDefault="004B0CDD">
      <w:pPr>
        <w:pStyle w:val="affff"/>
        <w:numPr>
          <w:ilvl w:val="0"/>
          <w:numId w:val="57"/>
        </w:numPr>
        <w:ind w:firstLineChars="0"/>
        <w:pPrChange w:id="962" w:author="chenyu" w:date="2018-06-05T07:29:00Z">
          <w:pPr>
            <w:ind w:firstLine="420"/>
          </w:pPr>
        </w:pPrChange>
      </w:pPr>
      <w:commentRangeStart w:id="963"/>
      <w:commentRangeStart w:id="964"/>
      <w:del w:id="965" w:author="chenyu" w:date="2018-06-05T07:30:00Z">
        <w:r w:rsidDel="0038440D">
          <w:rPr>
            <w:rFonts w:hint="eastAsia"/>
          </w:rPr>
          <w:delText>对于</w:delText>
        </w:r>
      </w:del>
      <w:del w:id="966" w:author="chenyu" w:date="2018-06-05T07:29:00Z">
        <w:r w:rsidDel="0038440D">
          <w:delText>过度整齐的数据类型</w:delText>
        </w:r>
        <w:commentRangeEnd w:id="963"/>
        <w:r w:rsidR="004462A1" w:rsidDel="0038440D">
          <w:rPr>
            <w:rStyle w:val="aff9"/>
          </w:rPr>
          <w:commentReference w:id="963"/>
        </w:r>
      </w:del>
      <w:commentRangeEnd w:id="964"/>
      <w:r w:rsidR="0038440D">
        <w:rPr>
          <w:rStyle w:val="aff9"/>
        </w:rPr>
        <w:commentReference w:id="964"/>
      </w:r>
      <w:r>
        <w:t>尽量避免</w:t>
      </w:r>
      <w:ins w:id="967" w:author="chenyu" w:date="2018-06-05T07:30:00Z">
        <w:r w:rsidR="0038440D">
          <w:rPr>
            <w:rFonts w:hint="eastAsia"/>
          </w:rPr>
          <w:t>对</w:t>
        </w:r>
        <w:r w:rsidR="0038440D">
          <w:t>过度整齐的数据类型</w:t>
        </w:r>
      </w:ins>
      <w:r>
        <w:t>使用默认操作。</w:t>
      </w:r>
    </w:p>
    <w:p w:rsidR="004B0CDD" w:rsidRPr="009A2672" w:rsidRDefault="004B0CDD" w:rsidP="007A5464">
      <w:pPr>
        <w:pStyle w:val="21"/>
        <w:spacing w:before="156" w:after="156"/>
      </w:pPr>
      <w:bookmarkStart w:id="968" w:name="_Toc452702071"/>
      <w:bookmarkStart w:id="969" w:name="_Toc470536011"/>
      <w:bookmarkStart w:id="970" w:name="_Toc470537434"/>
      <w:bookmarkStart w:id="971" w:name="_Toc515951508"/>
      <w:bookmarkEnd w:id="968"/>
      <w:r w:rsidRPr="009A2672">
        <w:rPr>
          <w:rFonts w:hint="eastAsia"/>
        </w:rPr>
        <w:t>数据库管理</w:t>
      </w:r>
      <w:bookmarkEnd w:id="969"/>
      <w:bookmarkEnd w:id="970"/>
      <w:bookmarkEnd w:id="971"/>
    </w:p>
    <w:p w:rsidR="002172F7" w:rsidRDefault="002172F7" w:rsidP="009A2672">
      <w:pPr>
        <w:pStyle w:val="3"/>
        <w:spacing w:before="156" w:after="156"/>
      </w:pPr>
      <w:bookmarkStart w:id="972" w:name="_Toc493017972"/>
      <w:r>
        <w:t>禁止使用默认</w:t>
      </w:r>
      <w:r>
        <w:rPr>
          <w:rFonts w:hint="eastAsia"/>
        </w:rPr>
        <w:t>账户</w:t>
      </w:r>
      <w:r>
        <w:t>与口令</w:t>
      </w:r>
    </w:p>
    <w:p w:rsidR="002172F7" w:rsidRDefault="002172F7" w:rsidP="00784F32">
      <w:pPr>
        <w:ind w:firstLine="420"/>
      </w:pPr>
      <w:r>
        <w:rPr>
          <w:rFonts w:hint="eastAsia"/>
        </w:rPr>
        <w:t>当</w:t>
      </w:r>
      <w:r>
        <w:t>应用程序访问数据库</w:t>
      </w:r>
      <w:r>
        <w:rPr>
          <w:rFonts w:hint="eastAsia"/>
        </w:rPr>
        <w:t>时</w:t>
      </w:r>
      <w:r>
        <w:t>，</w:t>
      </w:r>
      <w:r>
        <w:rPr>
          <w:rFonts w:hint="eastAsia"/>
        </w:rPr>
        <w:t>禁止</w:t>
      </w:r>
      <w:r>
        <w:t>使用默认的角色、</w:t>
      </w:r>
      <w:r>
        <w:rPr>
          <w:rFonts w:hint="eastAsia"/>
        </w:rPr>
        <w:t>账户</w:t>
      </w:r>
      <w:r>
        <w:t>与默认数据库口令访问数据库。</w:t>
      </w:r>
    </w:p>
    <w:p w:rsidR="00EC36F5" w:rsidRDefault="00EC36F5" w:rsidP="00EC36F5">
      <w:pPr>
        <w:pStyle w:val="3"/>
        <w:spacing w:before="156" w:after="156"/>
      </w:pPr>
      <w:r>
        <w:rPr>
          <w:rFonts w:hint="eastAsia"/>
        </w:rPr>
        <w:t>确保数据完整性</w:t>
      </w:r>
    </w:p>
    <w:p w:rsidR="00EC36F5" w:rsidRPr="00EC36F5" w:rsidRDefault="00EC36F5" w:rsidP="00784F32">
      <w:pPr>
        <w:ind w:firstLine="420"/>
      </w:pPr>
      <w:r>
        <w:rPr>
          <w:rFonts w:hint="eastAsia"/>
        </w:rPr>
        <w:t>使用数据库进行数据存储时，应确保数据的完整性。</w:t>
      </w:r>
    </w:p>
    <w:p w:rsidR="004B0CDD" w:rsidRPr="00545D94" w:rsidRDefault="004B0CDD" w:rsidP="009A2672">
      <w:pPr>
        <w:pStyle w:val="3"/>
        <w:spacing w:before="156" w:after="156"/>
      </w:pPr>
      <w:r w:rsidRPr="00545D94">
        <w:rPr>
          <w:rFonts w:hint="eastAsia"/>
        </w:rPr>
        <w:t>使用参数化的</w:t>
      </w:r>
      <w:r w:rsidRPr="00545D94">
        <w:rPr>
          <w:rFonts w:hint="eastAsia"/>
        </w:rPr>
        <w:t>SQL</w:t>
      </w:r>
      <w:r w:rsidRPr="00545D94">
        <w:rPr>
          <w:rFonts w:hint="eastAsia"/>
        </w:rPr>
        <w:t>语句和存储过程</w:t>
      </w:r>
      <w:bookmarkEnd w:id="972"/>
    </w:p>
    <w:p w:rsidR="00000000" w:rsidRDefault="004F7C83">
      <w:pPr>
        <w:pStyle w:val="affff"/>
        <w:numPr>
          <w:ilvl w:val="0"/>
          <w:numId w:val="58"/>
        </w:numPr>
        <w:ind w:firstLineChars="0"/>
        <w:rPr>
          <w:rFonts w:ascii="宋体" w:hAnsi="宋体"/>
          <w:rPrChange w:id="973" w:author="chenyu" w:date="2018-06-05T07:29:00Z">
            <w:rPr/>
          </w:rPrChange>
        </w:rPr>
        <w:pPrChange w:id="974" w:author="chenyu" w:date="2018-06-05T07:29:00Z">
          <w:pPr>
            <w:ind w:firstLine="420"/>
          </w:pPr>
        </w:pPrChange>
      </w:pPr>
      <w:r w:rsidRPr="004F7C83">
        <w:rPr>
          <w:rFonts w:ascii="宋体" w:hAnsi="宋体" w:hint="eastAsia"/>
          <w:rPrChange w:id="975" w:author="chenyu" w:date="2018-06-05T07:29:00Z">
            <w:rPr>
              <w:rFonts w:hint="eastAsia"/>
              <w:color w:val="0000FF"/>
              <w:u w:val="single"/>
            </w:rPr>
          </w:rPrChange>
        </w:rPr>
        <w:t>使用参数化</w:t>
      </w:r>
      <w:r w:rsidRPr="004F7C83">
        <w:rPr>
          <w:rFonts w:ascii="宋体" w:hAnsi="宋体"/>
          <w:rPrChange w:id="976" w:author="chenyu" w:date="2018-06-05T07:29:00Z">
            <w:rPr>
              <w:color w:val="0000FF"/>
              <w:u w:val="single"/>
            </w:rPr>
          </w:rPrChange>
        </w:rPr>
        <w:t>SQL</w:t>
      </w:r>
      <w:r w:rsidRPr="004F7C83">
        <w:rPr>
          <w:rFonts w:ascii="宋体" w:hAnsi="宋体" w:hint="eastAsia"/>
          <w:rPrChange w:id="977" w:author="chenyu" w:date="2018-06-05T07:29:00Z">
            <w:rPr>
              <w:rFonts w:hint="eastAsia"/>
              <w:color w:val="0000FF"/>
              <w:u w:val="single"/>
            </w:rPr>
          </w:rPrChange>
        </w:rPr>
        <w:t>语句，禁止改变数据定向的上下文环境，并强制区分数据和命令。</w:t>
      </w:r>
    </w:p>
    <w:p w:rsidR="00000000" w:rsidRDefault="004F7C83">
      <w:pPr>
        <w:pStyle w:val="affff"/>
        <w:numPr>
          <w:ilvl w:val="0"/>
          <w:numId w:val="58"/>
        </w:numPr>
        <w:ind w:firstLineChars="0"/>
        <w:pPrChange w:id="978" w:author="chenyu" w:date="2018-06-05T07:29:00Z">
          <w:pPr>
            <w:ind w:firstLine="420"/>
          </w:pPr>
        </w:pPrChange>
      </w:pPr>
      <w:r w:rsidRPr="004F7C83">
        <w:rPr>
          <w:rFonts w:ascii="宋体" w:hAnsi="宋体" w:hint="eastAsia"/>
          <w:rPrChange w:id="979" w:author="chenyu" w:date="2018-06-05T07:29:00Z">
            <w:rPr>
              <w:rFonts w:hint="eastAsia"/>
              <w:color w:val="0000FF"/>
              <w:u w:val="single"/>
            </w:rPr>
          </w:rPrChange>
        </w:rPr>
        <w:t>使用存储过程以实现</w:t>
      </w:r>
      <w:proofErr w:type="gramStart"/>
      <w:r w:rsidRPr="004F7C83">
        <w:rPr>
          <w:rFonts w:ascii="宋体" w:hAnsi="宋体" w:hint="eastAsia"/>
          <w:rPrChange w:id="980" w:author="chenyu" w:date="2018-06-05T07:29:00Z">
            <w:rPr>
              <w:rFonts w:hint="eastAsia"/>
              <w:color w:val="0000FF"/>
              <w:u w:val="single"/>
            </w:rPr>
          </w:rPrChange>
        </w:rPr>
        <w:t>抽象访问</w:t>
      </w:r>
      <w:proofErr w:type="gramEnd"/>
      <w:r w:rsidRPr="004F7C83">
        <w:rPr>
          <w:rFonts w:ascii="宋体" w:hAnsi="宋体" w:hint="eastAsia"/>
          <w:rPrChange w:id="981" w:author="chenyu" w:date="2018-06-05T07:29:00Z">
            <w:rPr>
              <w:rFonts w:hint="eastAsia"/>
              <w:color w:val="0000FF"/>
              <w:u w:val="single"/>
            </w:rPr>
          </w:rPrChange>
        </w:rPr>
        <w:t>数据，并允许对数据库中表的删除权限。</w:t>
      </w:r>
    </w:p>
    <w:p w:rsidR="004B0CDD" w:rsidRPr="00545D94" w:rsidRDefault="004B0CDD" w:rsidP="009A2672">
      <w:pPr>
        <w:pStyle w:val="3"/>
        <w:spacing w:before="156" w:after="156"/>
      </w:pPr>
      <w:bookmarkStart w:id="982" w:name="_Toc493017973"/>
      <w:r w:rsidRPr="00545D94">
        <w:rPr>
          <w:rFonts w:hint="eastAsia"/>
        </w:rPr>
        <w:t>访问</w:t>
      </w:r>
      <w:r w:rsidRPr="00545D94">
        <w:t>数据库使用尽可能低权限</w:t>
      </w:r>
      <w:bookmarkEnd w:id="982"/>
    </w:p>
    <w:p w:rsidR="00000000" w:rsidRDefault="004B0CDD">
      <w:pPr>
        <w:pStyle w:val="affff"/>
        <w:numPr>
          <w:ilvl w:val="0"/>
          <w:numId w:val="59"/>
        </w:numPr>
        <w:ind w:firstLineChars="0"/>
        <w:pPrChange w:id="983" w:author="chenyu" w:date="2018-06-05T07:29:00Z">
          <w:pPr>
            <w:ind w:firstLine="420"/>
          </w:pPr>
        </w:pPrChange>
      </w:pPr>
      <w:r w:rsidRPr="00545D94">
        <w:t>当应用程序访问数据库时，</w:t>
      </w:r>
      <w:r w:rsidRPr="00545D94">
        <w:rPr>
          <w:rFonts w:hint="eastAsia"/>
        </w:rPr>
        <w:t>仅</w:t>
      </w:r>
      <w:r w:rsidRPr="00545D94">
        <w:t>提供给应用程序满足其需求的最低权限，</w:t>
      </w:r>
      <w:r w:rsidRPr="00545D94">
        <w:rPr>
          <w:rFonts w:hint="eastAsia"/>
        </w:rPr>
        <w:t>以降低</w:t>
      </w:r>
      <w:r w:rsidRPr="00545D94">
        <w:t>访问数据库的风险</w:t>
      </w:r>
      <w:r w:rsidRPr="00545D94">
        <w:rPr>
          <w:rFonts w:hint="eastAsia"/>
        </w:rPr>
        <w:t>。</w:t>
      </w:r>
    </w:p>
    <w:p w:rsidR="00000000" w:rsidRDefault="004B0CDD">
      <w:pPr>
        <w:pStyle w:val="affff"/>
        <w:numPr>
          <w:ilvl w:val="0"/>
          <w:numId w:val="59"/>
        </w:numPr>
        <w:ind w:firstLineChars="0"/>
        <w:pPrChange w:id="984" w:author="chenyu" w:date="2018-06-05T07:29:00Z">
          <w:pPr>
            <w:ind w:firstLine="420"/>
          </w:pPr>
        </w:pPrChange>
      </w:pPr>
      <w:r w:rsidRPr="00545D94">
        <w:rPr>
          <w:rFonts w:hint="eastAsia"/>
        </w:rPr>
        <w:t>规定不同信任级别用户连接数据库的角色，比如用户、只读用户、访问用户、管理员。</w:t>
      </w:r>
    </w:p>
    <w:p w:rsidR="004B0CDD" w:rsidRPr="00545D94" w:rsidRDefault="004B0CDD" w:rsidP="009A2672">
      <w:pPr>
        <w:pStyle w:val="3"/>
        <w:spacing w:before="156" w:after="156"/>
      </w:pPr>
      <w:bookmarkStart w:id="985" w:name="_Toc493017974"/>
      <w:r w:rsidRPr="00545D94">
        <w:rPr>
          <w:rFonts w:hint="eastAsia"/>
        </w:rPr>
        <w:t>使用行级别的访问控制</w:t>
      </w:r>
      <w:bookmarkEnd w:id="985"/>
    </w:p>
    <w:p w:rsidR="004B0CDD" w:rsidRPr="00545D94" w:rsidRDefault="004B0CDD" w:rsidP="00D17055">
      <w:pPr>
        <w:ind w:firstLine="420"/>
      </w:pPr>
      <w:del w:id="986" w:author="chenyu" w:date="2018-06-05T07:21:00Z">
        <w:r w:rsidDel="00B26B58">
          <w:rPr>
            <w:rFonts w:hint="eastAsia"/>
          </w:rPr>
          <w:delText>不应</w:delText>
        </w:r>
      </w:del>
      <w:ins w:id="987" w:author="chenyu" w:date="2018-06-05T07:21:00Z">
        <w:r w:rsidR="00B26B58">
          <w:rPr>
            <w:rFonts w:hint="eastAsia"/>
          </w:rPr>
          <w:t>禁止</w:t>
        </w:r>
      </w:ins>
      <w:r w:rsidRPr="00545D94">
        <w:rPr>
          <w:rFonts w:hint="eastAsia"/>
        </w:rPr>
        <w:t>依赖应用程序访问控制来保护数据库的数据，限制每个请求使用户只能访问他们自己的数据。</w:t>
      </w:r>
    </w:p>
    <w:p w:rsidR="004B0CDD" w:rsidRPr="00545D94" w:rsidRDefault="004B0CDD" w:rsidP="009A2672">
      <w:pPr>
        <w:pStyle w:val="3"/>
        <w:spacing w:before="156" w:after="156"/>
      </w:pPr>
      <w:bookmarkStart w:id="988" w:name="_Toc493017975"/>
      <w:r w:rsidRPr="00545D94">
        <w:rPr>
          <w:rFonts w:hint="eastAsia"/>
        </w:rPr>
        <w:t>为所有变量指定类型</w:t>
      </w:r>
      <w:bookmarkEnd w:id="988"/>
    </w:p>
    <w:p w:rsidR="004B0CDD" w:rsidRPr="00545D94" w:rsidRDefault="004B0CDD" w:rsidP="00D17055">
      <w:pPr>
        <w:ind w:firstLine="420"/>
      </w:pPr>
      <w:r w:rsidRPr="00545D94">
        <w:rPr>
          <w:rFonts w:hint="eastAsia"/>
        </w:rPr>
        <w:t>需要对所有变量指定数据类型，并在编译期间进行严格检查。</w:t>
      </w:r>
    </w:p>
    <w:p w:rsidR="004B0CDD" w:rsidRPr="00545D94" w:rsidRDefault="004B0CDD" w:rsidP="009A2672">
      <w:pPr>
        <w:pStyle w:val="3"/>
        <w:spacing w:before="156" w:after="156"/>
      </w:pPr>
      <w:bookmarkStart w:id="989" w:name="_Toc493017976"/>
      <w:r w:rsidRPr="00545D94">
        <w:rPr>
          <w:rFonts w:hint="eastAsia"/>
        </w:rPr>
        <w:t>验证来自数据库中的数据</w:t>
      </w:r>
      <w:bookmarkEnd w:id="989"/>
    </w:p>
    <w:p w:rsidR="004B0CDD" w:rsidRPr="008E0D6A" w:rsidRDefault="004B0CDD" w:rsidP="00D17055">
      <w:pPr>
        <w:ind w:firstLine="420"/>
      </w:pPr>
      <w:r w:rsidRPr="00545D94">
        <w:rPr>
          <w:rFonts w:hint="eastAsia"/>
        </w:rPr>
        <w:t>对来自数据库的数据进行验证，确保从数据库读出的数据符合预期</w:t>
      </w:r>
      <w:r w:rsidRPr="008E0D6A">
        <w:rPr>
          <w:rFonts w:hint="eastAsia"/>
        </w:rPr>
        <w:t>。</w:t>
      </w:r>
    </w:p>
    <w:p w:rsidR="004B0CDD" w:rsidRPr="00545D94" w:rsidRDefault="004B0CDD" w:rsidP="009A2672">
      <w:pPr>
        <w:pStyle w:val="3"/>
        <w:spacing w:before="156" w:after="156"/>
      </w:pPr>
      <w:bookmarkStart w:id="990" w:name="_Toc493017977"/>
      <w:r>
        <w:rPr>
          <w:rFonts w:hint="eastAsia"/>
        </w:rPr>
        <w:t>及时</w:t>
      </w:r>
      <w:r w:rsidRPr="00545D94">
        <w:rPr>
          <w:rFonts w:hint="eastAsia"/>
        </w:rPr>
        <w:t>释放数据库资源</w:t>
      </w:r>
      <w:bookmarkEnd w:id="990"/>
    </w:p>
    <w:p w:rsidR="004B0CDD" w:rsidRPr="00545D94" w:rsidRDefault="004B0CDD" w:rsidP="00D17055">
      <w:pPr>
        <w:ind w:firstLine="420"/>
      </w:pPr>
      <w:r>
        <w:rPr>
          <w:rFonts w:hint="eastAsia"/>
        </w:rPr>
        <w:t>及时释放</w:t>
      </w:r>
      <w:r w:rsidRPr="00545D94">
        <w:rPr>
          <w:rFonts w:hint="eastAsia"/>
        </w:rPr>
        <w:t>数据库资源</w:t>
      </w:r>
      <w:r>
        <w:rPr>
          <w:rFonts w:hint="eastAsia"/>
        </w:rPr>
        <w:t>，</w:t>
      </w:r>
      <w:r w:rsidRPr="00545D94">
        <w:rPr>
          <w:rFonts w:hint="eastAsia"/>
        </w:rPr>
        <w:t>例如连接、游标</w:t>
      </w:r>
      <w:r w:rsidRPr="008E0D6A">
        <w:rPr>
          <w:rFonts w:hint="eastAsia"/>
        </w:rPr>
        <w:t>等</w:t>
      </w:r>
      <w:r w:rsidRPr="00545D94">
        <w:rPr>
          <w:rFonts w:hint="eastAsia"/>
        </w:rPr>
        <w:t>。</w:t>
      </w:r>
    </w:p>
    <w:p w:rsidR="004B0CDD" w:rsidRPr="00545D94" w:rsidRDefault="004B0CDD" w:rsidP="009A2672">
      <w:pPr>
        <w:pStyle w:val="3"/>
        <w:spacing w:before="156" w:after="156"/>
      </w:pPr>
      <w:bookmarkStart w:id="991" w:name="_Toc493017978"/>
      <w:r w:rsidRPr="00545D94">
        <w:rPr>
          <w:rFonts w:hint="eastAsia"/>
        </w:rPr>
        <w:t>关闭不必要的数据库功能</w:t>
      </w:r>
      <w:bookmarkEnd w:id="991"/>
    </w:p>
    <w:p w:rsidR="009B27B0" w:rsidRPr="00545D94" w:rsidRDefault="004B0CDD">
      <w:pPr>
        <w:ind w:firstLine="420"/>
      </w:pPr>
      <w:r w:rsidRPr="00545D94">
        <w:t>关闭所有不必要的数据库功能</w:t>
      </w:r>
      <w:r w:rsidRPr="00545D94">
        <w:rPr>
          <w:rFonts w:hint="eastAsia"/>
        </w:rPr>
        <w:t>，</w:t>
      </w:r>
      <w:r w:rsidRPr="00545D94">
        <w:t>如</w:t>
      </w:r>
      <w:r w:rsidRPr="00545D94">
        <w:rPr>
          <w:rFonts w:hint="eastAsia"/>
        </w:rPr>
        <w:t>不必要的</w:t>
      </w:r>
      <w:r w:rsidRPr="00545D94">
        <w:t>存储过程或服务</w:t>
      </w:r>
      <w:r w:rsidRPr="00545D94">
        <w:rPr>
          <w:rFonts w:hint="eastAsia"/>
        </w:rPr>
        <w:t>、应用程序包</w:t>
      </w:r>
      <w:r>
        <w:rPr>
          <w:rFonts w:hint="eastAsia"/>
        </w:rPr>
        <w:t>，</w:t>
      </w:r>
      <w:proofErr w:type="gramStart"/>
      <w:r w:rsidRPr="00545D94">
        <w:rPr>
          <w:rFonts w:hint="eastAsia"/>
        </w:rPr>
        <w:t>最小化</w:t>
      </w:r>
      <w:r>
        <w:rPr>
          <w:rFonts w:hint="eastAsia"/>
        </w:rPr>
        <w:t>需</w:t>
      </w:r>
      <w:r w:rsidRPr="00545D94">
        <w:rPr>
          <w:rFonts w:hint="eastAsia"/>
        </w:rPr>
        <w:t>安装</w:t>
      </w:r>
      <w:proofErr w:type="gramEnd"/>
      <w:r>
        <w:rPr>
          <w:rFonts w:hint="eastAsia"/>
        </w:rPr>
        <w:t>的</w:t>
      </w:r>
      <w:r w:rsidRPr="00545D94">
        <w:rPr>
          <w:rFonts w:hint="eastAsia"/>
        </w:rPr>
        <w:t>功能和选项。</w:t>
      </w:r>
    </w:p>
    <w:p w:rsidR="00301C96" w:rsidRDefault="009B27B0" w:rsidP="00200125">
      <w:pPr>
        <w:pStyle w:val="21"/>
        <w:spacing w:before="156" w:after="156"/>
      </w:pPr>
      <w:bookmarkStart w:id="992" w:name="_Toc470537316"/>
      <w:bookmarkStart w:id="993" w:name="_Toc470537435"/>
      <w:bookmarkStart w:id="994" w:name="_Toc470537317"/>
      <w:bookmarkStart w:id="995" w:name="_Toc470537436"/>
      <w:bookmarkStart w:id="996" w:name="_Toc470536012"/>
      <w:bookmarkStart w:id="997" w:name="_Toc470537437"/>
      <w:bookmarkStart w:id="998" w:name="_Toc515951509"/>
      <w:bookmarkEnd w:id="992"/>
      <w:bookmarkEnd w:id="993"/>
      <w:bookmarkEnd w:id="994"/>
      <w:bookmarkEnd w:id="995"/>
      <w:r>
        <w:rPr>
          <w:rFonts w:hint="eastAsia"/>
        </w:rPr>
        <w:t>文件</w:t>
      </w:r>
      <w:r w:rsidRPr="009A2672">
        <w:rPr>
          <w:rFonts w:hint="eastAsia"/>
        </w:rPr>
        <w:t>管理</w:t>
      </w:r>
      <w:bookmarkEnd w:id="996"/>
      <w:bookmarkEnd w:id="997"/>
      <w:bookmarkEnd w:id="998"/>
    </w:p>
    <w:p w:rsidR="004B0CDD" w:rsidRPr="00545D94" w:rsidRDefault="004B0CDD" w:rsidP="009A2672">
      <w:pPr>
        <w:pStyle w:val="3"/>
        <w:spacing w:before="156" w:after="156"/>
      </w:pPr>
      <w:bookmarkStart w:id="999" w:name="_Toc493017981"/>
      <w:r w:rsidRPr="00545D94">
        <w:rPr>
          <w:rFonts w:hint="eastAsia"/>
        </w:rPr>
        <w:t>采用最小权限原则</w:t>
      </w:r>
      <w:bookmarkEnd w:id="999"/>
    </w:p>
    <w:p w:rsidR="004B0CDD" w:rsidRDefault="004B0CDD" w:rsidP="00D17055">
      <w:pPr>
        <w:ind w:firstLine="420"/>
      </w:pPr>
      <w:r w:rsidRPr="00545D94">
        <w:rPr>
          <w:rFonts w:hint="eastAsia"/>
        </w:rPr>
        <w:t>文件</w:t>
      </w:r>
      <w:proofErr w:type="gramStart"/>
      <w:r w:rsidRPr="00545D94">
        <w:rPr>
          <w:rFonts w:hint="eastAsia"/>
        </w:rPr>
        <w:t>应只</w:t>
      </w:r>
      <w:r>
        <w:rPr>
          <w:rFonts w:hint="eastAsia"/>
        </w:rPr>
        <w:t>能</w:t>
      </w:r>
      <w:proofErr w:type="gramEnd"/>
      <w:r w:rsidRPr="00545D94">
        <w:rPr>
          <w:rFonts w:hint="eastAsia"/>
        </w:rPr>
        <w:t>被指定的用户访问，而且该用户应该被限制为最小权限。</w:t>
      </w:r>
    </w:p>
    <w:p w:rsidR="004B0CDD" w:rsidRPr="00545D94" w:rsidRDefault="004B0CDD" w:rsidP="00D17055">
      <w:pPr>
        <w:pStyle w:val="3"/>
        <w:spacing w:before="156" w:after="156"/>
      </w:pPr>
      <w:bookmarkStart w:id="1000" w:name="_Toc493017982"/>
      <w:r w:rsidRPr="00545D94">
        <w:rPr>
          <w:rFonts w:hint="eastAsia"/>
        </w:rPr>
        <w:t>验证</w:t>
      </w:r>
      <w:r w:rsidRPr="00545D94">
        <w:t>文件系统的</w:t>
      </w:r>
      <w:r w:rsidRPr="00545D94">
        <w:rPr>
          <w:rFonts w:hint="eastAsia"/>
        </w:rPr>
        <w:t>所有</w:t>
      </w:r>
      <w:r w:rsidRPr="00545D94">
        <w:t>信息</w:t>
      </w:r>
      <w:bookmarkEnd w:id="1000"/>
    </w:p>
    <w:p w:rsidR="004B0CDD" w:rsidRPr="00545D94" w:rsidRDefault="004B0CDD" w:rsidP="00D17055">
      <w:pPr>
        <w:ind w:firstLine="420"/>
      </w:pPr>
      <w:r w:rsidRPr="00545D94">
        <w:t>对来自文件系统的所有信息（包括</w:t>
      </w:r>
      <w:r>
        <w:rPr>
          <w:rFonts w:hint="eastAsia"/>
        </w:rPr>
        <w:t>但不限于</w:t>
      </w:r>
      <w:r w:rsidRPr="00545D94">
        <w:t>文件路径、文件名的内容和长度）进行</w:t>
      </w:r>
      <w:r>
        <w:rPr>
          <w:rFonts w:hint="eastAsia"/>
        </w:rPr>
        <w:t>标准</w:t>
      </w:r>
      <w:r>
        <w:rPr>
          <w:rFonts w:hint="eastAsia"/>
        </w:rPr>
        <w:lastRenderedPageBreak/>
        <w:t>化，然后进行</w:t>
      </w:r>
      <w:r w:rsidRPr="00545D94">
        <w:t>验证。</w:t>
      </w:r>
    </w:p>
    <w:p w:rsidR="004B0CDD" w:rsidRPr="00545D94" w:rsidRDefault="0011755D" w:rsidP="009A2672">
      <w:pPr>
        <w:pStyle w:val="3"/>
        <w:spacing w:before="156" w:after="156"/>
      </w:pPr>
      <w:bookmarkStart w:id="1001" w:name="_Toc493017983"/>
      <w:r>
        <w:t>确保</w:t>
      </w:r>
      <w:r w:rsidR="004B0CDD">
        <w:rPr>
          <w:rFonts w:hint="eastAsia"/>
        </w:rPr>
        <w:t>文件上传安全</w:t>
      </w:r>
      <w:bookmarkEnd w:id="1001"/>
    </w:p>
    <w:p w:rsidR="00000000" w:rsidRDefault="004B0CDD">
      <w:pPr>
        <w:pStyle w:val="affff"/>
        <w:numPr>
          <w:ilvl w:val="0"/>
          <w:numId w:val="60"/>
        </w:numPr>
        <w:ind w:firstLineChars="0"/>
        <w:pPrChange w:id="1002" w:author="chenyu" w:date="2018-06-05T07:29:00Z">
          <w:pPr>
            <w:ind w:firstLine="420"/>
          </w:pPr>
        </w:pPrChange>
      </w:pPr>
      <w:r w:rsidRPr="00545D94">
        <w:rPr>
          <w:rFonts w:hint="eastAsia"/>
        </w:rPr>
        <w:t>上传文档前进行身份</w:t>
      </w:r>
      <w:r w:rsidR="00B91727">
        <w:t>鉴别</w:t>
      </w:r>
      <w:r w:rsidRPr="00545D94">
        <w:rPr>
          <w:rFonts w:hint="eastAsia"/>
        </w:rPr>
        <w:t>。</w:t>
      </w:r>
    </w:p>
    <w:p w:rsidR="00000000" w:rsidRDefault="004B0CDD">
      <w:pPr>
        <w:pStyle w:val="affff"/>
        <w:numPr>
          <w:ilvl w:val="0"/>
          <w:numId w:val="60"/>
        </w:numPr>
        <w:ind w:firstLineChars="0"/>
        <w:pPrChange w:id="1003" w:author="chenyu" w:date="2018-06-05T07:29:00Z">
          <w:pPr>
            <w:ind w:firstLine="420"/>
          </w:pPr>
        </w:pPrChange>
      </w:pPr>
      <w:r>
        <w:rPr>
          <w:rFonts w:hint="eastAsia"/>
        </w:rPr>
        <w:t>验证文件类型，仅</w:t>
      </w:r>
      <w:r w:rsidRPr="00545D94">
        <w:rPr>
          <w:rFonts w:hint="eastAsia"/>
        </w:rPr>
        <w:t>允许上</w:t>
      </w:r>
      <w:proofErr w:type="gramStart"/>
      <w:r w:rsidRPr="00545D94">
        <w:rPr>
          <w:rFonts w:hint="eastAsia"/>
        </w:rPr>
        <w:t>传满足</w:t>
      </w:r>
      <w:proofErr w:type="gramEnd"/>
      <w:r w:rsidRPr="00545D94">
        <w:rPr>
          <w:rFonts w:hint="eastAsia"/>
        </w:rPr>
        <w:t>业务需要的相关</w:t>
      </w:r>
      <w:r>
        <w:rPr>
          <w:rFonts w:hint="eastAsia"/>
        </w:rPr>
        <w:t>文件</w:t>
      </w:r>
      <w:r w:rsidRPr="00545D94">
        <w:rPr>
          <w:rFonts w:hint="eastAsia"/>
        </w:rPr>
        <w:t>类型。</w:t>
      </w:r>
      <w:r>
        <w:rPr>
          <w:rFonts w:hint="eastAsia"/>
        </w:rPr>
        <w:t>除验证文件类型扩展名外，还需至少检查文件报头中的类型信息。</w:t>
      </w:r>
    </w:p>
    <w:p w:rsidR="00000000" w:rsidRDefault="004B0CDD">
      <w:pPr>
        <w:pStyle w:val="affff"/>
        <w:numPr>
          <w:ilvl w:val="0"/>
          <w:numId w:val="60"/>
        </w:numPr>
        <w:ind w:firstLineChars="0"/>
        <w:pPrChange w:id="1004" w:author="chenyu" w:date="2018-06-05T07:29:00Z">
          <w:pPr>
            <w:ind w:firstLine="420"/>
          </w:pPr>
        </w:pPrChange>
      </w:pPr>
      <w:r>
        <w:rPr>
          <w:rFonts w:hint="eastAsia"/>
        </w:rPr>
        <w:t>访问上传的文件之前，进行</w:t>
      </w:r>
      <w:commentRangeStart w:id="1005"/>
      <w:commentRangeStart w:id="1006"/>
      <w:del w:id="1007" w:author="chenyu" w:date="2018-06-05T07:29:00Z">
        <w:r w:rsidDel="0038440D">
          <w:rPr>
            <w:rFonts w:hint="eastAsia"/>
          </w:rPr>
          <w:delText>病毒和</w:delText>
        </w:r>
      </w:del>
      <w:r>
        <w:rPr>
          <w:rFonts w:hint="eastAsia"/>
        </w:rPr>
        <w:t>恶意代码</w:t>
      </w:r>
      <w:commentRangeEnd w:id="1005"/>
      <w:r w:rsidR="004462A1">
        <w:rPr>
          <w:rStyle w:val="aff9"/>
        </w:rPr>
        <w:commentReference w:id="1005"/>
      </w:r>
      <w:commentRangeEnd w:id="1006"/>
      <w:r w:rsidR="0038440D">
        <w:rPr>
          <w:rStyle w:val="aff9"/>
        </w:rPr>
        <w:commentReference w:id="1006"/>
      </w:r>
      <w:r>
        <w:rPr>
          <w:rFonts w:hint="eastAsia"/>
        </w:rPr>
        <w:t>的</w:t>
      </w:r>
      <w:r w:rsidRPr="00545D94">
        <w:rPr>
          <w:rFonts w:hint="eastAsia"/>
        </w:rPr>
        <w:t>扫描</w:t>
      </w:r>
      <w:r>
        <w:rPr>
          <w:rFonts w:hint="eastAsia"/>
        </w:rPr>
        <w:t>，并校验文件完整性</w:t>
      </w:r>
      <w:r w:rsidRPr="00545D94">
        <w:rPr>
          <w:rFonts w:hint="eastAsia"/>
        </w:rPr>
        <w:t>。</w:t>
      </w:r>
    </w:p>
    <w:p w:rsidR="00000000" w:rsidRDefault="004B0CDD">
      <w:pPr>
        <w:pStyle w:val="affff"/>
        <w:numPr>
          <w:ilvl w:val="0"/>
          <w:numId w:val="60"/>
        </w:numPr>
        <w:ind w:firstLineChars="0"/>
        <w:pPrChange w:id="1008" w:author="chenyu" w:date="2018-06-05T07:29:00Z">
          <w:pPr>
            <w:ind w:firstLine="420"/>
          </w:pPr>
        </w:pPrChange>
      </w:pPr>
      <w:r w:rsidRPr="00545D94">
        <w:rPr>
          <w:rFonts w:hint="eastAsia"/>
        </w:rPr>
        <w:t>关闭在文件上传目录的运行权限。</w:t>
      </w:r>
    </w:p>
    <w:p w:rsidR="004B0CDD" w:rsidRPr="00545D94" w:rsidRDefault="004B0CDD" w:rsidP="009A2672">
      <w:pPr>
        <w:pStyle w:val="3"/>
        <w:spacing w:before="156" w:after="156"/>
      </w:pPr>
      <w:bookmarkStart w:id="1009" w:name="_Toc493017984"/>
      <w:r w:rsidRPr="00545D94">
        <w:rPr>
          <w:rFonts w:hint="eastAsia"/>
        </w:rPr>
        <w:t>禁止将绝对文件路径传递给</w:t>
      </w:r>
      <w:r>
        <w:rPr>
          <w:rFonts w:hint="eastAsia"/>
        </w:rPr>
        <w:t>用户</w:t>
      </w:r>
      <w:bookmarkEnd w:id="1009"/>
    </w:p>
    <w:p w:rsidR="004B0CDD" w:rsidRPr="00545D94" w:rsidRDefault="004B0CDD" w:rsidP="00D17055">
      <w:pPr>
        <w:ind w:firstLine="420"/>
      </w:pPr>
      <w:del w:id="1010" w:author="chenyu" w:date="2018-06-05T07:21:00Z">
        <w:r w:rsidDel="00B26B58">
          <w:rPr>
            <w:rFonts w:hint="eastAsia"/>
          </w:rPr>
          <w:delText>不应</w:delText>
        </w:r>
      </w:del>
      <w:ins w:id="1011" w:author="chenyu" w:date="2018-06-05T07:21:00Z">
        <w:r w:rsidR="00B26B58">
          <w:rPr>
            <w:rFonts w:hint="eastAsia"/>
          </w:rPr>
          <w:t>禁止</w:t>
        </w:r>
      </w:ins>
      <w:r w:rsidRPr="00545D94">
        <w:rPr>
          <w:rFonts w:hint="eastAsia"/>
        </w:rPr>
        <w:t>传递目录或</w:t>
      </w:r>
      <w:r w:rsidRPr="00545D94">
        <w:t>绝对</w:t>
      </w:r>
      <w:r w:rsidRPr="00545D94">
        <w:rPr>
          <w:rFonts w:hint="eastAsia"/>
        </w:rPr>
        <w:t>文件路径</w:t>
      </w:r>
      <w:r w:rsidRPr="00545D94">
        <w:t>给</w:t>
      </w:r>
      <w:r>
        <w:rPr>
          <w:rFonts w:hint="eastAsia"/>
        </w:rPr>
        <w:t>用</w:t>
      </w:r>
      <w:r w:rsidRPr="00545D94">
        <w:t>户</w:t>
      </w:r>
      <w:r w:rsidRPr="00545D94">
        <w:rPr>
          <w:rFonts w:hint="eastAsia"/>
        </w:rPr>
        <w:t>，</w:t>
      </w:r>
      <w:r>
        <w:rPr>
          <w:rFonts w:hint="eastAsia"/>
        </w:rPr>
        <w:t>建议</w:t>
      </w:r>
      <w:r w:rsidRPr="00545D94">
        <w:rPr>
          <w:rFonts w:hint="eastAsia"/>
        </w:rPr>
        <w:t>使用预先设置</w:t>
      </w:r>
      <w:r>
        <w:rPr>
          <w:rFonts w:hint="eastAsia"/>
        </w:rPr>
        <w:t>的</w:t>
      </w:r>
      <w:r w:rsidRPr="00545D94">
        <w:rPr>
          <w:rFonts w:hint="eastAsia"/>
        </w:rPr>
        <w:t>路径列表中的匹配索引值</w:t>
      </w:r>
      <w:r w:rsidRPr="00545D94">
        <w:t>。</w:t>
      </w:r>
    </w:p>
    <w:p w:rsidR="004B0CDD" w:rsidRPr="00545D94" w:rsidRDefault="004B0CDD" w:rsidP="009A2672">
      <w:pPr>
        <w:pStyle w:val="3"/>
        <w:spacing w:before="156" w:after="156"/>
      </w:pPr>
      <w:bookmarkStart w:id="1012" w:name="_Toc493017985"/>
      <w:r w:rsidRPr="00545D94">
        <w:rPr>
          <w:rFonts w:hint="eastAsia"/>
        </w:rPr>
        <w:t>使用安全的临时文件</w:t>
      </w:r>
      <w:bookmarkEnd w:id="1012"/>
    </w:p>
    <w:p w:rsidR="004B0CDD" w:rsidRPr="00545D94" w:rsidRDefault="004B0CDD" w:rsidP="00D17055">
      <w:pPr>
        <w:ind w:firstLine="420"/>
      </w:pPr>
      <w:r w:rsidRPr="00545D94">
        <w:rPr>
          <w:rFonts w:hint="eastAsia"/>
        </w:rPr>
        <w:t>在程序初始化时</w:t>
      </w:r>
      <w:r>
        <w:rPr>
          <w:rFonts w:hint="eastAsia"/>
        </w:rPr>
        <w:t>采用</w:t>
      </w:r>
      <w:r w:rsidRPr="00545D94">
        <w:rPr>
          <w:rFonts w:hint="eastAsia"/>
        </w:rPr>
        <w:t>严格的权限策略建立一个安全临时文件夹，把临时文件放在该文件夹内。</w:t>
      </w:r>
    </w:p>
    <w:p w:rsidR="004B0CDD" w:rsidRPr="00545D94" w:rsidRDefault="004B0CDD" w:rsidP="009A2672">
      <w:pPr>
        <w:pStyle w:val="3"/>
        <w:spacing w:before="156" w:after="156"/>
      </w:pPr>
      <w:bookmarkStart w:id="1013" w:name="_Toc493017986"/>
      <w:r w:rsidRPr="00545D94">
        <w:rPr>
          <w:rFonts w:hint="eastAsia"/>
        </w:rPr>
        <w:t>确保应用程序文件和资源是只读的</w:t>
      </w:r>
      <w:bookmarkEnd w:id="1013"/>
    </w:p>
    <w:p w:rsidR="004B0CDD" w:rsidRPr="00545D94" w:rsidRDefault="004B0CDD" w:rsidP="00D17055">
      <w:pPr>
        <w:ind w:firstLine="420"/>
      </w:pPr>
      <w:r w:rsidRPr="00545D94">
        <w:rPr>
          <w:rFonts w:hint="eastAsia"/>
        </w:rPr>
        <w:t>禁止用户修改应用程序文件和资源，权限仅限于可读。</w:t>
      </w:r>
    </w:p>
    <w:p w:rsidR="004B0CDD" w:rsidRPr="00545D94" w:rsidRDefault="004B0CDD" w:rsidP="009A2672">
      <w:pPr>
        <w:pStyle w:val="3"/>
        <w:spacing w:before="156" w:after="156"/>
      </w:pPr>
      <w:bookmarkStart w:id="1014" w:name="_Toc493017987"/>
      <w:r w:rsidRPr="00545D94">
        <w:rPr>
          <w:rFonts w:hint="eastAsia"/>
        </w:rPr>
        <w:t>避免文件访问竞争</w:t>
      </w:r>
      <w:bookmarkEnd w:id="1014"/>
    </w:p>
    <w:p w:rsidR="004B0CDD" w:rsidRPr="00545D94" w:rsidRDefault="004B0CDD" w:rsidP="00D17055">
      <w:pPr>
        <w:ind w:firstLine="420"/>
      </w:pPr>
      <w:r w:rsidRPr="00545D94">
        <w:rPr>
          <w:rFonts w:hint="eastAsia"/>
        </w:rPr>
        <w:t>使用文件句柄来保证针对某文件的多次操作确实是对同一个文件的操作。</w:t>
      </w:r>
    </w:p>
    <w:p w:rsidR="004B0CDD" w:rsidRPr="00545D94" w:rsidRDefault="004B0CDD" w:rsidP="009A2672">
      <w:pPr>
        <w:pStyle w:val="3"/>
        <w:spacing w:before="156" w:after="156"/>
      </w:pPr>
      <w:bookmarkStart w:id="1015" w:name="_Toc493017988"/>
      <w:r w:rsidRPr="00545D94">
        <w:rPr>
          <w:rFonts w:hint="eastAsia"/>
        </w:rPr>
        <w:t>确保文件系统资源会被释放</w:t>
      </w:r>
      <w:bookmarkEnd w:id="1015"/>
    </w:p>
    <w:p w:rsidR="004B0CDD" w:rsidRPr="00F04933" w:rsidRDefault="004B0CDD" w:rsidP="00D17055">
      <w:pPr>
        <w:ind w:firstLine="420"/>
        <w:rPr>
          <w:rFonts w:ascii="宋体" w:hAnsi="宋体"/>
        </w:rPr>
      </w:pPr>
      <w:r w:rsidRPr="00F04933">
        <w:rPr>
          <w:rFonts w:ascii="宋体" w:hAnsi="宋体" w:hint="eastAsia"/>
        </w:rPr>
        <w:t>保证诸如文件句柄之类的文件系统访问结构在不再需要时会被及时释放。</w:t>
      </w:r>
    </w:p>
    <w:p w:rsidR="004B0CDD" w:rsidRPr="00F04933" w:rsidRDefault="004B0CDD" w:rsidP="00D17055">
      <w:pPr>
        <w:ind w:firstLine="420"/>
        <w:rPr>
          <w:rFonts w:ascii="宋体" w:hAnsi="宋体"/>
        </w:rPr>
      </w:pPr>
      <w:del w:id="1016" w:author="chenyu" w:date="2018-06-05T07:21:00Z">
        <w:r w:rsidRPr="00F04933" w:rsidDel="00B26B58">
          <w:rPr>
            <w:rFonts w:ascii="宋体" w:hAnsi="宋体" w:hint="eastAsia"/>
          </w:rPr>
          <w:delText>不应</w:delText>
        </w:r>
      </w:del>
      <w:ins w:id="1017" w:author="chenyu" w:date="2018-06-05T07:21:00Z">
        <w:r w:rsidR="00B26B58">
          <w:rPr>
            <w:rFonts w:ascii="宋体" w:hAnsi="宋体" w:hint="eastAsia"/>
          </w:rPr>
          <w:t>禁止</w:t>
        </w:r>
      </w:ins>
      <w:r w:rsidRPr="00F04933">
        <w:rPr>
          <w:rFonts w:ascii="宋体" w:hAnsi="宋体" w:hint="eastAsia"/>
        </w:rPr>
        <w:t>依赖</w:t>
      </w:r>
      <w:r w:rsidRPr="00F04933">
        <w:rPr>
          <w:rFonts w:ascii="宋体" w:hAnsi="宋体"/>
        </w:rPr>
        <w:t>Java</w:t>
      </w:r>
      <w:r w:rsidRPr="00F04933">
        <w:rPr>
          <w:rFonts w:ascii="宋体" w:hAnsi="宋体" w:hint="eastAsia"/>
        </w:rPr>
        <w:t>和</w:t>
      </w:r>
      <w:r w:rsidRPr="00F04933">
        <w:rPr>
          <w:rFonts w:ascii="宋体" w:hAnsi="宋体"/>
        </w:rPr>
        <w:t>.NET</w:t>
      </w:r>
      <w:r w:rsidRPr="00F04933">
        <w:rPr>
          <w:rFonts w:ascii="宋体" w:hAnsi="宋体" w:hint="eastAsia"/>
        </w:rPr>
        <w:t>等的垃圾回收机制来回收资源。</w:t>
      </w:r>
    </w:p>
    <w:p w:rsidR="004B0CDD" w:rsidRPr="00545D94" w:rsidRDefault="004B0CDD" w:rsidP="009A2672">
      <w:pPr>
        <w:pStyle w:val="3"/>
        <w:spacing w:before="156" w:after="156"/>
      </w:pPr>
      <w:bookmarkStart w:id="1018" w:name="_Toc493017989"/>
      <w:r w:rsidRPr="00545D94">
        <w:rPr>
          <w:rFonts w:hint="eastAsia"/>
        </w:rPr>
        <w:t>检测和处理文件相关的错误</w:t>
      </w:r>
      <w:bookmarkEnd w:id="1018"/>
    </w:p>
    <w:p w:rsidR="004B0CDD" w:rsidRPr="00F04933" w:rsidRDefault="004B0CDD" w:rsidP="00D17055">
      <w:pPr>
        <w:ind w:firstLine="420"/>
        <w:rPr>
          <w:rFonts w:ascii="宋体" w:hAnsi="宋体"/>
        </w:rPr>
      </w:pPr>
      <w:r w:rsidRPr="00F04933">
        <w:rPr>
          <w:rFonts w:ascii="宋体" w:hAnsi="宋体" w:hint="eastAsia"/>
        </w:rPr>
        <w:t>不能忽略文件相关的错误。比如，Java</w:t>
      </w:r>
      <w:r w:rsidRPr="00F04933">
        <w:rPr>
          <w:rFonts w:ascii="宋体" w:hAnsi="宋体"/>
        </w:rPr>
        <w:t>文件</w:t>
      </w:r>
      <w:r w:rsidRPr="00F04933">
        <w:rPr>
          <w:rFonts w:ascii="宋体" w:hAnsi="宋体" w:hint="eastAsia"/>
        </w:rPr>
        <w:t>操作</w:t>
      </w:r>
      <w:r w:rsidRPr="00F04933">
        <w:rPr>
          <w:rFonts w:ascii="宋体" w:hAnsi="宋体"/>
        </w:rPr>
        <w:t>往往通过返回值来表示</w:t>
      </w:r>
      <w:r w:rsidRPr="00F04933">
        <w:rPr>
          <w:rFonts w:ascii="宋体" w:hAnsi="宋体" w:hint="eastAsia"/>
        </w:rPr>
        <w:t>操作是否</w:t>
      </w:r>
      <w:r w:rsidRPr="00F04933">
        <w:rPr>
          <w:rFonts w:ascii="宋体" w:hAnsi="宋体"/>
        </w:rPr>
        <w:t>失败，J</w:t>
      </w:r>
      <w:r w:rsidRPr="00F04933">
        <w:rPr>
          <w:rFonts w:ascii="宋体" w:hAnsi="宋体" w:hint="eastAsia"/>
        </w:rPr>
        <w:t>ava</w:t>
      </w:r>
      <w:r w:rsidRPr="00F04933">
        <w:rPr>
          <w:rFonts w:ascii="宋体" w:hAnsi="宋体"/>
        </w:rPr>
        <w:t>程序必须检查I/O</w:t>
      </w:r>
      <w:r w:rsidRPr="00F04933">
        <w:rPr>
          <w:rFonts w:ascii="宋体" w:hAnsi="宋体" w:hint="eastAsia"/>
        </w:rPr>
        <w:t>方法的</w:t>
      </w:r>
      <w:r w:rsidRPr="00F04933">
        <w:rPr>
          <w:rFonts w:ascii="宋体" w:hAnsi="宋体"/>
        </w:rPr>
        <w:t>返回值。</w:t>
      </w:r>
    </w:p>
    <w:p w:rsidR="004B0CDD" w:rsidRPr="009A2672" w:rsidRDefault="004B0CDD">
      <w:pPr>
        <w:pStyle w:val="21"/>
        <w:spacing w:before="156" w:after="156"/>
      </w:pPr>
      <w:bookmarkStart w:id="1019" w:name="_Toc470537319"/>
      <w:bookmarkStart w:id="1020" w:name="_Toc470537438"/>
      <w:bookmarkStart w:id="1021" w:name="_Toc470537320"/>
      <w:bookmarkStart w:id="1022" w:name="_Toc470537439"/>
      <w:bookmarkStart w:id="1023" w:name="_Toc470537321"/>
      <w:bookmarkStart w:id="1024" w:name="_Toc470537440"/>
      <w:bookmarkStart w:id="1025" w:name="_Toc470537322"/>
      <w:bookmarkStart w:id="1026" w:name="_Toc470537441"/>
      <w:bookmarkStart w:id="1027" w:name="_Toc470537323"/>
      <w:bookmarkStart w:id="1028" w:name="_Toc470537442"/>
      <w:bookmarkStart w:id="1029" w:name="_Toc470537324"/>
      <w:bookmarkStart w:id="1030" w:name="_Toc470537443"/>
      <w:bookmarkStart w:id="1031" w:name="_Toc470536013"/>
      <w:bookmarkStart w:id="1032" w:name="_Toc470537444"/>
      <w:bookmarkStart w:id="1033" w:name="_Toc515951510"/>
      <w:bookmarkEnd w:id="1019"/>
      <w:bookmarkEnd w:id="1020"/>
      <w:bookmarkEnd w:id="1021"/>
      <w:bookmarkEnd w:id="1022"/>
      <w:bookmarkEnd w:id="1023"/>
      <w:bookmarkEnd w:id="1024"/>
      <w:bookmarkEnd w:id="1025"/>
      <w:bookmarkEnd w:id="1026"/>
      <w:bookmarkEnd w:id="1027"/>
      <w:bookmarkEnd w:id="1028"/>
      <w:bookmarkEnd w:id="1029"/>
      <w:bookmarkEnd w:id="1030"/>
      <w:r w:rsidRPr="009A2672">
        <w:rPr>
          <w:rFonts w:hint="eastAsia"/>
        </w:rPr>
        <w:t>网络传输</w:t>
      </w:r>
      <w:bookmarkEnd w:id="1031"/>
      <w:bookmarkEnd w:id="1032"/>
      <w:bookmarkEnd w:id="1033"/>
    </w:p>
    <w:p w:rsidR="004B0CDD" w:rsidRPr="00545D94" w:rsidRDefault="0038440D" w:rsidP="009A2672">
      <w:pPr>
        <w:pStyle w:val="3"/>
        <w:spacing w:before="156" w:after="156"/>
      </w:pPr>
      <w:bookmarkStart w:id="1034" w:name="_Toc493017992"/>
      <w:ins w:id="1035" w:author="chenyu" w:date="2018-06-05T07:30:00Z">
        <w:r>
          <w:rPr>
            <w:rFonts w:hint="eastAsia"/>
          </w:rPr>
          <w:t>验证网络数据包</w:t>
        </w:r>
      </w:ins>
      <w:commentRangeStart w:id="1036"/>
      <w:commentRangeStart w:id="1037"/>
      <w:del w:id="1038" w:author="chenyu" w:date="2018-06-05T07:30:00Z">
        <w:r w:rsidR="004B0CDD" w:rsidRPr="00545D94" w:rsidDel="0038440D">
          <w:rPr>
            <w:rFonts w:hint="eastAsia"/>
          </w:rPr>
          <w:delText>验证来源于网络的一切数据</w:delText>
        </w:r>
        <w:bookmarkEnd w:id="1034"/>
        <w:commentRangeEnd w:id="1036"/>
        <w:r w:rsidR="00552523" w:rsidDel="0038440D">
          <w:rPr>
            <w:rStyle w:val="aff9"/>
            <w:rFonts w:eastAsia="宋体"/>
            <w:bCs w:val="0"/>
          </w:rPr>
          <w:commentReference w:id="1036"/>
        </w:r>
      </w:del>
      <w:commentRangeEnd w:id="1037"/>
      <w:r>
        <w:rPr>
          <w:rStyle w:val="aff9"/>
          <w:rFonts w:eastAsia="宋体"/>
          <w:bCs w:val="0"/>
        </w:rPr>
        <w:commentReference w:id="1037"/>
      </w:r>
    </w:p>
    <w:p w:rsidR="004B0CDD" w:rsidRPr="00545D94" w:rsidRDefault="004B0CDD" w:rsidP="00D17055">
      <w:pPr>
        <w:ind w:firstLine="420"/>
      </w:pPr>
      <w:r w:rsidRPr="00545D94">
        <w:rPr>
          <w:rFonts w:hint="eastAsia"/>
        </w:rPr>
        <w:t>对来自网络的数据进行</w:t>
      </w:r>
      <w:r w:rsidRPr="00545D94">
        <w:t>验证</w:t>
      </w:r>
      <w:r w:rsidRPr="00545D94">
        <w:rPr>
          <w:rFonts w:hint="eastAsia"/>
        </w:rPr>
        <w:t>以确保数据包符合预期要求。</w:t>
      </w:r>
    </w:p>
    <w:p w:rsidR="004B0CDD" w:rsidRPr="00545D94" w:rsidRDefault="004B0CDD" w:rsidP="009A2672">
      <w:pPr>
        <w:pStyle w:val="3"/>
        <w:spacing w:before="156" w:after="156"/>
      </w:pPr>
      <w:bookmarkStart w:id="1039" w:name="_Toc493017993"/>
      <w:r w:rsidRPr="00545D94">
        <w:rPr>
          <w:rFonts w:hint="eastAsia"/>
        </w:rPr>
        <w:t>使用</w:t>
      </w:r>
      <w:r>
        <w:rPr>
          <w:rFonts w:hint="eastAsia"/>
        </w:rPr>
        <w:t>加密传输</w:t>
      </w:r>
      <w:r w:rsidRPr="00545D94">
        <w:rPr>
          <w:rFonts w:hint="eastAsia"/>
        </w:rPr>
        <w:t>确保通信安全</w:t>
      </w:r>
      <w:bookmarkEnd w:id="1039"/>
    </w:p>
    <w:p w:rsidR="00000000" w:rsidRDefault="0038440D">
      <w:pPr>
        <w:pStyle w:val="affff"/>
        <w:numPr>
          <w:ilvl w:val="0"/>
          <w:numId w:val="61"/>
        </w:numPr>
        <w:ind w:firstLineChars="0"/>
        <w:rPr>
          <w:rFonts w:ascii="宋体" w:hAnsi="宋体"/>
          <w:rPrChange w:id="1040" w:author="chenyu" w:date="2018-06-05T07:31:00Z">
            <w:rPr/>
          </w:rPrChange>
        </w:rPr>
        <w:pPrChange w:id="1041" w:author="chenyu" w:date="2018-06-05T07:31:00Z">
          <w:pPr>
            <w:ind w:firstLine="420"/>
          </w:pPr>
        </w:pPrChange>
      </w:pPr>
      <w:ins w:id="1042" w:author="chenyu" w:date="2018-06-05T07:31:00Z">
        <w:r>
          <w:rPr>
            <w:rFonts w:hint="eastAsia"/>
          </w:rPr>
          <w:t>应</w:t>
        </w:r>
        <w:r>
          <w:t>采用加密传输方式保护敏感信息</w:t>
        </w:r>
      </w:ins>
      <w:commentRangeStart w:id="1043"/>
      <w:commentRangeStart w:id="1044"/>
      <w:del w:id="1045" w:author="chenyu" w:date="2018-06-05T07:31:00Z">
        <w:r w:rsidR="004F7C83" w:rsidRPr="004F7C83">
          <w:rPr>
            <w:rFonts w:ascii="宋体" w:hAnsi="宋体" w:hint="eastAsia"/>
            <w:rPrChange w:id="1046" w:author="chenyu" w:date="2018-06-05T07:31:00Z">
              <w:rPr>
                <w:rFonts w:hint="eastAsia"/>
                <w:color w:val="0000FF"/>
                <w:u w:val="single"/>
              </w:rPr>
            </w:rPrChange>
          </w:rPr>
          <w:delText>为所有敏感信息采用加密传输</w:delText>
        </w:r>
        <w:commentRangeEnd w:id="1043"/>
        <w:r w:rsidR="00552523" w:rsidDel="0038440D">
          <w:rPr>
            <w:rStyle w:val="aff9"/>
          </w:rPr>
          <w:commentReference w:id="1043"/>
        </w:r>
      </w:del>
      <w:commentRangeEnd w:id="1044"/>
      <w:r>
        <w:rPr>
          <w:rStyle w:val="aff9"/>
        </w:rPr>
        <w:commentReference w:id="1044"/>
      </w:r>
      <w:r w:rsidR="004F7C83" w:rsidRPr="004F7C83">
        <w:rPr>
          <w:rFonts w:ascii="宋体" w:hAnsi="宋体" w:hint="eastAsia"/>
          <w:rPrChange w:id="1047" w:author="chenyu" w:date="2018-06-05T07:31:00Z">
            <w:rPr>
              <w:rFonts w:hint="eastAsia"/>
              <w:color w:val="0000FF"/>
              <w:u w:val="single"/>
            </w:rPr>
          </w:rPrChange>
        </w:rPr>
        <w:t>，特别是要求身份鉴别的访问内容、连接到外部系统的功能。</w:t>
      </w:r>
    </w:p>
    <w:p w:rsidR="00000000" w:rsidRDefault="004F7C83">
      <w:pPr>
        <w:pStyle w:val="affff"/>
        <w:numPr>
          <w:ilvl w:val="0"/>
          <w:numId w:val="61"/>
        </w:numPr>
        <w:ind w:firstLineChars="0"/>
        <w:rPr>
          <w:rFonts w:ascii="宋体" w:hAnsi="宋体"/>
          <w:rPrChange w:id="1048" w:author="chenyu" w:date="2018-06-05T07:31:00Z">
            <w:rPr/>
          </w:rPrChange>
        </w:rPr>
        <w:pPrChange w:id="1049" w:author="chenyu" w:date="2018-06-05T07:31:00Z">
          <w:pPr>
            <w:ind w:firstLine="420"/>
          </w:pPr>
        </w:pPrChange>
      </w:pPr>
      <w:commentRangeStart w:id="1050"/>
      <w:commentRangeStart w:id="1051"/>
      <w:del w:id="1052" w:author="chenyu" w:date="2018-06-05T07:31:00Z">
        <w:r w:rsidRPr="004F7C83">
          <w:rPr>
            <w:rFonts w:ascii="宋体" w:hAnsi="宋体" w:hint="eastAsia"/>
            <w:rPrChange w:id="1053" w:author="chenyu" w:date="2018-06-05T07:31:00Z">
              <w:rPr>
                <w:rFonts w:hint="eastAsia"/>
                <w:color w:val="0000FF"/>
                <w:u w:val="single"/>
              </w:rPr>
            </w:rPrChange>
          </w:rPr>
          <w:delText>建议</w:delText>
        </w:r>
        <w:commentRangeEnd w:id="1050"/>
        <w:r w:rsidR="00552523" w:rsidDel="0038440D">
          <w:rPr>
            <w:rStyle w:val="aff9"/>
            <w:rFonts w:hint="eastAsia"/>
          </w:rPr>
          <w:commentReference w:id="1050"/>
        </w:r>
      </w:del>
      <w:commentRangeEnd w:id="1051"/>
      <w:r w:rsidR="0038440D">
        <w:rPr>
          <w:rStyle w:val="aff9"/>
        </w:rPr>
        <w:commentReference w:id="1051"/>
      </w:r>
      <w:ins w:id="1054" w:author="chenyu" w:date="2018-06-05T07:31:00Z">
        <w:r w:rsidRPr="004F7C83">
          <w:rPr>
            <w:rFonts w:ascii="宋体" w:hAnsi="宋体" w:hint="eastAsia"/>
            <w:rPrChange w:id="1055" w:author="chenyu" w:date="2018-06-05T07:31:00Z">
              <w:rPr>
                <w:rFonts w:hint="eastAsia"/>
                <w:color w:val="0000FF"/>
                <w:u w:val="single"/>
              </w:rPr>
            </w:rPrChange>
          </w:rPr>
          <w:t>宜</w:t>
        </w:r>
      </w:ins>
      <w:r w:rsidRPr="004F7C83">
        <w:rPr>
          <w:rFonts w:ascii="宋体" w:hAnsi="宋体" w:hint="eastAsia"/>
          <w:rPrChange w:id="1056" w:author="chenyu" w:date="2018-06-05T07:31:00Z">
            <w:rPr>
              <w:rFonts w:hint="eastAsia"/>
              <w:color w:val="0000FF"/>
              <w:u w:val="single"/>
            </w:rPr>
          </w:rPrChange>
        </w:rPr>
        <w:t>使用配置合理的单一标准</w:t>
      </w:r>
      <w:r w:rsidRPr="004F7C83">
        <w:rPr>
          <w:rFonts w:ascii="宋体" w:hAnsi="宋体"/>
          <w:rPrChange w:id="1057" w:author="chenyu" w:date="2018-06-05T07:31:00Z">
            <w:rPr>
              <w:color w:val="0000FF"/>
              <w:u w:val="single"/>
            </w:rPr>
          </w:rPrChange>
        </w:rPr>
        <w:t>TLS</w:t>
      </w:r>
      <w:r w:rsidRPr="004F7C83">
        <w:rPr>
          <w:rFonts w:ascii="宋体" w:hAnsi="宋体" w:hint="eastAsia"/>
          <w:rPrChange w:id="1058" w:author="chenyu" w:date="2018-06-05T07:31:00Z">
            <w:rPr>
              <w:rFonts w:hint="eastAsia"/>
              <w:color w:val="0000FF"/>
              <w:u w:val="single"/>
            </w:rPr>
          </w:rPrChange>
        </w:rPr>
        <w:t>或</w:t>
      </w:r>
      <w:r w:rsidRPr="004F7C83">
        <w:rPr>
          <w:rFonts w:ascii="宋体" w:hAnsi="宋体"/>
          <w:rPrChange w:id="1059" w:author="chenyu" w:date="2018-06-05T07:31:00Z">
            <w:rPr>
              <w:color w:val="0000FF"/>
              <w:u w:val="single"/>
            </w:rPr>
          </w:rPrChange>
        </w:rPr>
        <w:t>SSL</w:t>
      </w:r>
      <w:r w:rsidRPr="004F7C83">
        <w:rPr>
          <w:rFonts w:ascii="宋体" w:hAnsi="宋体" w:hint="eastAsia"/>
          <w:rPrChange w:id="1060" w:author="chenyu" w:date="2018-06-05T07:31:00Z">
            <w:rPr>
              <w:rFonts w:hint="eastAsia"/>
              <w:color w:val="0000FF"/>
              <w:u w:val="single"/>
            </w:rPr>
          </w:rPrChange>
        </w:rPr>
        <w:t>对连接保护，并支持对敏感文件或非基于</w:t>
      </w:r>
      <w:r w:rsidRPr="004F7C83">
        <w:rPr>
          <w:rFonts w:ascii="宋体" w:hAnsi="宋体"/>
          <w:rPrChange w:id="1061" w:author="chenyu" w:date="2018-06-05T07:31:00Z">
            <w:rPr>
              <w:color w:val="0000FF"/>
              <w:u w:val="single"/>
            </w:rPr>
          </w:rPrChange>
        </w:rPr>
        <w:t>HTTP</w:t>
      </w:r>
      <w:r w:rsidRPr="004F7C83">
        <w:rPr>
          <w:rFonts w:ascii="宋体" w:hAnsi="宋体" w:hint="eastAsia"/>
          <w:rPrChange w:id="1062" w:author="chenyu" w:date="2018-06-05T07:31:00Z">
            <w:rPr>
              <w:rFonts w:hint="eastAsia"/>
              <w:color w:val="0000FF"/>
              <w:u w:val="single"/>
            </w:rPr>
          </w:rPrChange>
        </w:rPr>
        <w:t>连接的不连续加密。</w:t>
      </w:r>
    </w:p>
    <w:p w:rsidR="00000000" w:rsidRDefault="004F7C83">
      <w:pPr>
        <w:pStyle w:val="affff"/>
        <w:numPr>
          <w:ilvl w:val="0"/>
          <w:numId w:val="61"/>
        </w:numPr>
        <w:ind w:firstLineChars="0"/>
        <w:rPr>
          <w:rFonts w:ascii="宋体" w:hAnsi="宋体"/>
          <w:rPrChange w:id="1063" w:author="chenyu" w:date="2018-06-05T07:31:00Z">
            <w:rPr/>
          </w:rPrChange>
        </w:rPr>
        <w:pPrChange w:id="1064" w:author="chenyu" w:date="2018-06-05T07:31:00Z">
          <w:pPr>
            <w:ind w:firstLine="420"/>
          </w:pPr>
        </w:pPrChange>
      </w:pPr>
      <w:r w:rsidRPr="004F7C83">
        <w:rPr>
          <w:rFonts w:ascii="宋体" w:hAnsi="宋体" w:hint="eastAsia"/>
          <w:rPrChange w:id="1065" w:author="chenyu" w:date="2018-06-05T07:31:00Z">
            <w:rPr>
              <w:rFonts w:hint="eastAsia"/>
              <w:color w:val="0000FF"/>
              <w:u w:val="single"/>
            </w:rPr>
          </w:rPrChange>
        </w:rPr>
        <w:t>没有成功的</w:t>
      </w:r>
      <w:r w:rsidRPr="004F7C83">
        <w:rPr>
          <w:rFonts w:ascii="宋体" w:hAnsi="宋体"/>
          <w:rPrChange w:id="1066" w:author="chenyu" w:date="2018-06-05T07:31:00Z">
            <w:rPr>
              <w:color w:val="0000FF"/>
              <w:u w:val="single"/>
            </w:rPr>
          </w:rPrChange>
        </w:rPr>
        <w:t>TLS</w:t>
      </w:r>
      <w:r w:rsidRPr="004F7C83">
        <w:rPr>
          <w:rFonts w:ascii="宋体" w:hAnsi="宋体" w:hint="eastAsia"/>
          <w:rPrChange w:id="1067" w:author="chenyu" w:date="2018-06-05T07:31:00Z">
            <w:rPr>
              <w:rFonts w:hint="eastAsia"/>
              <w:color w:val="0000FF"/>
              <w:u w:val="single"/>
            </w:rPr>
          </w:rPrChange>
        </w:rPr>
        <w:t>连接不应当后退成为一个不安全的连接。</w:t>
      </w:r>
    </w:p>
    <w:p w:rsidR="00000000" w:rsidRDefault="004F7C83">
      <w:pPr>
        <w:pStyle w:val="affff"/>
        <w:numPr>
          <w:ilvl w:val="0"/>
          <w:numId w:val="61"/>
        </w:numPr>
        <w:ind w:firstLineChars="0"/>
        <w:rPr>
          <w:rFonts w:ascii="宋体" w:hAnsi="宋体"/>
          <w:rPrChange w:id="1068" w:author="chenyu" w:date="2018-06-05T07:31:00Z">
            <w:rPr/>
          </w:rPrChange>
        </w:rPr>
        <w:pPrChange w:id="1069" w:author="chenyu" w:date="2018-06-05T07:31:00Z">
          <w:pPr>
            <w:ind w:firstLine="420"/>
          </w:pPr>
        </w:pPrChange>
      </w:pPr>
      <w:r w:rsidRPr="004F7C83">
        <w:rPr>
          <w:rFonts w:ascii="宋体" w:hAnsi="宋体" w:hint="eastAsia"/>
          <w:rPrChange w:id="1070" w:author="chenyu" w:date="2018-06-05T07:31:00Z">
            <w:rPr>
              <w:rFonts w:hint="eastAsia"/>
              <w:color w:val="0000FF"/>
              <w:u w:val="single"/>
            </w:rPr>
          </w:rPrChange>
        </w:rPr>
        <w:t>为在</w:t>
      </w:r>
      <w:r w:rsidRPr="004F7C83">
        <w:rPr>
          <w:rFonts w:ascii="宋体" w:hAnsi="宋体"/>
          <w:rPrChange w:id="1071" w:author="chenyu" w:date="2018-06-05T07:31:00Z">
            <w:rPr>
              <w:color w:val="0000FF"/>
              <w:u w:val="single"/>
            </w:rPr>
          </w:rPrChange>
        </w:rPr>
        <w:t>TLS</w:t>
      </w:r>
      <w:r w:rsidRPr="004F7C83">
        <w:rPr>
          <w:rFonts w:ascii="宋体" w:hAnsi="宋体" w:hint="eastAsia"/>
          <w:rPrChange w:id="1072" w:author="chenyu" w:date="2018-06-05T07:31:00Z">
            <w:rPr>
              <w:rFonts w:hint="eastAsia"/>
              <w:color w:val="0000FF"/>
              <w:u w:val="single"/>
            </w:rPr>
          </w:rPrChange>
        </w:rPr>
        <w:t>连接上传输的</w:t>
      </w:r>
      <w:r w:rsidRPr="004F7C83">
        <w:rPr>
          <w:rFonts w:ascii="宋体" w:hAnsi="宋体"/>
          <w:rPrChange w:id="1073" w:author="chenyu" w:date="2018-06-05T07:31:00Z">
            <w:rPr>
              <w:color w:val="0000FF"/>
              <w:u w:val="single"/>
            </w:rPr>
          </w:rPrChange>
        </w:rPr>
        <w:t>cookie</w:t>
      </w:r>
      <w:r w:rsidRPr="004F7C83">
        <w:rPr>
          <w:rFonts w:ascii="宋体" w:hAnsi="宋体" w:hint="eastAsia"/>
          <w:rPrChange w:id="1074" w:author="chenyu" w:date="2018-06-05T07:31:00Z">
            <w:rPr>
              <w:rFonts w:hint="eastAsia"/>
              <w:color w:val="0000FF"/>
              <w:u w:val="single"/>
            </w:rPr>
          </w:rPrChange>
        </w:rPr>
        <w:t>设置“安全”属性。</w:t>
      </w:r>
    </w:p>
    <w:p w:rsidR="00000000" w:rsidRDefault="004F7C83">
      <w:pPr>
        <w:pStyle w:val="affff"/>
        <w:numPr>
          <w:ilvl w:val="0"/>
          <w:numId w:val="61"/>
        </w:numPr>
        <w:ind w:firstLineChars="0"/>
        <w:pPrChange w:id="1075" w:author="chenyu" w:date="2018-06-05T07:31:00Z">
          <w:pPr>
            <w:ind w:firstLine="420"/>
          </w:pPr>
        </w:pPrChange>
      </w:pPr>
      <w:r w:rsidRPr="004F7C83">
        <w:rPr>
          <w:rFonts w:ascii="宋体" w:hAnsi="宋体"/>
          <w:rPrChange w:id="1076" w:author="chenyu" w:date="2018-06-05T07:31:00Z">
            <w:rPr>
              <w:color w:val="0000FF"/>
              <w:u w:val="single"/>
            </w:rPr>
          </w:rPrChange>
        </w:rPr>
        <w:t>TLS</w:t>
      </w:r>
      <w:r w:rsidRPr="004F7C83">
        <w:rPr>
          <w:rFonts w:ascii="宋体" w:hAnsi="宋体" w:hint="eastAsia"/>
          <w:rPrChange w:id="1077" w:author="chenyu" w:date="2018-06-05T07:31:00Z">
            <w:rPr>
              <w:rFonts w:hint="eastAsia"/>
              <w:color w:val="0000FF"/>
              <w:u w:val="single"/>
            </w:rPr>
          </w:rPrChange>
        </w:rPr>
        <w:t>证书应当是有效的，有正确且未过期的域名，并且在需要时，和中间证书一起安装。</w:t>
      </w:r>
    </w:p>
    <w:p w:rsidR="004B0CDD" w:rsidRPr="008E0D6A" w:rsidRDefault="004B0CDD" w:rsidP="009A2672">
      <w:pPr>
        <w:pStyle w:val="3"/>
        <w:spacing w:before="156" w:after="156"/>
      </w:pPr>
      <w:bookmarkStart w:id="1078" w:name="_Toc493017994"/>
      <w:commentRangeStart w:id="1079"/>
      <w:commentRangeStart w:id="1080"/>
      <w:r w:rsidRPr="008E0D6A">
        <w:rPr>
          <w:rFonts w:hint="eastAsia"/>
        </w:rPr>
        <w:lastRenderedPageBreak/>
        <w:t>消息</w:t>
      </w:r>
      <w:commentRangeEnd w:id="1079"/>
      <w:r w:rsidR="00552523">
        <w:rPr>
          <w:rStyle w:val="aff9"/>
          <w:rFonts w:eastAsia="宋体"/>
          <w:bCs w:val="0"/>
        </w:rPr>
        <w:commentReference w:id="1079"/>
      </w:r>
      <w:commentRangeEnd w:id="1080"/>
      <w:r w:rsidR="0038440D">
        <w:rPr>
          <w:rStyle w:val="aff9"/>
          <w:rFonts w:eastAsia="宋体"/>
          <w:bCs w:val="0"/>
        </w:rPr>
        <w:commentReference w:id="1080"/>
      </w:r>
      <w:r w:rsidRPr="008E0D6A">
        <w:rPr>
          <w:rFonts w:hint="eastAsia"/>
        </w:rPr>
        <w:t>完整性验证</w:t>
      </w:r>
      <w:bookmarkEnd w:id="1078"/>
    </w:p>
    <w:p w:rsidR="004B0CDD" w:rsidRPr="008E0D6A" w:rsidRDefault="00552523" w:rsidP="00D17055">
      <w:pPr>
        <w:ind w:firstLine="420"/>
      </w:pPr>
      <w:ins w:id="1081" w:author="Daniel" w:date="2018-01-14T22:40:00Z">
        <w:r>
          <w:rPr>
            <w:rFonts w:hint="eastAsia"/>
          </w:rPr>
          <w:t>应</w:t>
        </w:r>
      </w:ins>
      <w:r w:rsidR="004B0CDD" w:rsidRPr="008E0D6A">
        <w:rPr>
          <w:rFonts w:hint="eastAsia"/>
        </w:rPr>
        <w:t>对信道中传输的消息进行完整性验证。</w:t>
      </w:r>
    </w:p>
    <w:p w:rsidR="004B0CDD" w:rsidRPr="00545D94" w:rsidRDefault="004B0CDD" w:rsidP="009A2672">
      <w:pPr>
        <w:pStyle w:val="3"/>
        <w:spacing w:before="156" w:after="156"/>
      </w:pPr>
      <w:bookmarkStart w:id="1082" w:name="_Toc493017995"/>
      <w:r w:rsidRPr="00545D94">
        <w:rPr>
          <w:rFonts w:hint="eastAsia"/>
        </w:rPr>
        <w:t>使用随机数和时间戳组合防止重放攻击</w:t>
      </w:r>
      <w:bookmarkEnd w:id="1082"/>
    </w:p>
    <w:p w:rsidR="004B0CDD" w:rsidRPr="008E0D6A" w:rsidRDefault="004B0CDD" w:rsidP="00D17055">
      <w:pPr>
        <w:ind w:firstLine="420"/>
      </w:pPr>
      <w:r w:rsidRPr="00545D94">
        <w:rPr>
          <w:rFonts w:hint="eastAsia"/>
        </w:rPr>
        <w:t>应当使用时间戳和随机数组合</w:t>
      </w:r>
      <w:r>
        <w:rPr>
          <w:rFonts w:hint="eastAsia"/>
        </w:rPr>
        <w:t>的方式</w:t>
      </w:r>
      <w:r w:rsidR="00EC36F5">
        <w:rPr>
          <w:rFonts w:hint="eastAsia"/>
        </w:rPr>
        <w:t>进行重放检测。</w:t>
      </w:r>
    </w:p>
    <w:p w:rsidR="004B0CDD" w:rsidRPr="00545D94" w:rsidRDefault="004B0CDD" w:rsidP="009A2672">
      <w:pPr>
        <w:pStyle w:val="3"/>
        <w:spacing w:before="156" w:after="156"/>
      </w:pPr>
      <w:bookmarkStart w:id="1083" w:name="_Toc493017996"/>
      <w:r w:rsidRPr="00545D94">
        <w:rPr>
          <w:rFonts w:hint="eastAsia"/>
        </w:rPr>
        <w:t>管理控制会话</w:t>
      </w:r>
      <w:bookmarkEnd w:id="1083"/>
    </w:p>
    <w:p w:rsidR="00000000" w:rsidRDefault="004F7C83">
      <w:pPr>
        <w:pStyle w:val="affff"/>
        <w:numPr>
          <w:ilvl w:val="0"/>
          <w:numId w:val="62"/>
        </w:numPr>
        <w:ind w:firstLineChars="0"/>
        <w:rPr>
          <w:rFonts w:ascii="宋体" w:hAnsi="宋体"/>
          <w:rPrChange w:id="1084" w:author="chenyu" w:date="2018-06-05T07:34:00Z">
            <w:rPr/>
          </w:rPrChange>
        </w:rPr>
        <w:pPrChange w:id="1085" w:author="chenyu" w:date="2018-06-05T07:34:00Z">
          <w:pPr>
            <w:ind w:firstLine="420"/>
          </w:pPr>
        </w:pPrChange>
      </w:pPr>
      <w:r w:rsidRPr="004F7C83">
        <w:rPr>
          <w:rFonts w:ascii="宋体" w:hAnsi="宋体" w:hint="eastAsia"/>
          <w:rPrChange w:id="1086" w:author="chenyu" w:date="2018-06-05T07:34:00Z">
            <w:rPr>
              <w:rFonts w:hint="eastAsia"/>
              <w:color w:val="0000FF"/>
              <w:u w:val="single"/>
            </w:rPr>
          </w:rPrChange>
        </w:rPr>
        <w:t>使用服务器或者框架的会话管理控制。应用程序应当只识别有效的会话标识符。</w:t>
      </w:r>
    </w:p>
    <w:p w:rsidR="00000000" w:rsidRDefault="004F7C83">
      <w:pPr>
        <w:pStyle w:val="affff"/>
        <w:numPr>
          <w:ilvl w:val="0"/>
          <w:numId w:val="62"/>
        </w:numPr>
        <w:ind w:firstLineChars="0"/>
        <w:rPr>
          <w:rFonts w:ascii="宋体" w:hAnsi="宋体"/>
          <w:rPrChange w:id="1087" w:author="chenyu" w:date="2018-06-05T07:34:00Z">
            <w:rPr/>
          </w:rPrChange>
        </w:rPr>
        <w:pPrChange w:id="1088" w:author="chenyu" w:date="2018-06-05T07:34:00Z">
          <w:pPr>
            <w:ind w:firstLine="420"/>
          </w:pPr>
        </w:pPrChange>
      </w:pPr>
      <w:r w:rsidRPr="004F7C83">
        <w:rPr>
          <w:rFonts w:ascii="宋体" w:hAnsi="宋体" w:hint="eastAsia"/>
          <w:rPrChange w:id="1089" w:author="chenyu" w:date="2018-06-05T07:34:00Z">
            <w:rPr>
              <w:rFonts w:hint="eastAsia"/>
              <w:color w:val="0000FF"/>
              <w:u w:val="single"/>
            </w:rPr>
          </w:rPrChange>
        </w:rPr>
        <w:t>会话标识符必须总是在一个可信系统上创建。</w:t>
      </w:r>
    </w:p>
    <w:p w:rsidR="00000000" w:rsidRDefault="004F7C83">
      <w:pPr>
        <w:pStyle w:val="affff"/>
        <w:numPr>
          <w:ilvl w:val="0"/>
          <w:numId w:val="62"/>
        </w:numPr>
        <w:ind w:firstLineChars="0"/>
        <w:rPr>
          <w:rFonts w:ascii="宋体" w:hAnsi="宋体"/>
          <w:rPrChange w:id="1090" w:author="chenyu" w:date="2018-06-05T07:34:00Z">
            <w:rPr/>
          </w:rPrChange>
        </w:rPr>
        <w:pPrChange w:id="1091" w:author="chenyu" w:date="2018-06-05T07:34:00Z">
          <w:pPr>
            <w:ind w:firstLine="420"/>
          </w:pPr>
        </w:pPrChange>
      </w:pPr>
      <w:commentRangeStart w:id="1092"/>
      <w:commentRangeStart w:id="1093"/>
      <w:r w:rsidRPr="004F7C83">
        <w:rPr>
          <w:rFonts w:ascii="宋体" w:hAnsi="宋体" w:hint="eastAsia"/>
          <w:rPrChange w:id="1094" w:author="chenyu" w:date="2018-06-05T07:34:00Z">
            <w:rPr>
              <w:rFonts w:hint="eastAsia"/>
              <w:color w:val="0000FF"/>
              <w:u w:val="single"/>
            </w:rPr>
          </w:rPrChange>
        </w:rPr>
        <w:t>使用</w:t>
      </w:r>
      <w:del w:id="1095" w:author="chenyu" w:date="2018-06-05T07:35:00Z">
        <w:r w:rsidRPr="004F7C83">
          <w:rPr>
            <w:rFonts w:ascii="宋体" w:hAnsi="宋体" w:hint="eastAsia"/>
            <w:rPrChange w:id="1096" w:author="chenyu" w:date="2018-06-05T07:34:00Z">
              <w:rPr>
                <w:rFonts w:hint="eastAsia"/>
                <w:color w:val="0000FF"/>
                <w:u w:val="single"/>
              </w:rPr>
            </w:rPrChange>
          </w:rPr>
          <w:delText>通过审查</w:delText>
        </w:r>
      </w:del>
      <w:ins w:id="1097" w:author="chenyu" w:date="2018-06-05T07:35:00Z">
        <w:r w:rsidR="00971F3D">
          <w:rPr>
            <w:rFonts w:ascii="宋体" w:hAnsi="宋体" w:hint="eastAsia"/>
          </w:rPr>
          <w:t>安全</w:t>
        </w:r>
      </w:ins>
      <w:r w:rsidRPr="004F7C83">
        <w:rPr>
          <w:rFonts w:ascii="宋体" w:hAnsi="宋体" w:hint="eastAsia"/>
          <w:rPrChange w:id="1098" w:author="chenyu" w:date="2018-06-05T07:34:00Z">
            <w:rPr>
              <w:rFonts w:hint="eastAsia"/>
              <w:color w:val="0000FF"/>
              <w:u w:val="single"/>
            </w:rPr>
          </w:rPrChange>
        </w:rPr>
        <w:t>的算法以保证会话标识符足够随机。</w:t>
      </w:r>
      <w:commentRangeEnd w:id="1092"/>
      <w:r w:rsidR="00552523">
        <w:rPr>
          <w:rStyle w:val="aff9"/>
        </w:rPr>
        <w:commentReference w:id="1092"/>
      </w:r>
      <w:commentRangeEnd w:id="1093"/>
      <w:r w:rsidR="00971F3D">
        <w:rPr>
          <w:rStyle w:val="aff9"/>
        </w:rPr>
        <w:commentReference w:id="1093"/>
      </w:r>
    </w:p>
    <w:p w:rsidR="00000000" w:rsidRDefault="00971F3D">
      <w:pPr>
        <w:pStyle w:val="affff"/>
        <w:numPr>
          <w:ilvl w:val="0"/>
          <w:numId w:val="62"/>
        </w:numPr>
        <w:ind w:firstLineChars="0"/>
        <w:rPr>
          <w:rFonts w:ascii="宋体" w:hAnsi="宋体"/>
          <w:rPrChange w:id="1099" w:author="chenyu" w:date="2018-06-05T07:34:00Z">
            <w:rPr/>
          </w:rPrChange>
        </w:rPr>
        <w:pPrChange w:id="1100" w:author="chenyu" w:date="2018-06-05T07:34:00Z">
          <w:pPr>
            <w:ind w:firstLine="420"/>
          </w:pPr>
        </w:pPrChange>
      </w:pPr>
      <w:ins w:id="1101" w:author="chenyu" w:date="2018-06-05T07:36:00Z">
        <w:r>
          <w:t>建议用账户登出</w:t>
        </w:r>
        <w:r>
          <w:rPr>
            <w:rFonts w:hint="eastAsia"/>
          </w:rPr>
          <w:t>后</w:t>
        </w:r>
      </w:ins>
      <w:commentRangeStart w:id="1102"/>
      <w:commentRangeStart w:id="1103"/>
      <w:del w:id="1104" w:author="chenyu" w:date="2018-06-05T07:36:00Z">
        <w:r w:rsidR="004F7C83" w:rsidRPr="004F7C83">
          <w:rPr>
            <w:rFonts w:ascii="宋体" w:hAnsi="宋体" w:hint="eastAsia"/>
            <w:rPrChange w:id="1105" w:author="chenyu" w:date="2018-06-05T07:34:00Z">
              <w:rPr>
                <w:rFonts w:hint="eastAsia"/>
                <w:color w:val="0000FF"/>
                <w:u w:val="single"/>
              </w:rPr>
            </w:rPrChange>
          </w:rPr>
          <w:delText>注销功能</w:delText>
        </w:r>
        <w:commentRangeEnd w:id="1102"/>
        <w:r w:rsidR="00552523" w:rsidDel="00971F3D">
          <w:rPr>
            <w:rStyle w:val="aff9"/>
          </w:rPr>
          <w:commentReference w:id="1102"/>
        </w:r>
      </w:del>
      <w:commentRangeEnd w:id="1103"/>
      <w:r>
        <w:rPr>
          <w:rStyle w:val="aff9"/>
        </w:rPr>
        <w:commentReference w:id="1103"/>
      </w:r>
      <w:r w:rsidR="004F7C83" w:rsidRPr="004F7C83">
        <w:rPr>
          <w:rFonts w:ascii="宋体" w:hAnsi="宋体" w:hint="eastAsia"/>
          <w:rPrChange w:id="1106" w:author="chenyu" w:date="2018-06-05T07:34:00Z">
            <w:rPr>
              <w:rFonts w:hint="eastAsia"/>
              <w:color w:val="0000FF"/>
              <w:u w:val="single"/>
            </w:rPr>
          </w:rPrChange>
        </w:rPr>
        <w:t>应完全终止相关的会话或连接。</w:t>
      </w:r>
    </w:p>
    <w:p w:rsidR="00000000" w:rsidRDefault="004F7C83">
      <w:pPr>
        <w:pStyle w:val="affff"/>
        <w:numPr>
          <w:ilvl w:val="0"/>
          <w:numId w:val="62"/>
        </w:numPr>
        <w:ind w:firstLineChars="0"/>
        <w:rPr>
          <w:rFonts w:ascii="宋体" w:hAnsi="宋体"/>
          <w:rPrChange w:id="1107" w:author="chenyu" w:date="2018-06-05T07:34:00Z">
            <w:rPr/>
          </w:rPrChange>
        </w:rPr>
        <w:pPrChange w:id="1108" w:author="chenyu" w:date="2018-06-05T07:34:00Z">
          <w:pPr>
            <w:ind w:firstLine="420"/>
          </w:pPr>
        </w:pPrChange>
      </w:pPr>
      <w:commentRangeStart w:id="1109"/>
      <w:commentRangeStart w:id="1110"/>
      <w:r w:rsidRPr="004F7C83">
        <w:rPr>
          <w:rFonts w:ascii="宋体" w:hAnsi="宋体" w:hint="eastAsia"/>
          <w:rPrChange w:id="1111" w:author="chenyu" w:date="2018-06-05T07:34:00Z">
            <w:rPr>
              <w:rFonts w:hint="eastAsia"/>
              <w:color w:val="0000FF"/>
              <w:u w:val="single"/>
            </w:rPr>
          </w:rPrChange>
        </w:rPr>
        <w:t>在平衡风险和业务功能需求的基础上，</w:t>
      </w:r>
      <w:ins w:id="1112" w:author="chenyu" w:date="2018-06-05T07:37:00Z">
        <w:r w:rsidR="00971F3D">
          <w:rPr>
            <w:rFonts w:ascii="宋体" w:hAnsi="宋体" w:hint="eastAsia"/>
          </w:rPr>
          <w:t>最小化会话超时时间（通常小于几个小时）</w:t>
        </w:r>
      </w:ins>
      <w:del w:id="1113" w:author="chenyu" w:date="2018-06-05T07:37:00Z">
        <w:r w:rsidRPr="004F7C83">
          <w:rPr>
            <w:rFonts w:ascii="宋体" w:hAnsi="宋体" w:hint="eastAsia"/>
            <w:rPrChange w:id="1114" w:author="chenyu" w:date="2018-06-05T07:34:00Z">
              <w:rPr>
                <w:rFonts w:hint="eastAsia"/>
                <w:color w:val="0000FF"/>
                <w:u w:val="single"/>
              </w:rPr>
            </w:rPrChange>
          </w:rPr>
          <w:delText>设置一个尽量短的会话超时时间。</w:delText>
        </w:r>
      </w:del>
      <w:del w:id="1115" w:author="chenyu" w:date="2018-06-05T07:38:00Z">
        <w:r w:rsidRPr="004F7C83">
          <w:rPr>
            <w:rFonts w:ascii="宋体" w:hAnsi="宋体" w:hint="eastAsia"/>
            <w:rPrChange w:id="1116" w:author="chenyu" w:date="2018-06-05T07:34:00Z">
              <w:rPr>
                <w:rFonts w:hint="eastAsia"/>
                <w:color w:val="0000FF"/>
                <w:u w:val="single"/>
              </w:rPr>
            </w:rPrChange>
          </w:rPr>
          <w:delText>通常情况下，应当不超过几个小时</w:delText>
        </w:r>
      </w:del>
      <w:r w:rsidRPr="004F7C83">
        <w:rPr>
          <w:rFonts w:ascii="宋体" w:hAnsi="宋体" w:hint="eastAsia"/>
          <w:rPrChange w:id="1117" w:author="chenyu" w:date="2018-06-05T07:34:00Z">
            <w:rPr>
              <w:rFonts w:hint="eastAsia"/>
              <w:color w:val="0000FF"/>
              <w:u w:val="single"/>
            </w:rPr>
          </w:rPrChange>
        </w:rPr>
        <w:t>。</w:t>
      </w:r>
      <w:commentRangeEnd w:id="1109"/>
      <w:r w:rsidR="00552523">
        <w:rPr>
          <w:rStyle w:val="aff9"/>
        </w:rPr>
        <w:commentReference w:id="1109"/>
      </w:r>
      <w:commentRangeEnd w:id="1110"/>
      <w:r w:rsidR="00971F3D">
        <w:rPr>
          <w:rStyle w:val="aff9"/>
        </w:rPr>
        <w:commentReference w:id="1110"/>
      </w:r>
    </w:p>
    <w:p w:rsidR="00000000" w:rsidRDefault="004F7C83">
      <w:pPr>
        <w:pStyle w:val="affff"/>
        <w:numPr>
          <w:ilvl w:val="0"/>
          <w:numId w:val="62"/>
        </w:numPr>
        <w:ind w:firstLineChars="0"/>
        <w:rPr>
          <w:rFonts w:ascii="宋体" w:hAnsi="宋体"/>
          <w:rPrChange w:id="1118" w:author="chenyu" w:date="2018-06-05T07:34:00Z">
            <w:rPr/>
          </w:rPrChange>
        </w:rPr>
        <w:pPrChange w:id="1119" w:author="chenyu" w:date="2018-06-05T07:34:00Z">
          <w:pPr>
            <w:ind w:firstLine="420"/>
          </w:pPr>
        </w:pPrChange>
      </w:pPr>
      <w:r w:rsidRPr="004F7C83">
        <w:rPr>
          <w:rFonts w:ascii="宋体" w:hAnsi="宋体" w:hint="eastAsia"/>
          <w:rPrChange w:id="1120" w:author="chenyu" w:date="2018-06-05T07:34:00Z">
            <w:rPr>
              <w:rFonts w:hint="eastAsia"/>
              <w:color w:val="0000FF"/>
              <w:u w:val="single"/>
            </w:rPr>
          </w:rPrChange>
        </w:rPr>
        <w:t>如果一个会话在登录以前就建立，在成功登录以后，应关闭该会话并创建一个新的会话。</w:t>
      </w:r>
    </w:p>
    <w:p w:rsidR="00000000" w:rsidRDefault="004F7C83">
      <w:pPr>
        <w:pStyle w:val="affff"/>
        <w:numPr>
          <w:ilvl w:val="0"/>
          <w:numId w:val="62"/>
        </w:numPr>
        <w:ind w:firstLineChars="0"/>
        <w:rPr>
          <w:rFonts w:ascii="宋体" w:hAnsi="宋体"/>
          <w:rPrChange w:id="1121" w:author="chenyu" w:date="2018-06-05T07:34:00Z">
            <w:rPr/>
          </w:rPrChange>
        </w:rPr>
        <w:pPrChange w:id="1122" w:author="chenyu" w:date="2018-06-05T07:34:00Z">
          <w:pPr>
            <w:ind w:firstLine="420"/>
          </w:pPr>
        </w:pPrChange>
      </w:pPr>
      <w:r w:rsidRPr="004F7C83">
        <w:rPr>
          <w:rFonts w:ascii="宋体" w:hAnsi="宋体" w:hint="eastAsia"/>
          <w:rPrChange w:id="1123" w:author="chenyu" w:date="2018-06-05T07:34:00Z">
            <w:rPr>
              <w:rFonts w:hint="eastAsia"/>
              <w:color w:val="0000FF"/>
              <w:u w:val="single"/>
            </w:rPr>
          </w:rPrChange>
        </w:rPr>
        <w:t>任何重新进行身份鉴别的过程</w:t>
      </w:r>
      <w:r w:rsidRPr="004F7C83">
        <w:rPr>
          <w:rFonts w:ascii="宋体" w:hAnsi="宋体"/>
          <w:rPrChange w:id="1124" w:author="chenyu" w:date="2018-06-05T07:34:00Z">
            <w:rPr>
              <w:color w:val="0000FF"/>
              <w:u w:val="single"/>
            </w:rPr>
          </w:rPrChange>
        </w:rPr>
        <w:t>,</w:t>
      </w:r>
      <w:r w:rsidRPr="004F7C83">
        <w:rPr>
          <w:rFonts w:ascii="宋体" w:hAnsi="宋体" w:hint="eastAsia"/>
          <w:rPrChange w:id="1125" w:author="chenyu" w:date="2018-06-05T07:34:00Z">
            <w:rPr>
              <w:rFonts w:hint="eastAsia"/>
              <w:color w:val="0000FF"/>
              <w:u w:val="single"/>
            </w:rPr>
          </w:rPrChange>
        </w:rPr>
        <w:t>都应建立一个新的会话标识符。</w:t>
      </w:r>
    </w:p>
    <w:p w:rsidR="00000000" w:rsidRDefault="004F7C83">
      <w:pPr>
        <w:pStyle w:val="affff"/>
        <w:numPr>
          <w:ilvl w:val="0"/>
          <w:numId w:val="62"/>
        </w:numPr>
        <w:ind w:firstLineChars="0"/>
        <w:rPr>
          <w:rFonts w:ascii="宋体" w:hAnsi="宋体"/>
          <w:rPrChange w:id="1126" w:author="chenyu" w:date="2018-06-05T07:34:00Z">
            <w:rPr/>
          </w:rPrChange>
        </w:rPr>
        <w:pPrChange w:id="1127" w:author="chenyu" w:date="2018-06-05T07:34:00Z">
          <w:pPr>
            <w:ind w:firstLine="420"/>
          </w:pPr>
        </w:pPrChange>
      </w:pPr>
      <w:r w:rsidRPr="004F7C83">
        <w:rPr>
          <w:rFonts w:ascii="宋体" w:hAnsi="宋体" w:hint="eastAsia"/>
          <w:rPrChange w:id="1128" w:author="chenyu" w:date="2018-06-05T07:34:00Z">
            <w:rPr>
              <w:rFonts w:hint="eastAsia"/>
              <w:color w:val="0000FF"/>
              <w:u w:val="single"/>
            </w:rPr>
          </w:rPrChange>
        </w:rPr>
        <w:t>不允许同一用户</w:t>
      </w:r>
      <w:r w:rsidRPr="004F7C83">
        <w:rPr>
          <w:rFonts w:ascii="宋体" w:hAnsi="宋体"/>
          <w:rPrChange w:id="1129" w:author="chenyu" w:date="2018-06-05T07:34:00Z">
            <w:rPr>
              <w:color w:val="0000FF"/>
              <w:u w:val="single"/>
            </w:rPr>
          </w:rPrChange>
        </w:rPr>
        <w:t>ID</w:t>
      </w:r>
      <w:r w:rsidRPr="004F7C83">
        <w:rPr>
          <w:rFonts w:ascii="宋体" w:hAnsi="宋体" w:hint="eastAsia"/>
          <w:rPrChange w:id="1130" w:author="chenyu" w:date="2018-06-05T07:34:00Z">
            <w:rPr>
              <w:rFonts w:hint="eastAsia"/>
              <w:color w:val="0000FF"/>
              <w:u w:val="single"/>
            </w:rPr>
          </w:rPrChange>
        </w:rPr>
        <w:t>的并发登录。</w:t>
      </w:r>
    </w:p>
    <w:p w:rsidR="00000000" w:rsidRDefault="004F7C83">
      <w:pPr>
        <w:pStyle w:val="affff"/>
        <w:numPr>
          <w:ilvl w:val="0"/>
          <w:numId w:val="62"/>
        </w:numPr>
        <w:ind w:firstLineChars="0"/>
        <w:rPr>
          <w:rFonts w:ascii="宋体" w:hAnsi="宋体"/>
          <w:rPrChange w:id="1131" w:author="chenyu" w:date="2018-06-05T07:34:00Z">
            <w:rPr/>
          </w:rPrChange>
        </w:rPr>
        <w:pPrChange w:id="1132" w:author="chenyu" w:date="2018-06-05T07:34:00Z">
          <w:pPr>
            <w:ind w:firstLine="420"/>
          </w:pPr>
        </w:pPrChange>
      </w:pPr>
      <w:r w:rsidRPr="004F7C83">
        <w:rPr>
          <w:rFonts w:ascii="宋体" w:hAnsi="宋体" w:hint="eastAsia"/>
          <w:rPrChange w:id="1133" w:author="chenyu" w:date="2018-06-05T07:34:00Z">
            <w:rPr>
              <w:rFonts w:hint="eastAsia"/>
              <w:color w:val="0000FF"/>
              <w:u w:val="single"/>
            </w:rPr>
          </w:rPrChange>
        </w:rPr>
        <w:t>在身份鉴别的时候，如果连接从</w:t>
      </w:r>
      <w:r w:rsidRPr="004F7C83">
        <w:rPr>
          <w:rFonts w:ascii="宋体" w:hAnsi="宋体"/>
          <w:rPrChange w:id="1134" w:author="chenyu" w:date="2018-06-05T07:34:00Z">
            <w:rPr>
              <w:color w:val="0000FF"/>
              <w:u w:val="single"/>
            </w:rPr>
          </w:rPrChange>
        </w:rPr>
        <w:t>HTTP</w:t>
      </w:r>
      <w:r w:rsidRPr="004F7C83">
        <w:rPr>
          <w:rFonts w:ascii="宋体" w:hAnsi="宋体" w:hint="eastAsia"/>
          <w:rPrChange w:id="1135" w:author="chenyu" w:date="2018-06-05T07:34:00Z">
            <w:rPr>
              <w:rFonts w:hint="eastAsia"/>
              <w:color w:val="0000FF"/>
              <w:u w:val="single"/>
            </w:rPr>
          </w:rPrChange>
        </w:rPr>
        <w:t>变为</w:t>
      </w:r>
      <w:r w:rsidRPr="004F7C83">
        <w:rPr>
          <w:rFonts w:ascii="宋体" w:hAnsi="宋体"/>
          <w:rPrChange w:id="1136" w:author="chenyu" w:date="2018-06-05T07:34:00Z">
            <w:rPr>
              <w:color w:val="0000FF"/>
              <w:u w:val="single"/>
            </w:rPr>
          </w:rPrChange>
        </w:rPr>
        <w:t>HTTPS</w:t>
      </w:r>
      <w:r w:rsidRPr="004F7C83">
        <w:rPr>
          <w:rFonts w:ascii="宋体" w:hAnsi="宋体" w:hint="eastAsia"/>
          <w:rPrChange w:id="1137" w:author="chenyu" w:date="2018-06-05T07:34:00Z">
            <w:rPr>
              <w:rFonts w:hint="eastAsia"/>
              <w:color w:val="0000FF"/>
              <w:u w:val="single"/>
            </w:rPr>
          </w:rPrChange>
        </w:rPr>
        <w:t>，则生成一个新的会话标识符。在应用程序中，</w:t>
      </w:r>
      <w:commentRangeStart w:id="1138"/>
      <w:commentRangeStart w:id="1139"/>
      <w:del w:id="1140" w:author="chenyu" w:date="2018-06-05T07:32:00Z">
        <w:r w:rsidRPr="004F7C83">
          <w:rPr>
            <w:rFonts w:ascii="宋体" w:hAnsi="宋体" w:hint="eastAsia"/>
            <w:rPrChange w:id="1141" w:author="chenyu" w:date="2018-06-05T07:34:00Z">
              <w:rPr>
                <w:rFonts w:hint="eastAsia"/>
                <w:color w:val="0000FF"/>
                <w:u w:val="single"/>
              </w:rPr>
            </w:rPrChange>
          </w:rPr>
          <w:delText>推荐</w:delText>
        </w:r>
        <w:commentRangeEnd w:id="1138"/>
        <w:r w:rsidR="00552523" w:rsidDel="0038440D">
          <w:rPr>
            <w:rStyle w:val="aff9"/>
            <w:rFonts w:hint="eastAsia"/>
          </w:rPr>
          <w:commentReference w:id="1138"/>
        </w:r>
      </w:del>
      <w:commentRangeEnd w:id="1139"/>
      <w:r w:rsidR="0038440D">
        <w:rPr>
          <w:rStyle w:val="aff9"/>
        </w:rPr>
        <w:commentReference w:id="1139"/>
      </w:r>
      <w:ins w:id="1142" w:author="chenyu" w:date="2018-06-05T07:32:00Z">
        <w:r w:rsidRPr="004F7C83">
          <w:rPr>
            <w:rFonts w:ascii="宋体" w:hAnsi="宋体" w:hint="eastAsia"/>
            <w:rPrChange w:id="1143" w:author="chenyu" w:date="2018-06-05T07:34:00Z">
              <w:rPr>
                <w:rFonts w:hint="eastAsia"/>
                <w:color w:val="0000FF"/>
                <w:u w:val="single"/>
              </w:rPr>
            </w:rPrChange>
          </w:rPr>
          <w:t>宜</w:t>
        </w:r>
      </w:ins>
      <w:r w:rsidRPr="004F7C83">
        <w:rPr>
          <w:rFonts w:ascii="宋体" w:hAnsi="宋体" w:hint="eastAsia"/>
          <w:rPrChange w:id="1144" w:author="chenyu" w:date="2018-06-05T07:34:00Z">
            <w:rPr>
              <w:rFonts w:hint="eastAsia"/>
              <w:color w:val="0000FF"/>
              <w:u w:val="single"/>
            </w:rPr>
          </w:rPrChange>
        </w:rPr>
        <w:t>持续使用</w:t>
      </w:r>
      <w:r w:rsidRPr="004F7C83">
        <w:rPr>
          <w:rFonts w:ascii="宋体" w:hAnsi="宋体"/>
          <w:rPrChange w:id="1145" w:author="chenyu" w:date="2018-06-05T07:34:00Z">
            <w:rPr>
              <w:color w:val="0000FF"/>
              <w:u w:val="single"/>
            </w:rPr>
          </w:rPrChange>
        </w:rPr>
        <w:t>HTTPS</w:t>
      </w:r>
      <w:r w:rsidRPr="004F7C83">
        <w:rPr>
          <w:rFonts w:ascii="宋体" w:hAnsi="宋体" w:hint="eastAsia"/>
          <w:rPrChange w:id="1146" w:author="chenyu" w:date="2018-06-05T07:34:00Z">
            <w:rPr>
              <w:rFonts w:hint="eastAsia"/>
              <w:color w:val="0000FF"/>
              <w:u w:val="single"/>
            </w:rPr>
          </w:rPrChange>
        </w:rPr>
        <w:t>，而非在</w:t>
      </w:r>
      <w:r w:rsidRPr="004F7C83">
        <w:rPr>
          <w:rFonts w:ascii="宋体" w:hAnsi="宋体"/>
          <w:rPrChange w:id="1147" w:author="chenyu" w:date="2018-06-05T07:34:00Z">
            <w:rPr>
              <w:color w:val="0000FF"/>
              <w:u w:val="single"/>
            </w:rPr>
          </w:rPrChange>
        </w:rPr>
        <w:t>HTTP</w:t>
      </w:r>
      <w:r w:rsidRPr="004F7C83">
        <w:rPr>
          <w:rFonts w:ascii="宋体" w:hAnsi="宋体" w:hint="eastAsia"/>
          <w:rPrChange w:id="1148" w:author="chenyu" w:date="2018-06-05T07:34:00Z">
            <w:rPr>
              <w:rFonts w:hint="eastAsia"/>
              <w:color w:val="0000FF"/>
              <w:u w:val="single"/>
            </w:rPr>
          </w:rPrChange>
        </w:rPr>
        <w:t>和</w:t>
      </w:r>
      <w:r w:rsidRPr="004F7C83">
        <w:rPr>
          <w:rFonts w:ascii="宋体" w:hAnsi="宋体"/>
          <w:rPrChange w:id="1149" w:author="chenyu" w:date="2018-06-05T07:34:00Z">
            <w:rPr>
              <w:color w:val="0000FF"/>
              <w:u w:val="single"/>
            </w:rPr>
          </w:rPrChange>
        </w:rPr>
        <w:t>HTTPS</w:t>
      </w:r>
      <w:r w:rsidRPr="004F7C83">
        <w:rPr>
          <w:rFonts w:ascii="宋体" w:hAnsi="宋体" w:hint="eastAsia"/>
          <w:rPrChange w:id="1150" w:author="chenyu" w:date="2018-06-05T07:34:00Z">
            <w:rPr>
              <w:rFonts w:hint="eastAsia"/>
              <w:color w:val="0000FF"/>
              <w:u w:val="single"/>
            </w:rPr>
          </w:rPrChange>
        </w:rPr>
        <w:t>之间转换。</w:t>
      </w:r>
    </w:p>
    <w:p w:rsidR="00000000" w:rsidRDefault="004F7C83">
      <w:pPr>
        <w:pStyle w:val="affff"/>
        <w:numPr>
          <w:ilvl w:val="0"/>
          <w:numId w:val="62"/>
        </w:numPr>
        <w:ind w:firstLineChars="0"/>
        <w:pPrChange w:id="1151" w:author="chenyu" w:date="2018-06-05T07:34:00Z">
          <w:pPr>
            <w:ind w:firstLine="420"/>
          </w:pPr>
        </w:pPrChange>
      </w:pPr>
      <w:r w:rsidRPr="004F7C83">
        <w:rPr>
          <w:rFonts w:ascii="宋体" w:hAnsi="宋体" w:hint="eastAsia"/>
          <w:rPrChange w:id="1152" w:author="chenyu" w:date="2018-06-05T07:34:00Z">
            <w:rPr>
              <w:rFonts w:hint="eastAsia"/>
              <w:color w:val="0000FF"/>
              <w:u w:val="single"/>
            </w:rPr>
          </w:rPrChange>
        </w:rPr>
        <w:t>为服务器端的操作执行标准的会话管理，比如，通过在</w:t>
      </w:r>
      <w:bookmarkStart w:id="1153" w:name="_GoBack"/>
      <w:bookmarkEnd w:id="1153"/>
      <w:r w:rsidRPr="004F7C83">
        <w:rPr>
          <w:rFonts w:ascii="宋体" w:hAnsi="宋体" w:hint="eastAsia"/>
          <w:rPrChange w:id="1154" w:author="chenyu" w:date="2018-06-05T07:34:00Z">
            <w:rPr>
              <w:rFonts w:hint="eastAsia"/>
              <w:color w:val="0000FF"/>
              <w:u w:val="single"/>
            </w:rPr>
          </w:rPrChange>
        </w:rPr>
        <w:t>每个会话中使用强随机令牌或参数来管理账户。</w:t>
      </w:r>
    </w:p>
    <w:p w:rsidR="004B0CDD" w:rsidRPr="009A2672" w:rsidRDefault="004B0CDD">
      <w:pPr>
        <w:pStyle w:val="1"/>
        <w:spacing w:before="312" w:after="312"/>
      </w:pPr>
      <w:bookmarkStart w:id="1155" w:name="_Toc470537326"/>
      <w:bookmarkStart w:id="1156" w:name="_Toc470537445"/>
      <w:bookmarkStart w:id="1157" w:name="_Toc470537327"/>
      <w:bookmarkStart w:id="1158" w:name="_Toc470537446"/>
      <w:bookmarkStart w:id="1159" w:name="_Toc470537328"/>
      <w:bookmarkStart w:id="1160" w:name="_Toc470537447"/>
      <w:bookmarkStart w:id="1161" w:name="_Toc470537329"/>
      <w:bookmarkStart w:id="1162" w:name="_Toc470537448"/>
      <w:bookmarkStart w:id="1163" w:name="_Toc470537330"/>
      <w:bookmarkStart w:id="1164" w:name="_Toc470537449"/>
      <w:bookmarkStart w:id="1165" w:name="_Toc470537331"/>
      <w:bookmarkStart w:id="1166" w:name="_Toc470537450"/>
      <w:bookmarkStart w:id="1167" w:name="_Toc470537332"/>
      <w:bookmarkStart w:id="1168" w:name="_Toc470537451"/>
      <w:bookmarkStart w:id="1169" w:name="_Toc470537333"/>
      <w:bookmarkStart w:id="1170" w:name="_Toc470537452"/>
      <w:bookmarkStart w:id="1171" w:name="_Toc470537334"/>
      <w:bookmarkStart w:id="1172" w:name="_Toc470537453"/>
      <w:bookmarkStart w:id="1173" w:name="_Toc470537335"/>
      <w:bookmarkStart w:id="1174" w:name="_Toc470537454"/>
      <w:bookmarkStart w:id="1175" w:name="_Toc470537336"/>
      <w:bookmarkStart w:id="1176" w:name="_Toc470537455"/>
      <w:bookmarkStart w:id="1177" w:name="_Toc470537337"/>
      <w:bookmarkStart w:id="1178" w:name="_Toc470537456"/>
      <w:bookmarkStart w:id="1179" w:name="_Toc470537338"/>
      <w:bookmarkStart w:id="1180" w:name="_Toc470537457"/>
      <w:bookmarkStart w:id="1181" w:name="_Toc470537339"/>
      <w:bookmarkStart w:id="1182" w:name="_Toc470537458"/>
      <w:bookmarkStart w:id="1183" w:name="_Toc470537340"/>
      <w:bookmarkStart w:id="1184" w:name="_Toc470537459"/>
      <w:bookmarkStart w:id="1185" w:name="_Toc470537341"/>
      <w:bookmarkStart w:id="1186" w:name="_Toc470537460"/>
      <w:bookmarkStart w:id="1187" w:name="_Toc455035838"/>
      <w:bookmarkStart w:id="1188" w:name="_Toc455036167"/>
      <w:bookmarkStart w:id="1189" w:name="_Toc455035865"/>
      <w:bookmarkStart w:id="1190" w:name="_Toc455036194"/>
      <w:bookmarkStart w:id="1191" w:name="_Toc455035866"/>
      <w:bookmarkStart w:id="1192" w:name="_Toc455036195"/>
      <w:bookmarkStart w:id="1193" w:name="_Toc455035867"/>
      <w:bookmarkStart w:id="1194" w:name="_Toc455036196"/>
      <w:bookmarkStart w:id="1195" w:name="_Toc455035868"/>
      <w:bookmarkStart w:id="1196" w:name="_Toc455036197"/>
      <w:bookmarkStart w:id="1197" w:name="_Toc455035869"/>
      <w:bookmarkStart w:id="1198" w:name="_Toc455036198"/>
      <w:bookmarkStart w:id="1199" w:name="_Toc455035870"/>
      <w:bookmarkStart w:id="1200" w:name="_Toc455036199"/>
      <w:bookmarkStart w:id="1201" w:name="_Toc455035871"/>
      <w:bookmarkStart w:id="1202" w:name="_Toc455036200"/>
      <w:bookmarkStart w:id="1203" w:name="_Toc455035872"/>
      <w:bookmarkStart w:id="1204" w:name="_Toc455036201"/>
      <w:bookmarkStart w:id="1205" w:name="_Toc455035873"/>
      <w:bookmarkStart w:id="1206" w:name="_Toc455036202"/>
      <w:bookmarkStart w:id="1207" w:name="_Toc455035874"/>
      <w:bookmarkStart w:id="1208" w:name="_Toc455036203"/>
      <w:bookmarkStart w:id="1209" w:name="_Toc455035875"/>
      <w:bookmarkStart w:id="1210" w:name="_Toc455036204"/>
      <w:bookmarkStart w:id="1211" w:name="_Toc454871579"/>
      <w:bookmarkStart w:id="1212" w:name="_Toc455035876"/>
      <w:bookmarkStart w:id="1213" w:name="_Toc455036205"/>
      <w:bookmarkStart w:id="1214" w:name="_Toc455035879"/>
      <w:bookmarkStart w:id="1215" w:name="_Toc455036208"/>
      <w:bookmarkStart w:id="1216" w:name="_Toc455035880"/>
      <w:bookmarkStart w:id="1217" w:name="_Toc455036209"/>
      <w:bookmarkStart w:id="1218" w:name="_Toc455035881"/>
      <w:bookmarkStart w:id="1219" w:name="_Toc455036210"/>
      <w:bookmarkStart w:id="1220" w:name="_Toc455035882"/>
      <w:bookmarkStart w:id="1221" w:name="_Toc455036211"/>
      <w:bookmarkStart w:id="1222" w:name="_Toc455035883"/>
      <w:bookmarkStart w:id="1223" w:name="_Toc455036212"/>
      <w:bookmarkStart w:id="1224" w:name="_Toc455035884"/>
      <w:bookmarkStart w:id="1225" w:name="_Toc455036213"/>
      <w:bookmarkStart w:id="1226" w:name="_Toc455035885"/>
      <w:bookmarkStart w:id="1227" w:name="_Toc455036214"/>
      <w:bookmarkStart w:id="1228" w:name="_Toc455035886"/>
      <w:bookmarkStart w:id="1229" w:name="_Toc455036215"/>
      <w:bookmarkStart w:id="1230" w:name="_Toc455035887"/>
      <w:bookmarkStart w:id="1231" w:name="_Toc455036216"/>
      <w:bookmarkStart w:id="1232" w:name="_Toc455035888"/>
      <w:bookmarkStart w:id="1233" w:name="_Toc455036217"/>
      <w:bookmarkStart w:id="1234" w:name="_Toc455035889"/>
      <w:bookmarkStart w:id="1235" w:name="_Toc455036218"/>
      <w:bookmarkStart w:id="1236" w:name="_Toc455035890"/>
      <w:bookmarkStart w:id="1237" w:name="_Toc455036219"/>
      <w:bookmarkStart w:id="1238" w:name="_Toc455035891"/>
      <w:bookmarkStart w:id="1239" w:name="_Toc455036220"/>
      <w:bookmarkStart w:id="1240" w:name="_Toc455035892"/>
      <w:bookmarkStart w:id="1241" w:name="_Toc455036221"/>
      <w:bookmarkStart w:id="1242" w:name="_Toc455035893"/>
      <w:bookmarkStart w:id="1243" w:name="_Toc455036222"/>
      <w:bookmarkStart w:id="1244" w:name="_Toc455035894"/>
      <w:bookmarkStart w:id="1245" w:name="_Toc455036223"/>
      <w:bookmarkStart w:id="1246" w:name="_Toc455035895"/>
      <w:bookmarkStart w:id="1247" w:name="_Toc455036224"/>
      <w:bookmarkStart w:id="1248" w:name="_Toc455035896"/>
      <w:bookmarkStart w:id="1249" w:name="_Toc455036225"/>
      <w:bookmarkStart w:id="1250" w:name="_Toc455035897"/>
      <w:bookmarkStart w:id="1251" w:name="_Toc455036226"/>
      <w:bookmarkStart w:id="1252" w:name="_Toc455035898"/>
      <w:bookmarkStart w:id="1253" w:name="_Toc455036227"/>
      <w:bookmarkStart w:id="1254" w:name="_Toc455035899"/>
      <w:bookmarkStart w:id="1255" w:name="_Toc455036228"/>
      <w:bookmarkStart w:id="1256" w:name="_Toc455035900"/>
      <w:bookmarkStart w:id="1257" w:name="_Toc455036229"/>
      <w:bookmarkStart w:id="1258" w:name="_Toc455035901"/>
      <w:bookmarkStart w:id="1259" w:name="_Toc455036230"/>
      <w:bookmarkStart w:id="1260" w:name="_Toc455035902"/>
      <w:bookmarkStart w:id="1261" w:name="_Toc455036231"/>
      <w:bookmarkStart w:id="1262" w:name="_Toc455035903"/>
      <w:bookmarkStart w:id="1263" w:name="_Toc455036232"/>
      <w:bookmarkStart w:id="1264" w:name="_Toc455035904"/>
      <w:bookmarkStart w:id="1265" w:name="_Toc455036233"/>
      <w:bookmarkStart w:id="1266" w:name="_Toc455035905"/>
      <w:bookmarkStart w:id="1267" w:name="_Toc455036234"/>
      <w:bookmarkStart w:id="1268" w:name="_Toc455035906"/>
      <w:bookmarkStart w:id="1269" w:name="_Toc455036235"/>
      <w:bookmarkStart w:id="1270" w:name="_Toc455035907"/>
      <w:bookmarkStart w:id="1271" w:name="_Toc455036236"/>
      <w:bookmarkStart w:id="1272" w:name="_Toc455035908"/>
      <w:bookmarkStart w:id="1273" w:name="_Toc455036237"/>
      <w:bookmarkStart w:id="1274" w:name="_Toc455035909"/>
      <w:bookmarkStart w:id="1275" w:name="_Toc455036238"/>
      <w:bookmarkStart w:id="1276" w:name="_Toc455035910"/>
      <w:bookmarkStart w:id="1277" w:name="_Toc455036239"/>
      <w:bookmarkStart w:id="1278" w:name="_Toc455035911"/>
      <w:bookmarkStart w:id="1279" w:name="_Toc455036240"/>
      <w:bookmarkStart w:id="1280" w:name="_Toc455035912"/>
      <w:bookmarkStart w:id="1281" w:name="_Toc455036241"/>
      <w:bookmarkStart w:id="1282" w:name="_Toc455035913"/>
      <w:bookmarkStart w:id="1283" w:name="_Toc455036242"/>
      <w:bookmarkStart w:id="1284" w:name="_Toc455035914"/>
      <w:bookmarkStart w:id="1285" w:name="_Toc455036243"/>
      <w:bookmarkStart w:id="1286" w:name="_Toc455035915"/>
      <w:bookmarkStart w:id="1287" w:name="_Toc455036244"/>
      <w:bookmarkStart w:id="1288" w:name="_Toc455035916"/>
      <w:bookmarkStart w:id="1289" w:name="_Toc455036245"/>
      <w:bookmarkStart w:id="1290" w:name="_Toc455035917"/>
      <w:bookmarkStart w:id="1291" w:name="_Toc455036246"/>
      <w:bookmarkStart w:id="1292" w:name="_Toc455035918"/>
      <w:bookmarkStart w:id="1293" w:name="_Toc455036247"/>
      <w:bookmarkStart w:id="1294" w:name="_Toc454871584"/>
      <w:bookmarkStart w:id="1295" w:name="_Toc455035919"/>
      <w:bookmarkStart w:id="1296" w:name="_Toc455036248"/>
      <w:bookmarkStart w:id="1297" w:name="_Toc454871585"/>
      <w:bookmarkStart w:id="1298" w:name="_Toc455035920"/>
      <w:bookmarkStart w:id="1299" w:name="_Toc455036249"/>
      <w:bookmarkStart w:id="1300" w:name="_Toc454871586"/>
      <w:bookmarkStart w:id="1301" w:name="_Toc455035921"/>
      <w:bookmarkStart w:id="1302" w:name="_Toc455036250"/>
      <w:bookmarkStart w:id="1303" w:name="_Toc454871587"/>
      <w:bookmarkStart w:id="1304" w:name="_Toc455035922"/>
      <w:bookmarkStart w:id="1305" w:name="_Toc455036251"/>
      <w:bookmarkStart w:id="1306" w:name="_Toc454871588"/>
      <w:bookmarkStart w:id="1307" w:name="_Toc455035923"/>
      <w:bookmarkStart w:id="1308" w:name="_Toc455036252"/>
      <w:bookmarkStart w:id="1309" w:name="_Toc454871589"/>
      <w:bookmarkStart w:id="1310" w:name="_Toc455035924"/>
      <w:bookmarkStart w:id="1311" w:name="_Toc455036253"/>
      <w:bookmarkStart w:id="1312" w:name="_Toc455035956"/>
      <w:bookmarkStart w:id="1313" w:name="_Toc455036285"/>
      <w:bookmarkStart w:id="1314" w:name="_Toc455035957"/>
      <w:bookmarkStart w:id="1315" w:name="_Toc455036286"/>
      <w:bookmarkStart w:id="1316" w:name="_Toc455035958"/>
      <w:bookmarkStart w:id="1317" w:name="_Toc455036287"/>
      <w:bookmarkStart w:id="1318" w:name="_Toc455035959"/>
      <w:bookmarkStart w:id="1319" w:name="_Toc455036288"/>
      <w:bookmarkStart w:id="1320" w:name="_Toc455035960"/>
      <w:bookmarkStart w:id="1321" w:name="_Toc455036289"/>
      <w:bookmarkStart w:id="1322" w:name="_Toc455035961"/>
      <w:bookmarkStart w:id="1323" w:name="_Toc455036290"/>
      <w:bookmarkStart w:id="1324" w:name="_Toc455035962"/>
      <w:bookmarkStart w:id="1325" w:name="_Toc455036291"/>
      <w:bookmarkStart w:id="1326" w:name="_Toc455035963"/>
      <w:bookmarkStart w:id="1327" w:name="_Toc455036292"/>
      <w:bookmarkStart w:id="1328" w:name="_Toc455035964"/>
      <w:bookmarkStart w:id="1329" w:name="_Toc455036293"/>
      <w:bookmarkStart w:id="1330" w:name="_Toc455035965"/>
      <w:bookmarkStart w:id="1331" w:name="_Toc455036294"/>
      <w:bookmarkStart w:id="1332" w:name="_Toc455035966"/>
      <w:bookmarkStart w:id="1333" w:name="_Toc455036295"/>
      <w:bookmarkStart w:id="1334" w:name="_Toc455035967"/>
      <w:bookmarkStart w:id="1335" w:name="_Toc455036296"/>
      <w:bookmarkStart w:id="1336" w:name="_Toc455035968"/>
      <w:bookmarkStart w:id="1337" w:name="_Toc455036297"/>
      <w:bookmarkStart w:id="1338" w:name="_Toc455035969"/>
      <w:bookmarkStart w:id="1339" w:name="_Toc455036298"/>
      <w:bookmarkStart w:id="1340" w:name="_Toc455035970"/>
      <w:bookmarkStart w:id="1341" w:name="_Toc455036299"/>
      <w:bookmarkStart w:id="1342" w:name="_Toc455035971"/>
      <w:bookmarkStart w:id="1343" w:name="_Toc455036300"/>
      <w:bookmarkStart w:id="1344" w:name="_Toc455035972"/>
      <w:bookmarkStart w:id="1345" w:name="_Toc455036301"/>
      <w:bookmarkStart w:id="1346" w:name="_Toc455035973"/>
      <w:bookmarkStart w:id="1347" w:name="_Toc455036302"/>
      <w:bookmarkStart w:id="1348" w:name="_Toc455035974"/>
      <w:bookmarkStart w:id="1349" w:name="_Toc455036303"/>
      <w:bookmarkStart w:id="1350" w:name="_Toc455035975"/>
      <w:bookmarkStart w:id="1351" w:name="_Toc455036304"/>
      <w:bookmarkStart w:id="1352" w:name="_Toc455035976"/>
      <w:bookmarkStart w:id="1353" w:name="_Toc455036305"/>
      <w:bookmarkStart w:id="1354" w:name="_Toc455036010"/>
      <w:bookmarkStart w:id="1355" w:name="_Toc455036339"/>
      <w:bookmarkStart w:id="1356" w:name="_Toc455036011"/>
      <w:bookmarkStart w:id="1357" w:name="_Toc455036340"/>
      <w:bookmarkStart w:id="1358" w:name="_Toc455036012"/>
      <w:bookmarkStart w:id="1359" w:name="_Toc455036341"/>
      <w:bookmarkStart w:id="1360" w:name="_Toc455036013"/>
      <w:bookmarkStart w:id="1361" w:name="_Toc455036342"/>
      <w:bookmarkStart w:id="1362" w:name="_Toc455036014"/>
      <w:bookmarkStart w:id="1363" w:name="_Toc455036343"/>
      <w:bookmarkStart w:id="1364" w:name="_Toc455036015"/>
      <w:bookmarkStart w:id="1365" w:name="_Toc455036344"/>
      <w:bookmarkStart w:id="1366" w:name="_Toc455036016"/>
      <w:bookmarkStart w:id="1367" w:name="_Toc455036345"/>
      <w:bookmarkStart w:id="1368" w:name="_Toc455036017"/>
      <w:bookmarkStart w:id="1369" w:name="_Toc455036346"/>
      <w:bookmarkStart w:id="1370" w:name="_Toc455036018"/>
      <w:bookmarkStart w:id="1371" w:name="_Toc455036347"/>
      <w:bookmarkStart w:id="1372" w:name="_Toc455036019"/>
      <w:bookmarkStart w:id="1373" w:name="_Toc455036348"/>
      <w:bookmarkStart w:id="1374" w:name="_Toc455036020"/>
      <w:bookmarkStart w:id="1375" w:name="_Toc455036349"/>
      <w:bookmarkStart w:id="1376" w:name="_Toc455036021"/>
      <w:bookmarkStart w:id="1377" w:name="_Toc455036350"/>
      <w:bookmarkStart w:id="1378" w:name="_Toc455036022"/>
      <w:bookmarkStart w:id="1379" w:name="_Toc455036351"/>
      <w:bookmarkStart w:id="1380" w:name="_Toc455036023"/>
      <w:bookmarkStart w:id="1381" w:name="_Toc455036352"/>
      <w:bookmarkStart w:id="1382" w:name="_Toc455036024"/>
      <w:bookmarkStart w:id="1383" w:name="_Toc455036353"/>
      <w:bookmarkStart w:id="1384" w:name="_Toc455036025"/>
      <w:bookmarkStart w:id="1385" w:name="_Toc455036354"/>
      <w:bookmarkStart w:id="1386" w:name="_Toc455036026"/>
      <w:bookmarkStart w:id="1387" w:name="_Toc455036355"/>
      <w:bookmarkStart w:id="1388" w:name="_Toc455036027"/>
      <w:bookmarkStart w:id="1389" w:name="_Toc455036356"/>
      <w:bookmarkStart w:id="1390" w:name="_Toc455036028"/>
      <w:bookmarkStart w:id="1391" w:name="_Toc455036357"/>
      <w:bookmarkStart w:id="1392" w:name="_Toc455036029"/>
      <w:bookmarkStart w:id="1393" w:name="_Toc455036358"/>
      <w:bookmarkStart w:id="1394" w:name="_Toc455036030"/>
      <w:bookmarkStart w:id="1395" w:name="_Toc455036359"/>
      <w:bookmarkStart w:id="1396" w:name="_Toc455036031"/>
      <w:bookmarkStart w:id="1397" w:name="_Toc455036360"/>
      <w:bookmarkStart w:id="1398" w:name="_Toc455036032"/>
      <w:bookmarkStart w:id="1399" w:name="_Toc455036361"/>
      <w:bookmarkStart w:id="1400" w:name="_Toc455036033"/>
      <w:bookmarkStart w:id="1401" w:name="_Toc455036362"/>
      <w:bookmarkStart w:id="1402" w:name="_Toc455036034"/>
      <w:bookmarkStart w:id="1403" w:name="_Toc455036363"/>
      <w:bookmarkStart w:id="1404" w:name="_Toc455036035"/>
      <w:bookmarkStart w:id="1405" w:name="_Toc455036364"/>
      <w:bookmarkStart w:id="1406" w:name="_Toc455036036"/>
      <w:bookmarkStart w:id="1407" w:name="_Toc455036365"/>
      <w:bookmarkStart w:id="1408" w:name="_Toc455036037"/>
      <w:bookmarkStart w:id="1409" w:name="_Toc455036366"/>
      <w:bookmarkStart w:id="1410" w:name="_Toc455036038"/>
      <w:bookmarkStart w:id="1411" w:name="_Toc455036367"/>
      <w:bookmarkStart w:id="1412" w:name="_Toc455036039"/>
      <w:bookmarkStart w:id="1413" w:name="_Toc455036368"/>
      <w:bookmarkStart w:id="1414" w:name="_Toc455036040"/>
      <w:bookmarkStart w:id="1415" w:name="_Toc455036369"/>
      <w:bookmarkStart w:id="1416" w:name="_Toc455036041"/>
      <w:bookmarkStart w:id="1417" w:name="_Toc455036370"/>
      <w:bookmarkStart w:id="1418" w:name="_Toc455036042"/>
      <w:bookmarkStart w:id="1419" w:name="_Toc455036371"/>
      <w:bookmarkStart w:id="1420" w:name="_Toc455036043"/>
      <w:bookmarkStart w:id="1421" w:name="_Toc455036372"/>
      <w:bookmarkStart w:id="1422" w:name="_Toc455036044"/>
      <w:bookmarkStart w:id="1423" w:name="_Toc455036373"/>
      <w:bookmarkStart w:id="1424" w:name="_Toc455036045"/>
      <w:bookmarkStart w:id="1425" w:name="_Toc455036374"/>
      <w:bookmarkStart w:id="1426" w:name="_Toc455036046"/>
      <w:bookmarkStart w:id="1427" w:name="_Toc455036375"/>
      <w:bookmarkStart w:id="1428" w:name="_Toc455036047"/>
      <w:bookmarkStart w:id="1429" w:name="_Toc455036376"/>
      <w:bookmarkStart w:id="1430" w:name="_Toc455036048"/>
      <w:bookmarkStart w:id="1431" w:name="_Toc455036377"/>
      <w:bookmarkStart w:id="1432" w:name="_Toc455036049"/>
      <w:bookmarkStart w:id="1433" w:name="_Toc455036378"/>
      <w:bookmarkStart w:id="1434" w:name="_Toc470536015"/>
      <w:bookmarkStart w:id="1435" w:name="_Toc470537461"/>
      <w:bookmarkStart w:id="1436" w:name="_Toc515951511"/>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r w:rsidRPr="009A2672">
        <w:rPr>
          <w:rFonts w:hint="eastAsia"/>
        </w:rPr>
        <w:t>配置</w:t>
      </w:r>
      <w:r w:rsidRPr="009A2672">
        <w:t>管理</w:t>
      </w:r>
      <w:r w:rsidRPr="009A2672">
        <w:rPr>
          <w:rFonts w:hint="eastAsia"/>
        </w:rPr>
        <w:t>安全</w:t>
      </w:r>
      <w:r w:rsidRPr="009A2672">
        <w:t>要求</w:t>
      </w:r>
      <w:bookmarkEnd w:id="1434"/>
      <w:bookmarkEnd w:id="1435"/>
      <w:bookmarkEnd w:id="1436"/>
    </w:p>
    <w:p w:rsidR="004B0CDD" w:rsidRPr="009A2672" w:rsidRDefault="004B0CDD" w:rsidP="007A5464">
      <w:pPr>
        <w:pStyle w:val="21"/>
        <w:spacing w:before="156" w:after="156"/>
      </w:pPr>
      <w:bookmarkStart w:id="1437" w:name="_Toc493602333"/>
      <w:bookmarkStart w:id="1438" w:name="_Toc493602472"/>
      <w:bookmarkStart w:id="1439" w:name="_Toc493603052"/>
      <w:bookmarkStart w:id="1440" w:name="_Toc493602334"/>
      <w:bookmarkStart w:id="1441" w:name="_Toc493602473"/>
      <w:bookmarkStart w:id="1442" w:name="_Toc493603053"/>
      <w:bookmarkStart w:id="1443" w:name="_Toc493602335"/>
      <w:bookmarkStart w:id="1444" w:name="_Toc493602474"/>
      <w:bookmarkStart w:id="1445" w:name="_Toc493603054"/>
      <w:bookmarkStart w:id="1446" w:name="_Toc470536017"/>
      <w:bookmarkStart w:id="1447" w:name="_Toc470537463"/>
      <w:bookmarkStart w:id="1448" w:name="_Toc515951512"/>
      <w:bookmarkEnd w:id="1437"/>
      <w:bookmarkEnd w:id="1438"/>
      <w:bookmarkEnd w:id="1439"/>
      <w:bookmarkEnd w:id="1440"/>
      <w:bookmarkEnd w:id="1441"/>
      <w:bookmarkEnd w:id="1442"/>
      <w:bookmarkEnd w:id="1443"/>
      <w:bookmarkEnd w:id="1444"/>
      <w:bookmarkEnd w:id="1445"/>
      <w:r w:rsidRPr="009A2672">
        <w:rPr>
          <w:rFonts w:hint="eastAsia"/>
        </w:rPr>
        <w:t>构建安全的编译环境</w:t>
      </w:r>
      <w:bookmarkEnd w:id="1446"/>
      <w:bookmarkEnd w:id="1447"/>
      <w:bookmarkEnd w:id="1448"/>
    </w:p>
    <w:p w:rsidR="00000000" w:rsidRDefault="004F7C83">
      <w:pPr>
        <w:pStyle w:val="affff"/>
        <w:numPr>
          <w:ilvl w:val="0"/>
          <w:numId w:val="63"/>
        </w:numPr>
        <w:ind w:firstLineChars="0"/>
        <w:rPr>
          <w:rFonts w:ascii="宋体" w:hAnsi="宋体"/>
          <w:rPrChange w:id="1449" w:author="chenyu" w:date="2018-06-05T07:38:00Z">
            <w:rPr/>
          </w:rPrChange>
        </w:rPr>
        <w:pPrChange w:id="1450" w:author="chenyu" w:date="2018-06-05T07:38:00Z">
          <w:pPr>
            <w:ind w:firstLine="420"/>
          </w:pPr>
        </w:pPrChange>
      </w:pPr>
      <w:del w:id="1451" w:author="User" w:date="2018-06-05T08:41:00Z">
        <w:r w:rsidRPr="004F7C83">
          <w:rPr>
            <w:rFonts w:ascii="宋体" w:hAnsi="宋体" w:hint="eastAsia"/>
            <w:rPrChange w:id="1452" w:author="chenyu" w:date="2018-06-05T07:38:00Z">
              <w:rPr>
                <w:rFonts w:hint="eastAsia"/>
                <w:color w:val="0000FF"/>
                <w:u w:val="single"/>
              </w:rPr>
            </w:rPrChange>
          </w:rPr>
          <w:delText>尽可能</w:delText>
        </w:r>
      </w:del>
      <w:r w:rsidRPr="004F7C83">
        <w:rPr>
          <w:rFonts w:ascii="宋体" w:hAnsi="宋体" w:hint="eastAsia"/>
          <w:rPrChange w:id="1453" w:author="chenyu" w:date="2018-06-05T07:38:00Z">
            <w:rPr>
              <w:rFonts w:hint="eastAsia"/>
              <w:color w:val="0000FF"/>
              <w:u w:val="single"/>
            </w:rPr>
          </w:rPrChange>
        </w:rPr>
        <w:t>使用</w:t>
      </w:r>
      <w:commentRangeStart w:id="1454"/>
      <w:del w:id="1455" w:author="User" w:date="2018-06-05T08:41:00Z">
        <w:r w:rsidRPr="004F7C83">
          <w:rPr>
            <w:rFonts w:ascii="宋体" w:hAnsi="宋体" w:hint="eastAsia"/>
            <w:rPrChange w:id="1456" w:author="chenyu" w:date="2018-06-05T07:38:00Z">
              <w:rPr>
                <w:rFonts w:hint="eastAsia"/>
                <w:color w:val="0000FF"/>
                <w:u w:val="single"/>
              </w:rPr>
            </w:rPrChange>
          </w:rPr>
          <w:delText>适应ISO标准</w:delText>
        </w:r>
        <w:commentRangeEnd w:id="1454"/>
        <w:r w:rsidR="00552523" w:rsidDel="00511F26">
          <w:rPr>
            <w:rStyle w:val="aff9"/>
          </w:rPr>
          <w:commentReference w:id="1454"/>
        </w:r>
      </w:del>
      <w:ins w:id="1457" w:author="User" w:date="2018-06-05T08:41:00Z">
        <w:r w:rsidR="00511F26">
          <w:rPr>
            <w:rFonts w:ascii="宋体" w:hAnsi="宋体" w:hint="eastAsia"/>
          </w:rPr>
          <w:t>安全</w:t>
        </w:r>
      </w:ins>
      <w:r w:rsidRPr="004F7C83">
        <w:rPr>
          <w:rFonts w:ascii="宋体" w:hAnsi="宋体" w:hint="eastAsia"/>
          <w:rPrChange w:id="1458" w:author="chenyu" w:date="2018-06-05T07:38:00Z">
            <w:rPr>
              <w:rFonts w:hint="eastAsia"/>
              <w:color w:val="0000FF"/>
              <w:u w:val="single"/>
            </w:rPr>
          </w:rPrChange>
        </w:rPr>
        <w:t>的编译器，并验证编译器的有效性。</w:t>
      </w:r>
    </w:p>
    <w:p w:rsidR="00000000" w:rsidRDefault="004F7C83">
      <w:pPr>
        <w:pStyle w:val="affff"/>
        <w:numPr>
          <w:ilvl w:val="0"/>
          <w:numId w:val="63"/>
        </w:numPr>
        <w:ind w:firstLineChars="0"/>
        <w:rPr>
          <w:rFonts w:ascii="宋体" w:hAnsi="宋体"/>
          <w:rPrChange w:id="1459" w:author="chenyu" w:date="2018-06-05T07:38:00Z">
            <w:rPr/>
          </w:rPrChange>
        </w:rPr>
        <w:pPrChange w:id="1460" w:author="chenyu" w:date="2018-06-05T07:38:00Z">
          <w:pPr>
            <w:ind w:firstLine="420"/>
          </w:pPr>
        </w:pPrChange>
      </w:pPr>
      <w:r w:rsidRPr="004F7C83">
        <w:rPr>
          <w:rFonts w:ascii="宋体" w:hAnsi="宋体" w:hint="eastAsia"/>
          <w:rPrChange w:id="1461" w:author="chenyu" w:date="2018-06-05T07:38:00Z">
            <w:rPr>
              <w:rFonts w:hint="eastAsia"/>
              <w:color w:val="0000FF"/>
              <w:u w:val="single"/>
            </w:rPr>
          </w:rPrChange>
        </w:rPr>
        <w:t>建议使用源代码复杂性度量工具，防止编写出难以控制和难以测试的代码。</w:t>
      </w:r>
    </w:p>
    <w:p w:rsidR="00000000" w:rsidRDefault="004F7C83">
      <w:pPr>
        <w:pStyle w:val="affff"/>
        <w:numPr>
          <w:ilvl w:val="0"/>
          <w:numId w:val="63"/>
        </w:numPr>
        <w:ind w:firstLineChars="0"/>
        <w:pPrChange w:id="1462" w:author="chenyu" w:date="2018-06-05T07:38:00Z">
          <w:pPr>
            <w:ind w:firstLine="420"/>
          </w:pPr>
        </w:pPrChange>
      </w:pPr>
      <w:r w:rsidRPr="004F7C83">
        <w:rPr>
          <w:rFonts w:ascii="宋体" w:hAnsi="宋体" w:hint="eastAsia"/>
          <w:rPrChange w:id="1463" w:author="chenyu" w:date="2018-06-05T07:38:00Z">
            <w:rPr>
              <w:rFonts w:hint="eastAsia"/>
              <w:color w:val="0000FF"/>
              <w:u w:val="single"/>
            </w:rPr>
          </w:rPrChange>
        </w:rPr>
        <w:t>去掉不必要的编译功能，如去掉调试开关。</w:t>
      </w:r>
    </w:p>
    <w:p w:rsidR="004B0CDD" w:rsidRPr="009A2672" w:rsidRDefault="004B0CDD" w:rsidP="007A5464">
      <w:pPr>
        <w:pStyle w:val="21"/>
        <w:spacing w:before="156" w:after="156"/>
      </w:pPr>
      <w:bookmarkStart w:id="1464" w:name="_Toc446238357"/>
      <w:bookmarkStart w:id="1465" w:name="_Toc470536018"/>
      <w:bookmarkStart w:id="1466" w:name="_Toc470537464"/>
      <w:bookmarkStart w:id="1467" w:name="_Toc515951513"/>
      <w:r w:rsidRPr="009A2672">
        <w:rPr>
          <w:rFonts w:hint="eastAsia"/>
        </w:rPr>
        <w:t>及时校验版本稳定性和安全性</w:t>
      </w:r>
      <w:bookmarkEnd w:id="1464"/>
      <w:bookmarkEnd w:id="1465"/>
      <w:bookmarkEnd w:id="1466"/>
      <w:bookmarkEnd w:id="1467"/>
    </w:p>
    <w:p w:rsidR="004B0CDD" w:rsidRPr="00545D94" w:rsidRDefault="004B0CDD" w:rsidP="009A2672">
      <w:pPr>
        <w:ind w:firstLine="420"/>
      </w:pPr>
      <w:r w:rsidRPr="00545D94">
        <w:rPr>
          <w:rFonts w:hint="eastAsia"/>
        </w:rPr>
        <w:t>确保软件运行服务器、使用框架和系统部件均为相对安全</w:t>
      </w:r>
      <w:r>
        <w:rPr>
          <w:rFonts w:hint="eastAsia"/>
        </w:rPr>
        <w:t>的</w:t>
      </w:r>
      <w:r w:rsidRPr="00545D94">
        <w:rPr>
          <w:rFonts w:hint="eastAsia"/>
        </w:rPr>
        <w:t>稳定版本，并安装了</w:t>
      </w:r>
      <w:r w:rsidR="00A566CA">
        <w:rPr>
          <w:rFonts w:hint="eastAsia"/>
        </w:rPr>
        <w:t>该</w:t>
      </w:r>
      <w:r w:rsidRPr="00545D94">
        <w:rPr>
          <w:rFonts w:hint="eastAsia"/>
        </w:rPr>
        <w:t>版本的所有补丁。</w:t>
      </w:r>
    </w:p>
    <w:p w:rsidR="004B0CDD" w:rsidRPr="009A2672" w:rsidRDefault="004B0CDD" w:rsidP="007A5464">
      <w:pPr>
        <w:pStyle w:val="21"/>
        <w:spacing w:before="156" w:after="156"/>
      </w:pPr>
      <w:bookmarkStart w:id="1468" w:name="_Toc446238359"/>
      <w:bookmarkStart w:id="1469" w:name="_Toc470536019"/>
      <w:bookmarkStart w:id="1470" w:name="_Toc470537465"/>
      <w:bookmarkStart w:id="1471" w:name="_Toc515951514"/>
      <w:r w:rsidRPr="009A2672">
        <w:rPr>
          <w:rFonts w:hint="eastAsia"/>
        </w:rPr>
        <w:t>关闭目录自动列表功能</w:t>
      </w:r>
      <w:bookmarkEnd w:id="1468"/>
      <w:bookmarkEnd w:id="1469"/>
      <w:bookmarkEnd w:id="1470"/>
      <w:bookmarkEnd w:id="1471"/>
    </w:p>
    <w:p w:rsidR="004B0CDD" w:rsidRPr="00545D94" w:rsidRDefault="004B0CDD" w:rsidP="009A2672">
      <w:pPr>
        <w:ind w:firstLine="420"/>
      </w:pPr>
      <w:r>
        <w:rPr>
          <w:rFonts w:hint="eastAsia"/>
        </w:rPr>
        <w:t>建议</w:t>
      </w:r>
      <w:r w:rsidRPr="00545D94">
        <w:rPr>
          <w:rFonts w:hint="eastAsia"/>
        </w:rPr>
        <w:t>禁止自动目录列表功能。</w:t>
      </w:r>
    </w:p>
    <w:p w:rsidR="004B0CDD" w:rsidRPr="00545D94" w:rsidRDefault="004B0CDD" w:rsidP="009A2672">
      <w:pPr>
        <w:ind w:firstLine="420"/>
      </w:pPr>
      <w:r w:rsidRPr="00545D94">
        <w:rPr>
          <w:rFonts w:hint="eastAsia"/>
        </w:rPr>
        <w:t>如果必须开启目录列表功能，则应对目录下的文件进行详细检查，确保不包含敏感文件。</w:t>
      </w:r>
    </w:p>
    <w:p w:rsidR="004B0CDD" w:rsidRPr="009A2672" w:rsidRDefault="004B0CDD">
      <w:pPr>
        <w:pStyle w:val="21"/>
        <w:spacing w:before="156" w:after="156"/>
      </w:pPr>
      <w:bookmarkStart w:id="1472" w:name="_Toc470536020"/>
      <w:bookmarkStart w:id="1473" w:name="_Toc470537466"/>
      <w:bookmarkStart w:id="1474" w:name="_Toc515951515"/>
      <w:r w:rsidRPr="009A2672">
        <w:rPr>
          <w:rFonts w:hint="eastAsia"/>
        </w:rPr>
        <w:t>应用程序的安全配置信息应当可读</w:t>
      </w:r>
      <w:bookmarkStart w:id="1475" w:name="_Toc446238360"/>
      <w:bookmarkEnd w:id="1472"/>
      <w:bookmarkEnd w:id="1473"/>
      <w:bookmarkEnd w:id="1474"/>
    </w:p>
    <w:p w:rsidR="004B0CDD" w:rsidRPr="00545D94" w:rsidRDefault="004B0CDD" w:rsidP="009A2672">
      <w:pPr>
        <w:ind w:firstLine="420"/>
      </w:pPr>
      <w:r w:rsidRPr="00545D94">
        <w:rPr>
          <w:rFonts w:hint="eastAsia"/>
        </w:rPr>
        <w:t>应用程序的安全配置信息应以可读的形式输出，以支持审计。</w:t>
      </w:r>
    </w:p>
    <w:p w:rsidR="004B0CDD" w:rsidRPr="009A2672" w:rsidRDefault="004B0CDD" w:rsidP="007A5464">
      <w:pPr>
        <w:pStyle w:val="21"/>
        <w:spacing w:before="156" w:after="156"/>
      </w:pPr>
      <w:bookmarkStart w:id="1476" w:name="_Toc470536021"/>
      <w:bookmarkStart w:id="1477" w:name="_Toc470537467"/>
      <w:bookmarkStart w:id="1478" w:name="_Toc515951516"/>
      <w:r w:rsidRPr="009A2672">
        <w:rPr>
          <w:rFonts w:hint="eastAsia"/>
        </w:rPr>
        <w:t>隔离开发环境和实际运行环境</w:t>
      </w:r>
      <w:bookmarkEnd w:id="1475"/>
      <w:bookmarkEnd w:id="1476"/>
      <w:bookmarkEnd w:id="1477"/>
      <w:bookmarkEnd w:id="1478"/>
    </w:p>
    <w:p w:rsidR="004B0CDD" w:rsidRPr="00545D94" w:rsidRDefault="004B0CDD" w:rsidP="009A2672">
      <w:pPr>
        <w:ind w:firstLine="420"/>
      </w:pPr>
      <w:r w:rsidRPr="00545D94">
        <w:rPr>
          <w:rFonts w:hint="eastAsia"/>
        </w:rPr>
        <w:t>确保开发环境与实际运行环境</w:t>
      </w:r>
      <w:r>
        <w:rPr>
          <w:rFonts w:hint="eastAsia"/>
        </w:rPr>
        <w:t>的</w:t>
      </w:r>
      <w:r w:rsidRPr="00545D94">
        <w:rPr>
          <w:rFonts w:hint="eastAsia"/>
        </w:rPr>
        <w:t>物理</w:t>
      </w:r>
      <w:r>
        <w:rPr>
          <w:rFonts w:hint="eastAsia"/>
        </w:rPr>
        <w:t>隔</w:t>
      </w:r>
      <w:r w:rsidRPr="00545D94">
        <w:rPr>
          <w:rFonts w:hint="eastAsia"/>
        </w:rPr>
        <w:t>离，并只提供给授权的开发和测试团队访问。在实际工作中，可实行开发环境、测试环境及生产环境的分离控制，或开发环境、测试环境、用户验收测试环境及生产环境的分离控制。</w:t>
      </w:r>
    </w:p>
    <w:p w:rsidR="004B0CDD" w:rsidRPr="009A2672" w:rsidRDefault="004B0CDD">
      <w:pPr>
        <w:pStyle w:val="21"/>
        <w:spacing w:before="156" w:after="156"/>
      </w:pPr>
      <w:bookmarkStart w:id="1479" w:name="_Toc470536022"/>
      <w:bookmarkStart w:id="1480" w:name="_Toc470537468"/>
      <w:bookmarkStart w:id="1481" w:name="_Toc515951517"/>
      <w:bookmarkStart w:id="1482" w:name="_Toc446238361"/>
      <w:r w:rsidRPr="009A2672">
        <w:rPr>
          <w:rFonts w:hint="eastAsia"/>
        </w:rPr>
        <w:lastRenderedPageBreak/>
        <w:t>推荐使用软件变更管理系统</w:t>
      </w:r>
      <w:bookmarkEnd w:id="1479"/>
      <w:bookmarkEnd w:id="1480"/>
      <w:bookmarkEnd w:id="1481"/>
    </w:p>
    <w:p w:rsidR="004B0CDD" w:rsidRDefault="004B0CDD" w:rsidP="009A2672">
      <w:pPr>
        <w:ind w:firstLine="420"/>
      </w:pPr>
      <w:r w:rsidRPr="00545D94">
        <w:rPr>
          <w:rFonts w:hint="eastAsia"/>
        </w:rPr>
        <w:t>建议使用软件变更管理系统以管理和记录在开发和产品迭代</w:t>
      </w:r>
      <w:r>
        <w:rPr>
          <w:rFonts w:hint="eastAsia"/>
        </w:rPr>
        <w:t>过程</w:t>
      </w:r>
      <w:r w:rsidRPr="00545D94">
        <w:rPr>
          <w:rFonts w:hint="eastAsia"/>
        </w:rPr>
        <w:t>中代码的变更</w:t>
      </w:r>
      <w:bookmarkEnd w:id="1482"/>
      <w:r w:rsidRPr="00545D94">
        <w:rPr>
          <w:rFonts w:hint="eastAsia"/>
        </w:rPr>
        <w:t>。</w:t>
      </w:r>
    </w:p>
    <w:p w:rsidR="004B0CDD" w:rsidRPr="00545D94" w:rsidRDefault="004B0CDD" w:rsidP="005828A7">
      <w:pPr>
        <w:ind w:firstLine="420"/>
      </w:pPr>
      <w:r>
        <w:br w:type="page"/>
      </w:r>
    </w:p>
    <w:p w:rsidR="004B0CDD" w:rsidRDefault="004B0CDD" w:rsidP="005828A7">
      <w:pPr>
        <w:pStyle w:val="afffb"/>
        <w:ind w:firstLine="420"/>
      </w:pPr>
      <w:bookmarkStart w:id="1483" w:name="BKCKWX"/>
      <w:bookmarkStart w:id="1484" w:name="_Toc407114544"/>
      <w:bookmarkStart w:id="1485" w:name="_Toc446426398"/>
      <w:bookmarkStart w:id="1486" w:name="_Toc452702207"/>
      <w:bookmarkStart w:id="1487" w:name="_Toc470536024"/>
      <w:bookmarkStart w:id="1488" w:name="_Toc470537470"/>
      <w:bookmarkStart w:id="1489" w:name="_Toc515951518"/>
      <w:r>
        <w:rPr>
          <w:rFonts w:hint="eastAsia"/>
        </w:rPr>
        <w:lastRenderedPageBreak/>
        <w:t>参</w:t>
      </w:r>
      <w:r>
        <w:rPr>
          <w:rFonts w:ascii="MS Mincho" w:eastAsia="MS Mincho" w:hAnsi="MS Mincho" w:cs="MS Mincho" w:hint="eastAsia"/>
        </w:rPr>
        <w:t> </w:t>
      </w:r>
      <w:r>
        <w:rPr>
          <w:rFonts w:hint="eastAsia"/>
        </w:rPr>
        <w:t>考</w:t>
      </w:r>
      <w:r>
        <w:rPr>
          <w:rFonts w:ascii="MS Mincho" w:eastAsia="MS Mincho" w:hAnsi="MS Mincho" w:cs="MS Mincho" w:hint="eastAsia"/>
        </w:rPr>
        <w:t> </w:t>
      </w:r>
      <w:r>
        <w:rPr>
          <w:rFonts w:hint="eastAsia"/>
        </w:rPr>
        <w:t>文</w:t>
      </w:r>
      <w:r>
        <w:rPr>
          <w:rFonts w:ascii="MS Mincho" w:eastAsia="MS Mincho" w:hAnsi="MS Mincho" w:cs="MS Mincho" w:hint="eastAsia"/>
        </w:rPr>
        <w:t> </w:t>
      </w:r>
      <w:r>
        <w:rPr>
          <w:rFonts w:hint="eastAsia"/>
        </w:rPr>
        <w:t>献</w:t>
      </w:r>
      <w:bookmarkEnd w:id="1483"/>
      <w:bookmarkEnd w:id="1484"/>
      <w:bookmarkEnd w:id="1485"/>
      <w:bookmarkEnd w:id="1486"/>
      <w:bookmarkEnd w:id="1487"/>
      <w:bookmarkEnd w:id="1488"/>
      <w:bookmarkEnd w:id="1489"/>
    </w:p>
    <w:p w:rsidR="004B0CDD" w:rsidRPr="00CB743F" w:rsidRDefault="004B0CDD" w:rsidP="00CB743F">
      <w:pPr>
        <w:tabs>
          <w:tab w:val="left" w:pos="525"/>
          <w:tab w:val="left" w:pos="1680"/>
        </w:tabs>
        <w:ind w:firstLineChars="0" w:firstLine="0"/>
        <w:jc w:val="left"/>
        <w:rPr>
          <w:rFonts w:ascii="Times New Roman" w:eastAsiaTheme="minorEastAsia" w:hAnsi="Times New Roman" w:cs="Times New Roman"/>
          <w:szCs w:val="21"/>
        </w:rPr>
      </w:pPr>
      <w:r w:rsidRPr="00CB743F">
        <w:rPr>
          <w:rFonts w:ascii="Times New Roman" w:eastAsiaTheme="minorEastAsia" w:hAnsi="Times New Roman" w:cs="Times New Roman" w:hint="eastAsia"/>
          <w:szCs w:val="21"/>
        </w:rPr>
        <w:t xml:space="preserve">[1] </w:t>
      </w:r>
      <w:r w:rsidR="00680C4B" w:rsidRPr="00CB743F">
        <w:rPr>
          <w:rFonts w:ascii="Times New Roman" w:eastAsiaTheme="minorEastAsia" w:hAnsi="Times New Roman" w:cs="Times New Roman"/>
          <w:szCs w:val="21"/>
        </w:rPr>
        <w:t>Common Weakness Enumeration. http://cwe.mitre.org/.</w:t>
      </w:r>
    </w:p>
    <w:p w:rsidR="00680C4B" w:rsidRPr="00CB743F" w:rsidRDefault="004B0CDD" w:rsidP="00CB743F">
      <w:pPr>
        <w:tabs>
          <w:tab w:val="left" w:pos="525"/>
          <w:tab w:val="left" w:pos="1680"/>
        </w:tabs>
        <w:ind w:firstLineChars="0" w:firstLine="0"/>
        <w:jc w:val="left"/>
        <w:rPr>
          <w:rFonts w:ascii="Times New Roman" w:eastAsiaTheme="minorEastAsia" w:hAnsi="Times New Roman" w:cs="Times New Roman"/>
          <w:szCs w:val="21"/>
        </w:rPr>
      </w:pPr>
      <w:r w:rsidRPr="00CB743F">
        <w:rPr>
          <w:rFonts w:ascii="Times New Roman" w:eastAsiaTheme="minorEastAsia" w:hAnsi="Times New Roman" w:cs="Times New Roman" w:hint="eastAsia"/>
          <w:szCs w:val="21"/>
        </w:rPr>
        <w:t xml:space="preserve">[2] </w:t>
      </w:r>
      <w:r w:rsidR="00680C4B" w:rsidRPr="00CB743F">
        <w:rPr>
          <w:rFonts w:ascii="Times New Roman" w:eastAsiaTheme="minorEastAsia" w:hAnsi="Times New Roman" w:cs="Times New Roman" w:hint="eastAsia"/>
          <w:szCs w:val="21"/>
        </w:rPr>
        <w:t>OWASP</w:t>
      </w:r>
      <w:r w:rsidR="00680C4B" w:rsidRPr="00CB743F">
        <w:rPr>
          <w:rFonts w:ascii="Times New Roman" w:eastAsiaTheme="minorEastAsia" w:hAnsi="Times New Roman" w:cs="Times New Roman" w:hint="eastAsia"/>
          <w:szCs w:val="21"/>
        </w:rPr>
        <w:t>安全编码规范快速参考指南</w:t>
      </w:r>
      <w:r w:rsidR="00680C4B" w:rsidRPr="00CB743F">
        <w:rPr>
          <w:rFonts w:ascii="Times New Roman" w:eastAsiaTheme="minorEastAsia" w:hAnsi="Times New Roman" w:cs="Times New Roman" w:hint="eastAsia"/>
          <w:szCs w:val="21"/>
        </w:rPr>
        <w:t>,Version 1.0</w:t>
      </w:r>
      <w:r w:rsidR="00680C4B" w:rsidRPr="00CB743F">
        <w:rPr>
          <w:rFonts w:ascii="Times New Roman" w:eastAsiaTheme="minorEastAsia" w:hAnsi="Times New Roman" w:cs="Times New Roman" w:hint="eastAsia"/>
          <w:szCs w:val="21"/>
        </w:rPr>
        <w:t>，</w:t>
      </w:r>
      <w:r w:rsidR="00680C4B" w:rsidRPr="00CB743F">
        <w:rPr>
          <w:rFonts w:ascii="Times New Roman" w:eastAsiaTheme="minorEastAsia" w:hAnsi="Times New Roman" w:cs="Times New Roman" w:hint="eastAsia"/>
          <w:szCs w:val="21"/>
        </w:rPr>
        <w:t>2012</w:t>
      </w:r>
      <w:r w:rsidR="00680C4B" w:rsidRPr="00CB743F">
        <w:rPr>
          <w:rFonts w:ascii="Times New Roman" w:eastAsiaTheme="minorEastAsia" w:hAnsi="Times New Roman" w:cs="Times New Roman" w:hint="eastAsia"/>
          <w:szCs w:val="21"/>
        </w:rPr>
        <w:t>年</w:t>
      </w:r>
      <w:r w:rsidR="00680C4B" w:rsidRPr="00CB743F">
        <w:rPr>
          <w:rFonts w:ascii="Times New Roman" w:eastAsiaTheme="minorEastAsia" w:hAnsi="Times New Roman" w:cs="Times New Roman" w:hint="eastAsia"/>
          <w:szCs w:val="21"/>
        </w:rPr>
        <w:t>8</w:t>
      </w:r>
      <w:r w:rsidR="00680C4B" w:rsidRPr="00CB743F">
        <w:rPr>
          <w:rFonts w:ascii="Times New Roman" w:eastAsiaTheme="minorEastAsia" w:hAnsi="Times New Roman" w:cs="Times New Roman" w:hint="eastAsia"/>
          <w:szCs w:val="21"/>
        </w:rPr>
        <w:t>月</w:t>
      </w:r>
      <w:r w:rsidR="00680C4B" w:rsidRPr="00CB743F">
        <w:rPr>
          <w:rFonts w:ascii="Times New Roman" w:eastAsiaTheme="minorEastAsia" w:hAnsi="Times New Roman" w:cs="Times New Roman" w:hint="eastAsia"/>
          <w:szCs w:val="21"/>
        </w:rPr>
        <w:t>.</w:t>
      </w:r>
    </w:p>
    <w:p w:rsidR="004B0CDD" w:rsidRPr="00CB743F" w:rsidRDefault="004B0CDD" w:rsidP="00CB743F">
      <w:pPr>
        <w:tabs>
          <w:tab w:val="left" w:pos="525"/>
          <w:tab w:val="left" w:pos="1680"/>
        </w:tabs>
        <w:ind w:firstLineChars="0" w:firstLine="0"/>
        <w:jc w:val="left"/>
        <w:rPr>
          <w:rFonts w:ascii="Times New Roman" w:eastAsiaTheme="minorEastAsia" w:hAnsi="Times New Roman" w:cs="Times New Roman"/>
          <w:szCs w:val="21"/>
        </w:rPr>
      </w:pPr>
      <w:r w:rsidRPr="00CB743F">
        <w:rPr>
          <w:rFonts w:ascii="Times New Roman" w:eastAsiaTheme="minorEastAsia" w:hAnsi="Times New Roman" w:cs="Times New Roman" w:hint="eastAsia"/>
          <w:szCs w:val="21"/>
        </w:rPr>
        <w:t xml:space="preserve">[3] </w:t>
      </w:r>
      <w:r w:rsidR="00680C4B" w:rsidRPr="00CB743F">
        <w:rPr>
          <w:rFonts w:ascii="Times New Roman" w:eastAsiaTheme="minorEastAsia" w:hAnsi="Times New Roman" w:cs="Times New Roman"/>
          <w:szCs w:val="21"/>
        </w:rPr>
        <w:t>ISO/IEC TS 17961:2013</w:t>
      </w:r>
      <w:r w:rsidR="00680C4B" w:rsidRPr="00CB743F">
        <w:rPr>
          <w:rFonts w:ascii="Times New Roman" w:eastAsiaTheme="minorEastAsia" w:hAnsi="Times New Roman" w:cs="Times New Roman" w:hint="eastAsia"/>
          <w:szCs w:val="21"/>
        </w:rPr>
        <w:t>,</w:t>
      </w:r>
      <w:r w:rsidR="00680C4B" w:rsidRPr="00CB743F">
        <w:rPr>
          <w:rFonts w:ascii="Times New Roman" w:eastAsiaTheme="minorEastAsia" w:hAnsi="Times New Roman" w:cs="Times New Roman"/>
          <w:szCs w:val="21"/>
        </w:rPr>
        <w:t>Information technology - Programming languages, their environments and system software interfaces - C secure coding rules</w:t>
      </w:r>
    </w:p>
    <w:p w:rsidR="004B0CDD" w:rsidRPr="00CB743F" w:rsidRDefault="004B0CDD" w:rsidP="00CB743F">
      <w:pPr>
        <w:tabs>
          <w:tab w:val="left" w:pos="525"/>
          <w:tab w:val="left" w:pos="1680"/>
        </w:tabs>
        <w:ind w:firstLineChars="0" w:firstLine="0"/>
        <w:jc w:val="left"/>
        <w:rPr>
          <w:rFonts w:ascii="Times New Roman" w:eastAsiaTheme="minorEastAsia" w:hAnsi="Times New Roman" w:cs="Times New Roman"/>
          <w:szCs w:val="21"/>
        </w:rPr>
      </w:pPr>
      <w:r w:rsidRPr="00CB743F">
        <w:rPr>
          <w:rFonts w:ascii="Times New Roman" w:eastAsiaTheme="minorEastAsia" w:hAnsi="Times New Roman" w:cs="Times New Roman" w:hint="eastAsia"/>
          <w:szCs w:val="21"/>
        </w:rPr>
        <w:t xml:space="preserve">[4] </w:t>
      </w:r>
      <w:r w:rsidR="00680C4B" w:rsidRPr="00CB743F">
        <w:rPr>
          <w:rFonts w:ascii="Times New Roman" w:eastAsiaTheme="minorEastAsia" w:hAnsi="Times New Roman" w:cs="Times New Roman"/>
          <w:szCs w:val="21"/>
        </w:rPr>
        <w:t>ISO/IEC TR 24772-201</w:t>
      </w:r>
      <w:r w:rsidR="00680C4B" w:rsidRPr="00CB743F">
        <w:rPr>
          <w:rFonts w:ascii="Times New Roman" w:eastAsiaTheme="minorEastAsia" w:hAnsi="Times New Roman" w:cs="Times New Roman" w:hint="eastAsia"/>
          <w:szCs w:val="21"/>
        </w:rPr>
        <w:t>3</w:t>
      </w:r>
      <w:proofErr w:type="gramStart"/>
      <w:r w:rsidR="00680C4B" w:rsidRPr="00CB743F">
        <w:rPr>
          <w:rFonts w:ascii="Times New Roman" w:eastAsiaTheme="minorEastAsia" w:hAnsi="Times New Roman" w:cs="Times New Roman" w:hint="eastAsia"/>
          <w:szCs w:val="21"/>
        </w:rPr>
        <w:t>,</w:t>
      </w:r>
      <w:r w:rsidR="00680C4B" w:rsidRPr="00CB743F">
        <w:rPr>
          <w:rFonts w:ascii="Times New Roman" w:eastAsiaTheme="minorEastAsia" w:hAnsi="Times New Roman" w:cs="Times New Roman"/>
          <w:szCs w:val="21"/>
        </w:rPr>
        <w:t>Information</w:t>
      </w:r>
      <w:proofErr w:type="gramEnd"/>
      <w:r w:rsidR="00680C4B" w:rsidRPr="00CB743F">
        <w:rPr>
          <w:rFonts w:ascii="Times New Roman" w:eastAsiaTheme="minorEastAsia" w:hAnsi="Times New Roman" w:cs="Times New Roman"/>
          <w:szCs w:val="21"/>
        </w:rPr>
        <w:t xml:space="preserve"> technology-Programming languages–Guidance to avoiding vulnerabilities in programming languages through language selection and use</w:t>
      </w:r>
      <w:r w:rsidR="00680C4B" w:rsidRPr="00CB743F">
        <w:rPr>
          <w:rFonts w:ascii="Times New Roman" w:eastAsiaTheme="minorEastAsia" w:hAnsi="Times New Roman" w:cs="Times New Roman" w:hint="eastAsia"/>
          <w:szCs w:val="21"/>
        </w:rPr>
        <w:t>.</w:t>
      </w:r>
    </w:p>
    <w:p w:rsidR="00680C4B" w:rsidRPr="00CB743F" w:rsidRDefault="00680C4B" w:rsidP="00CB743F">
      <w:pPr>
        <w:tabs>
          <w:tab w:val="left" w:pos="525"/>
          <w:tab w:val="left" w:pos="1680"/>
        </w:tabs>
        <w:ind w:firstLineChars="0" w:firstLine="0"/>
        <w:jc w:val="left"/>
        <w:rPr>
          <w:rFonts w:ascii="Times New Roman" w:eastAsiaTheme="minorEastAsia" w:hAnsi="Times New Roman" w:cs="Times New Roman"/>
          <w:szCs w:val="21"/>
        </w:rPr>
      </w:pPr>
      <w:r w:rsidRPr="00CB743F">
        <w:rPr>
          <w:rFonts w:ascii="Times New Roman" w:eastAsiaTheme="minorEastAsia" w:hAnsi="Times New Roman" w:cs="Times New Roman"/>
          <w:szCs w:val="21"/>
        </w:rPr>
        <w:t>[5] SEI CERT Coding Standards</w:t>
      </w:r>
      <w:r w:rsidRPr="00CB743F">
        <w:rPr>
          <w:rFonts w:ascii="Times New Roman" w:eastAsiaTheme="minorEastAsia" w:hAnsi="Times New Roman" w:cs="Times New Roman" w:hint="eastAsia"/>
          <w:szCs w:val="21"/>
        </w:rPr>
        <w:t xml:space="preserve">. </w:t>
      </w:r>
      <w:r w:rsidRPr="00CB743F">
        <w:rPr>
          <w:rFonts w:ascii="Times New Roman" w:eastAsiaTheme="minorEastAsia" w:hAnsi="Times New Roman" w:cs="Times New Roman"/>
          <w:szCs w:val="21"/>
        </w:rPr>
        <w:t>https://www.securecoding.cert.org/confluence/display/seccode/SEI+CERT+Coding+Standards</w:t>
      </w:r>
      <w:r w:rsidRPr="00CB743F">
        <w:rPr>
          <w:rFonts w:ascii="Times New Roman" w:eastAsiaTheme="minorEastAsia" w:hAnsi="Times New Roman" w:cs="Times New Roman" w:hint="eastAsia"/>
          <w:szCs w:val="21"/>
        </w:rPr>
        <w:t>.</w:t>
      </w:r>
    </w:p>
    <w:p w:rsidR="00680C4B" w:rsidRPr="00CB743F" w:rsidRDefault="00680C4B" w:rsidP="00CB743F">
      <w:pPr>
        <w:tabs>
          <w:tab w:val="left" w:pos="525"/>
          <w:tab w:val="left" w:pos="1680"/>
        </w:tabs>
        <w:ind w:firstLineChars="0" w:firstLine="0"/>
        <w:jc w:val="left"/>
        <w:rPr>
          <w:rFonts w:ascii="Times New Roman" w:eastAsiaTheme="minorEastAsia" w:hAnsi="Times New Roman" w:cs="Times New Roman"/>
          <w:szCs w:val="21"/>
        </w:rPr>
      </w:pPr>
      <w:r w:rsidRPr="00CB743F">
        <w:rPr>
          <w:rFonts w:ascii="Times New Roman" w:eastAsiaTheme="minorEastAsia" w:hAnsi="Times New Roman" w:cs="Times New Roman" w:hint="eastAsia"/>
          <w:szCs w:val="21"/>
        </w:rPr>
        <w:t>[6</w:t>
      </w:r>
      <w:r w:rsidR="004B0CDD" w:rsidRPr="00CB743F">
        <w:rPr>
          <w:rFonts w:ascii="Times New Roman" w:eastAsiaTheme="minorEastAsia" w:hAnsi="Times New Roman" w:cs="Times New Roman" w:hint="eastAsia"/>
          <w:szCs w:val="21"/>
        </w:rPr>
        <w:t xml:space="preserve">] </w:t>
      </w:r>
      <w:r w:rsidRPr="00CB743F">
        <w:rPr>
          <w:rFonts w:ascii="Times New Roman" w:eastAsiaTheme="minorEastAsia" w:hAnsi="Times New Roman" w:cs="Times New Roman"/>
          <w:szCs w:val="21"/>
        </w:rPr>
        <w:t>MISRA C</w:t>
      </w:r>
      <w:proofErr w:type="gramStart"/>
      <w:r w:rsidRPr="00CB743F">
        <w:rPr>
          <w:rFonts w:ascii="Times New Roman" w:eastAsiaTheme="minorEastAsia" w:hAnsi="Times New Roman" w:cs="Times New Roman"/>
          <w:szCs w:val="21"/>
        </w:rPr>
        <w:t>:2012Guidelines</w:t>
      </w:r>
      <w:proofErr w:type="gramEnd"/>
      <w:r w:rsidRPr="00CB743F">
        <w:rPr>
          <w:rFonts w:ascii="Times New Roman" w:eastAsiaTheme="minorEastAsia" w:hAnsi="Times New Roman" w:cs="Times New Roman"/>
          <w:szCs w:val="21"/>
        </w:rPr>
        <w:t xml:space="preserve"> for the use of </w:t>
      </w:r>
      <w:proofErr w:type="spellStart"/>
      <w:r w:rsidRPr="00CB743F">
        <w:rPr>
          <w:rFonts w:ascii="Times New Roman" w:eastAsiaTheme="minorEastAsia" w:hAnsi="Times New Roman" w:cs="Times New Roman"/>
          <w:szCs w:val="21"/>
        </w:rPr>
        <w:t>theC</w:t>
      </w:r>
      <w:proofErr w:type="spellEnd"/>
      <w:r w:rsidRPr="00CB743F">
        <w:rPr>
          <w:rFonts w:ascii="Times New Roman" w:eastAsiaTheme="minorEastAsia" w:hAnsi="Times New Roman" w:cs="Times New Roman"/>
          <w:szCs w:val="21"/>
        </w:rPr>
        <w:t xml:space="preserve"> language in critical systems.</w:t>
      </w:r>
    </w:p>
    <w:p w:rsidR="00DB6411" w:rsidRPr="00CB743F" w:rsidRDefault="00680C4B" w:rsidP="00CB743F">
      <w:pPr>
        <w:tabs>
          <w:tab w:val="left" w:pos="525"/>
          <w:tab w:val="left" w:pos="1680"/>
        </w:tabs>
        <w:ind w:firstLineChars="0" w:firstLine="0"/>
        <w:jc w:val="left"/>
        <w:rPr>
          <w:rFonts w:ascii="Times New Roman" w:eastAsiaTheme="minorEastAsia" w:hAnsi="Times New Roman" w:cs="Times New Roman"/>
          <w:szCs w:val="21"/>
        </w:rPr>
      </w:pPr>
      <w:r w:rsidRPr="00CB743F">
        <w:rPr>
          <w:rFonts w:ascii="Times New Roman" w:eastAsiaTheme="minorEastAsia" w:hAnsi="Times New Roman" w:cs="Times New Roman" w:hint="eastAsia"/>
          <w:szCs w:val="21"/>
        </w:rPr>
        <w:t>[7</w:t>
      </w:r>
      <w:r w:rsidR="004B0CDD" w:rsidRPr="00CB743F">
        <w:rPr>
          <w:rFonts w:ascii="Times New Roman" w:eastAsiaTheme="minorEastAsia" w:hAnsi="Times New Roman" w:cs="Times New Roman" w:hint="eastAsia"/>
          <w:szCs w:val="21"/>
        </w:rPr>
        <w:t xml:space="preserve">] </w:t>
      </w:r>
      <w:r w:rsidR="00DB6411" w:rsidRPr="00CB743F">
        <w:rPr>
          <w:rFonts w:ascii="Times New Roman" w:eastAsiaTheme="minorEastAsia" w:hAnsi="Times New Roman" w:cs="Times New Roman" w:hint="eastAsia"/>
          <w:szCs w:val="21"/>
        </w:rPr>
        <w:t>MISRA C++: 2008 Guidelines for the Use of the C++ Language in Critical Systems.</w:t>
      </w:r>
    </w:p>
    <w:p w:rsidR="004B0CDD" w:rsidRDefault="00DB6411" w:rsidP="00CB743F">
      <w:pPr>
        <w:tabs>
          <w:tab w:val="left" w:pos="525"/>
          <w:tab w:val="left" w:pos="1680"/>
        </w:tabs>
        <w:ind w:firstLineChars="0" w:firstLine="0"/>
        <w:jc w:val="left"/>
        <w:rPr>
          <w:rFonts w:ascii="Times New Roman" w:eastAsiaTheme="minorEastAsia" w:hAnsi="Times New Roman" w:cs="Times New Roman"/>
          <w:szCs w:val="21"/>
        </w:rPr>
      </w:pPr>
      <w:r w:rsidRPr="00CB743F">
        <w:rPr>
          <w:rFonts w:ascii="Times New Roman" w:eastAsiaTheme="minorEastAsia" w:hAnsi="Times New Roman" w:cs="Times New Roman"/>
          <w:szCs w:val="21"/>
        </w:rPr>
        <w:t xml:space="preserve">[8] </w:t>
      </w:r>
      <w:r w:rsidR="00680C4B" w:rsidRPr="00CB743F">
        <w:rPr>
          <w:rFonts w:ascii="Times New Roman" w:eastAsiaTheme="minorEastAsia" w:hAnsi="Times New Roman" w:cs="Times New Roman" w:hint="eastAsia"/>
          <w:szCs w:val="21"/>
        </w:rPr>
        <w:t xml:space="preserve">HPE Security Fortify </w:t>
      </w:r>
      <w:r w:rsidR="00680C4B" w:rsidRPr="00CB743F">
        <w:rPr>
          <w:rFonts w:ascii="Times New Roman" w:eastAsiaTheme="minorEastAsia" w:hAnsi="Times New Roman" w:cs="Times New Roman" w:hint="eastAsia"/>
          <w:szCs w:val="21"/>
        </w:rPr>
        <w:t>分类法：软件安全错误</w:t>
      </w:r>
      <w:r w:rsidR="00680C4B" w:rsidRPr="00CB743F">
        <w:rPr>
          <w:rFonts w:ascii="Times New Roman" w:eastAsiaTheme="minorEastAsia" w:hAnsi="Times New Roman" w:cs="Times New Roman" w:hint="eastAsia"/>
          <w:szCs w:val="21"/>
        </w:rPr>
        <w:t xml:space="preserve">. </w:t>
      </w:r>
      <w:r w:rsidR="00CF0389" w:rsidRPr="002C6AE1">
        <w:t>http://www.hpenterprisesecurity.com/vulncat/zh_CN/vulncat/intro.html</w:t>
      </w:r>
      <w:r w:rsidR="00680C4B" w:rsidRPr="00CB743F">
        <w:rPr>
          <w:rFonts w:ascii="Times New Roman" w:eastAsiaTheme="minorEastAsia" w:hAnsi="Times New Roman" w:cs="Times New Roman" w:hint="eastAsia"/>
          <w:szCs w:val="21"/>
        </w:rPr>
        <w:t>.</w:t>
      </w:r>
    </w:p>
    <w:p w:rsidR="00297E8D" w:rsidRPr="00CB743F" w:rsidRDefault="00CF0389" w:rsidP="00CB743F">
      <w:pPr>
        <w:tabs>
          <w:tab w:val="left" w:pos="525"/>
          <w:tab w:val="left" w:pos="1680"/>
        </w:tabs>
        <w:ind w:firstLineChars="0" w:firstLine="0"/>
        <w:jc w:val="left"/>
        <w:rPr>
          <w:rFonts w:ascii="Times New Roman" w:eastAsiaTheme="minorEastAsia" w:hAnsi="Times New Roman" w:cs="Times New Roman"/>
          <w:szCs w:val="21"/>
        </w:rPr>
      </w:pPr>
      <w:r w:rsidRPr="002C6AE1">
        <w:rPr>
          <w:rFonts w:ascii="Times New Roman" w:eastAsiaTheme="minorEastAsia" w:hAnsi="Times New Roman" w:cs="Times New Roman"/>
          <w:szCs w:val="21"/>
        </w:rPr>
        <w:t xml:space="preserve">[9] RFC3280  </w:t>
      </w:r>
      <w:r w:rsidRPr="002C6AE1">
        <w:rPr>
          <w:rFonts w:ascii="Times New Roman" w:eastAsiaTheme="minorEastAsia" w:hAnsi="Times New Roman" w:cs="Times New Roman" w:hint="eastAsia"/>
          <w:szCs w:val="21"/>
        </w:rPr>
        <w:t>互联网</w:t>
      </w:r>
      <w:r w:rsidRPr="002C6AE1">
        <w:rPr>
          <w:rFonts w:ascii="Times New Roman" w:eastAsiaTheme="minorEastAsia" w:hAnsi="Times New Roman" w:cs="Times New Roman"/>
          <w:szCs w:val="21"/>
        </w:rPr>
        <w:t>X.509</w:t>
      </w:r>
      <w:r w:rsidRPr="002C6AE1">
        <w:rPr>
          <w:rFonts w:ascii="Times New Roman" w:eastAsiaTheme="minorEastAsia" w:hAnsi="Times New Roman" w:cs="Times New Roman" w:hint="eastAsia"/>
          <w:szCs w:val="21"/>
        </w:rPr>
        <w:t>公</w:t>
      </w:r>
      <w:proofErr w:type="gramStart"/>
      <w:r w:rsidRPr="002C6AE1">
        <w:rPr>
          <w:rFonts w:ascii="Times New Roman" w:eastAsiaTheme="minorEastAsia" w:hAnsi="Times New Roman" w:cs="Times New Roman" w:hint="eastAsia"/>
          <w:szCs w:val="21"/>
        </w:rPr>
        <w:t>钥</w:t>
      </w:r>
      <w:proofErr w:type="gramEnd"/>
      <w:r w:rsidRPr="002C6AE1">
        <w:rPr>
          <w:rFonts w:ascii="Times New Roman" w:eastAsiaTheme="minorEastAsia" w:hAnsi="Times New Roman" w:cs="Times New Roman" w:hint="eastAsia"/>
          <w:szCs w:val="21"/>
        </w:rPr>
        <w:t>基础设施证书和</w:t>
      </w:r>
      <w:r w:rsidRPr="002C6AE1">
        <w:rPr>
          <w:rFonts w:ascii="Times New Roman" w:eastAsiaTheme="minorEastAsia" w:hAnsi="Times New Roman" w:cs="Times New Roman"/>
          <w:szCs w:val="21"/>
        </w:rPr>
        <w:t>CRL</w:t>
      </w:r>
      <w:r w:rsidRPr="002C6AE1">
        <w:rPr>
          <w:rFonts w:ascii="Times New Roman" w:eastAsiaTheme="minorEastAsia" w:hAnsi="Times New Roman" w:cs="Times New Roman" w:hint="eastAsia"/>
          <w:szCs w:val="21"/>
        </w:rPr>
        <w:t>轮廓</w:t>
      </w:r>
      <w:r w:rsidRPr="002C6AE1">
        <w:rPr>
          <w:rFonts w:ascii="Times New Roman" w:eastAsiaTheme="minorEastAsia" w:hAnsi="Times New Roman" w:cs="Times New Roman"/>
          <w:szCs w:val="21"/>
        </w:rPr>
        <w:t>(RFC 3280 Internet X.509 Public Key Infrastructure Certificate and Certificate Revocation List (CRL) Profile)</w:t>
      </w:r>
    </w:p>
    <w:p w:rsidR="004B0CDD" w:rsidRPr="00C03652" w:rsidRDefault="004B0CDD" w:rsidP="004B0CDD">
      <w:pPr>
        <w:pStyle w:val="affb"/>
        <w:spacing w:line="360" w:lineRule="auto"/>
        <w:rPr>
          <w:rFonts w:ascii="Times New Roman"/>
        </w:rPr>
      </w:pPr>
    </w:p>
    <w:p w:rsidR="00CB743F" w:rsidRPr="00CB743F" w:rsidRDefault="00CB743F" w:rsidP="00CB743F">
      <w:pPr>
        <w:framePr w:hSpace="181" w:vSpace="181" w:wrap="around" w:vAnchor="text" w:hAnchor="margin" w:xAlign="center" w:y="1"/>
        <w:ind w:firstLineChars="0" w:firstLine="0"/>
        <w:rPr>
          <w:rFonts w:ascii="Times New Roman" w:hAnsi="Times New Roman" w:cs="Times New Roman"/>
          <w:szCs w:val="24"/>
        </w:rPr>
      </w:pPr>
      <w:r w:rsidRPr="00CB743F">
        <w:rPr>
          <w:rFonts w:ascii="Times New Roman" w:hAnsi="Times New Roman" w:cs="Times New Roman"/>
          <w:szCs w:val="24"/>
        </w:rPr>
        <w:t>_________________________________</w:t>
      </w:r>
    </w:p>
    <w:p w:rsidR="004B0CDD" w:rsidRPr="00F3004C" w:rsidRDefault="004B0CDD" w:rsidP="004B0CDD">
      <w:pPr>
        <w:pStyle w:val="affb"/>
        <w:spacing w:line="360" w:lineRule="auto"/>
        <w:rPr>
          <w:rFonts w:ascii="Times New Roman"/>
        </w:rPr>
      </w:pPr>
    </w:p>
    <w:p w:rsidR="00CB0F47" w:rsidRPr="004B0CDD" w:rsidRDefault="00CB0F47" w:rsidP="004B0CDD">
      <w:pPr>
        <w:ind w:firstLine="420"/>
      </w:pPr>
    </w:p>
    <w:sectPr w:rsidR="00CB0F47" w:rsidRPr="004B0CDD" w:rsidSect="002A299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3" w:author="Daniel" w:date="2018-06-04T13:52:00Z" w:initials="D">
    <w:p w:rsidR="00C464E1" w:rsidRDefault="00C464E1" w:rsidP="00D74990">
      <w:pPr>
        <w:pStyle w:val="aff0"/>
        <w:ind w:firstLine="420"/>
      </w:pPr>
      <w:r>
        <w:rPr>
          <w:rStyle w:val="aff9"/>
        </w:rPr>
        <w:annotationRef/>
      </w:r>
      <w:r>
        <w:t>是否改为</w:t>
      </w:r>
      <w:r>
        <w:rPr>
          <w:rFonts w:hint="eastAsia"/>
        </w:rPr>
        <w:t>：</w:t>
      </w:r>
      <w:r>
        <w:t>在编程开发阶段尽可能考虑安全要素</w:t>
      </w:r>
      <w:r>
        <w:rPr>
          <w:rFonts w:hint="eastAsia"/>
        </w:rPr>
        <w:t>，</w:t>
      </w:r>
      <w:r>
        <w:t>以提升软件的安全性</w:t>
      </w:r>
    </w:p>
    <w:p w:rsidR="00C464E1" w:rsidRDefault="00C464E1" w:rsidP="00D74990">
      <w:pPr>
        <w:pStyle w:val="aff0"/>
        <w:ind w:firstLine="420"/>
      </w:pPr>
      <w:r>
        <w:rPr>
          <w:rFonts w:hint="eastAsia"/>
        </w:rPr>
        <w:t>答复：已按要求修改。</w:t>
      </w:r>
    </w:p>
  </w:comment>
  <w:comment w:id="256" w:author="Daniel" w:date="2018-06-05T08:25:00Z" w:initials="D">
    <w:p w:rsidR="00C464E1" w:rsidRDefault="00C464E1" w:rsidP="00D74990">
      <w:pPr>
        <w:pStyle w:val="aff0"/>
        <w:ind w:firstLine="420"/>
      </w:pPr>
      <w:r>
        <w:rPr>
          <w:rStyle w:val="aff9"/>
        </w:rPr>
        <w:annotationRef/>
      </w:r>
      <w:r>
        <w:t>应给出缩略语</w:t>
      </w:r>
    </w:p>
    <w:p w:rsidR="00C464E1" w:rsidRDefault="00C464E1" w:rsidP="00D74990">
      <w:pPr>
        <w:pStyle w:val="aff0"/>
        <w:ind w:firstLine="420"/>
      </w:pPr>
      <w:r>
        <w:rPr>
          <w:rFonts w:hint="eastAsia"/>
        </w:rPr>
        <w:t>已修改，在后面给出了缩略语。</w:t>
      </w:r>
    </w:p>
  </w:comment>
  <w:comment w:id="299" w:author="Daniel" w:date="2018-06-05T13:24:00Z" w:initials="D">
    <w:p w:rsidR="00C464E1" w:rsidRDefault="00C464E1" w:rsidP="00D74990">
      <w:pPr>
        <w:pStyle w:val="aff0"/>
        <w:ind w:firstLine="420"/>
      </w:pPr>
      <w:r>
        <w:rPr>
          <w:rStyle w:val="aff9"/>
        </w:rPr>
        <w:annotationRef/>
      </w:r>
      <w:r>
        <w:t>应用软件</w:t>
      </w:r>
      <w:r>
        <w:rPr>
          <w:rFonts w:hint="eastAsia"/>
        </w:rPr>
        <w:t>、</w:t>
      </w:r>
      <w:r>
        <w:t>口令</w:t>
      </w:r>
      <w:r>
        <w:rPr>
          <w:rFonts w:hint="eastAsia"/>
        </w:rPr>
        <w:t>、</w:t>
      </w:r>
      <w:r>
        <w:t>应用软件日志等属于常见术语</w:t>
      </w:r>
      <w:r>
        <w:rPr>
          <w:rFonts w:hint="eastAsia"/>
        </w:rPr>
        <w:t>，</w:t>
      </w:r>
      <w:r>
        <w:t>建议进行核实与其他标准保持一致</w:t>
      </w:r>
      <w:r>
        <w:rPr>
          <w:rFonts w:hint="eastAsia"/>
        </w:rPr>
        <w:t>。</w:t>
      </w:r>
    </w:p>
    <w:p w:rsidR="00C464E1" w:rsidRDefault="00C464E1" w:rsidP="00D74990">
      <w:pPr>
        <w:pStyle w:val="aff0"/>
        <w:ind w:firstLine="420"/>
      </w:pPr>
      <w:r>
        <w:rPr>
          <w:rFonts w:hint="eastAsia"/>
        </w:rPr>
        <w:t>另外，可考虑简化常见的术语与定义数量，目前偏多</w:t>
      </w:r>
    </w:p>
    <w:p w:rsidR="00C464E1" w:rsidRPr="00C464E1" w:rsidRDefault="00C464E1" w:rsidP="00D74990">
      <w:pPr>
        <w:pStyle w:val="aff0"/>
        <w:ind w:firstLine="420"/>
      </w:pPr>
      <w:r>
        <w:rPr>
          <w:rFonts w:hint="eastAsia"/>
        </w:rPr>
        <w:t>答复：</w:t>
      </w:r>
      <w:r w:rsidR="0088659D">
        <w:rPr>
          <w:rFonts w:hint="eastAsia"/>
        </w:rPr>
        <w:t>目前定义</w:t>
      </w:r>
      <w:r>
        <w:rPr>
          <w:rFonts w:hint="eastAsia"/>
        </w:rPr>
        <w:t>已参考相关标准。</w:t>
      </w:r>
    </w:p>
  </w:comment>
  <w:comment w:id="301" w:author="Daniel" w:date="2018-01-14T21:19:00Z" w:initials="D">
    <w:p w:rsidR="00C464E1" w:rsidRDefault="00C464E1" w:rsidP="00D74990">
      <w:pPr>
        <w:pStyle w:val="aff0"/>
        <w:ind w:firstLine="420"/>
      </w:pPr>
      <w:r>
        <w:rPr>
          <w:rStyle w:val="aff9"/>
        </w:rPr>
        <w:annotationRef/>
      </w:r>
      <w:proofErr w:type="gramStart"/>
      <w:r>
        <w:t>前面应空两个</w:t>
      </w:r>
      <w:proofErr w:type="gramEnd"/>
      <w:r>
        <w:t>字符</w:t>
      </w:r>
    </w:p>
  </w:comment>
  <w:comment w:id="302" w:author="chenyu" w:date="2018-06-05T06:27:00Z" w:initials="c">
    <w:p w:rsidR="00C464E1" w:rsidRDefault="00C464E1">
      <w:pPr>
        <w:pStyle w:val="aff0"/>
        <w:ind w:firstLine="420"/>
      </w:pPr>
      <w:r>
        <w:rPr>
          <w:rStyle w:val="aff9"/>
        </w:rPr>
        <w:annotationRef/>
      </w:r>
      <w:r>
        <w:rPr>
          <w:rFonts w:hint="eastAsia"/>
        </w:rPr>
        <w:t>已修改</w:t>
      </w:r>
    </w:p>
  </w:comment>
  <w:comment w:id="308" w:author="Daniel" w:date="2018-06-04T17:38:00Z" w:initials="D">
    <w:p w:rsidR="00C464E1" w:rsidRDefault="00C464E1" w:rsidP="00D74990">
      <w:pPr>
        <w:pStyle w:val="aff0"/>
        <w:ind w:firstLine="420"/>
      </w:pPr>
      <w:r>
        <w:rPr>
          <w:rStyle w:val="aff9"/>
        </w:rPr>
        <w:annotationRef/>
      </w:r>
      <w:proofErr w:type="gramStart"/>
      <w:r>
        <w:t>注完全</w:t>
      </w:r>
      <w:proofErr w:type="gramEnd"/>
      <w:r>
        <w:t>可以作为定义的正文</w:t>
      </w:r>
      <w:r>
        <w:rPr>
          <w:rFonts w:hint="eastAsia"/>
        </w:rPr>
        <w:t>，</w:t>
      </w:r>
      <w:r>
        <w:t>建议考虑合并</w:t>
      </w:r>
    </w:p>
    <w:p w:rsidR="00C464E1" w:rsidRDefault="00C464E1" w:rsidP="00D15948">
      <w:pPr>
        <w:pStyle w:val="aff0"/>
        <w:ind w:firstLineChars="95" w:firstLine="199"/>
      </w:pPr>
    </w:p>
  </w:comment>
  <w:comment w:id="309" w:author="chenyu" w:date="2018-06-05T06:27:00Z" w:initials="c">
    <w:p w:rsidR="00C464E1" w:rsidRDefault="00C464E1">
      <w:pPr>
        <w:pStyle w:val="aff0"/>
        <w:ind w:firstLine="420"/>
      </w:pPr>
      <w:r>
        <w:rPr>
          <w:rStyle w:val="aff9"/>
        </w:rPr>
        <w:annotationRef/>
      </w:r>
      <w:r>
        <w:rPr>
          <w:rFonts w:hint="eastAsia"/>
        </w:rPr>
        <w:t>已修改</w:t>
      </w:r>
    </w:p>
  </w:comment>
  <w:comment w:id="315" w:author="Daniel" w:date="2018-06-04T17:38:00Z" w:initials="D">
    <w:p w:rsidR="00C464E1" w:rsidRDefault="00C464E1" w:rsidP="003C1FB8">
      <w:pPr>
        <w:pStyle w:val="aff0"/>
        <w:ind w:firstLine="420"/>
      </w:pPr>
      <w:r>
        <w:rPr>
          <w:rStyle w:val="aff9"/>
        </w:rPr>
        <w:annotationRef/>
      </w:r>
      <w:r>
        <w:t>威胁</w:t>
      </w:r>
      <w:r>
        <w:t>or</w:t>
      </w:r>
      <w:r>
        <w:t>攻击</w:t>
      </w:r>
      <w:r>
        <w:rPr>
          <w:rFonts w:hint="eastAsia"/>
        </w:rPr>
        <w:t>？</w:t>
      </w:r>
    </w:p>
    <w:p w:rsidR="00C464E1" w:rsidRDefault="00C464E1" w:rsidP="00377582">
      <w:pPr>
        <w:pStyle w:val="aff0"/>
        <w:ind w:firstLineChars="95" w:firstLine="199"/>
      </w:pPr>
      <w:r>
        <w:rPr>
          <w:rFonts w:hint="eastAsia"/>
        </w:rPr>
        <w:t>答复：威胁</w:t>
      </w:r>
      <w:r>
        <w:rPr>
          <w:rFonts w:hint="eastAsia"/>
        </w:rPr>
        <w:t xml:space="preserve"> </w:t>
      </w:r>
      <w:r>
        <w:rPr>
          <w:rFonts w:hint="eastAsia"/>
        </w:rPr>
        <w:t>更为恰当</w:t>
      </w:r>
    </w:p>
  </w:comment>
  <w:comment w:id="320" w:author="Daniel" w:date="2018-01-14T21:31:00Z" w:initials="D">
    <w:p w:rsidR="00C464E1" w:rsidRDefault="00C464E1" w:rsidP="003C1FB8">
      <w:pPr>
        <w:pStyle w:val="aff0"/>
        <w:ind w:firstLine="420"/>
      </w:pPr>
      <w:r>
        <w:rPr>
          <w:rStyle w:val="aff9"/>
        </w:rPr>
        <w:annotationRef/>
      </w:r>
      <w:r>
        <w:t>是否改为</w:t>
      </w:r>
      <w:r>
        <w:rPr>
          <w:rFonts w:hint="eastAsia"/>
        </w:rPr>
        <w:t>：</w:t>
      </w:r>
      <w:r>
        <w:t>向访问者散播恶意代码</w:t>
      </w:r>
      <w:r>
        <w:rPr>
          <w:rFonts w:hint="eastAsia"/>
        </w:rPr>
        <w:t>？</w:t>
      </w:r>
    </w:p>
  </w:comment>
  <w:comment w:id="321" w:author="chenyu" w:date="2018-06-05T06:27:00Z" w:initials="c">
    <w:p w:rsidR="00C464E1" w:rsidRDefault="00C464E1">
      <w:pPr>
        <w:pStyle w:val="aff0"/>
        <w:ind w:firstLine="420"/>
      </w:pPr>
      <w:r>
        <w:rPr>
          <w:rStyle w:val="aff9"/>
        </w:rPr>
        <w:annotationRef/>
      </w:r>
      <w:r>
        <w:rPr>
          <w:rFonts w:hint="eastAsia"/>
        </w:rPr>
        <w:t>已修改</w:t>
      </w:r>
    </w:p>
  </w:comment>
  <w:comment w:id="341" w:author="Daniel" w:date="2018-01-14T21:32:00Z" w:initials="D">
    <w:p w:rsidR="00C464E1" w:rsidRDefault="00C464E1" w:rsidP="003C1FB8">
      <w:pPr>
        <w:pStyle w:val="aff0"/>
        <w:ind w:firstLine="420"/>
      </w:pPr>
      <w:r>
        <w:rPr>
          <w:rStyle w:val="aff9"/>
        </w:rPr>
        <w:annotationRef/>
      </w:r>
      <w:r>
        <w:t>专业术语是否需要定义</w:t>
      </w:r>
      <w:r>
        <w:rPr>
          <w:rFonts w:hint="eastAsia"/>
        </w:rPr>
        <w:t>？</w:t>
      </w:r>
    </w:p>
  </w:comment>
  <w:comment w:id="342" w:author="chenyu" w:date="2018-06-05T06:30:00Z" w:initials="c">
    <w:p w:rsidR="00C464E1" w:rsidRDefault="00C464E1">
      <w:pPr>
        <w:pStyle w:val="aff0"/>
        <w:ind w:firstLine="420"/>
      </w:pPr>
      <w:r>
        <w:rPr>
          <w:rStyle w:val="aff9"/>
        </w:rPr>
        <w:annotationRef/>
      </w:r>
      <w:r>
        <w:rPr>
          <w:rFonts w:hint="eastAsia"/>
        </w:rPr>
        <w:t>考虑到标准术语已经很多，故删除这个举例</w:t>
      </w:r>
    </w:p>
  </w:comment>
  <w:comment w:id="344" w:author="Daniel" w:date="2018-01-14T21:32:00Z" w:initials="D">
    <w:p w:rsidR="00C464E1" w:rsidRDefault="00C464E1" w:rsidP="003C1FB8">
      <w:pPr>
        <w:pStyle w:val="aff0"/>
        <w:ind w:firstLine="420"/>
      </w:pPr>
      <w:r>
        <w:rPr>
          <w:rStyle w:val="aff9"/>
        </w:rPr>
        <w:annotationRef/>
      </w:r>
      <w:r>
        <w:t>可考虑写为注</w:t>
      </w:r>
    </w:p>
  </w:comment>
  <w:comment w:id="345" w:author="chenyu" w:date="2018-06-05T06:28:00Z" w:initials="c">
    <w:p w:rsidR="00C464E1" w:rsidRDefault="00C464E1">
      <w:pPr>
        <w:pStyle w:val="aff0"/>
        <w:ind w:firstLine="420"/>
      </w:pPr>
      <w:r>
        <w:rPr>
          <w:rStyle w:val="aff9"/>
        </w:rPr>
        <w:annotationRef/>
      </w:r>
      <w:r>
        <w:rPr>
          <w:rFonts w:hint="eastAsia"/>
        </w:rPr>
        <w:t>已修改</w:t>
      </w:r>
    </w:p>
  </w:comment>
  <w:comment w:id="353" w:author="Daniel" w:date="2018-01-14T21:33:00Z" w:initials="D">
    <w:p w:rsidR="00C464E1" w:rsidRDefault="00C464E1" w:rsidP="003C1FB8">
      <w:pPr>
        <w:pStyle w:val="aff0"/>
        <w:ind w:firstLine="420"/>
      </w:pPr>
      <w:r>
        <w:rPr>
          <w:rStyle w:val="aff9"/>
        </w:rPr>
        <w:annotationRef/>
      </w:r>
      <w:r>
        <w:t>可考虑写为主</w:t>
      </w:r>
      <w:r>
        <w:rPr>
          <w:rFonts w:hint="eastAsia"/>
        </w:rPr>
        <w:t>，</w:t>
      </w:r>
      <w:r>
        <w:t>另外修改口语化的词</w:t>
      </w:r>
    </w:p>
  </w:comment>
  <w:comment w:id="354" w:author="chenyu" w:date="2018-06-05T06:34:00Z" w:initials="c">
    <w:p w:rsidR="00C464E1" w:rsidRDefault="00C464E1">
      <w:pPr>
        <w:pStyle w:val="aff0"/>
        <w:ind w:firstLine="420"/>
      </w:pPr>
      <w:r>
        <w:rPr>
          <w:rStyle w:val="aff9"/>
        </w:rPr>
        <w:annotationRef/>
      </w:r>
      <w:r>
        <w:rPr>
          <w:rFonts w:hint="eastAsia"/>
        </w:rPr>
        <w:t>已修改</w:t>
      </w:r>
    </w:p>
  </w:comment>
  <w:comment w:id="365" w:author="Daniel" w:date="2018-01-14T21:33:00Z" w:initials="D">
    <w:p w:rsidR="00C464E1" w:rsidRDefault="00C464E1" w:rsidP="003C1FB8">
      <w:pPr>
        <w:pStyle w:val="aff0"/>
        <w:ind w:firstLine="420"/>
      </w:pPr>
      <w:r>
        <w:rPr>
          <w:rStyle w:val="aff9"/>
        </w:rPr>
        <w:annotationRef/>
      </w:r>
      <w:r>
        <w:t>建议用一句话顿号隔开的形式进行定义</w:t>
      </w:r>
    </w:p>
  </w:comment>
  <w:comment w:id="366" w:author="chenyu" w:date="2018-06-05T06:29:00Z" w:initials="c">
    <w:p w:rsidR="00C464E1" w:rsidRDefault="00C464E1">
      <w:pPr>
        <w:pStyle w:val="aff0"/>
        <w:ind w:firstLine="420"/>
      </w:pPr>
      <w:r>
        <w:rPr>
          <w:rStyle w:val="aff9"/>
        </w:rPr>
        <w:annotationRef/>
      </w:r>
      <w:r>
        <w:rPr>
          <w:rFonts w:hint="eastAsia"/>
        </w:rPr>
        <w:t>已修改</w:t>
      </w:r>
    </w:p>
  </w:comment>
  <w:comment w:id="383" w:author="Daniel" w:date="2018-01-14T21:36:00Z" w:initials="D">
    <w:p w:rsidR="00C464E1" w:rsidRDefault="00C464E1" w:rsidP="003C1FB8">
      <w:pPr>
        <w:pStyle w:val="aff0"/>
        <w:ind w:firstLine="420"/>
      </w:pPr>
      <w:r>
        <w:rPr>
          <w:rStyle w:val="aff9"/>
        </w:rPr>
        <w:annotationRef/>
      </w:r>
      <w:r>
        <w:t>改掉口语化的描述方式</w:t>
      </w:r>
    </w:p>
  </w:comment>
  <w:comment w:id="384" w:author="chenyu" w:date="2018-06-05T06:34:00Z" w:initials="c">
    <w:p w:rsidR="00C464E1" w:rsidRDefault="00C464E1">
      <w:pPr>
        <w:pStyle w:val="aff0"/>
        <w:ind w:firstLine="420"/>
      </w:pPr>
      <w:r>
        <w:rPr>
          <w:rStyle w:val="aff9"/>
        </w:rPr>
        <w:annotationRef/>
      </w:r>
      <w:r>
        <w:rPr>
          <w:rFonts w:hint="eastAsia"/>
        </w:rPr>
        <w:t>已修改</w:t>
      </w:r>
    </w:p>
  </w:comment>
  <w:comment w:id="399" w:author="Daniel" w:date="2018-01-14T21:35:00Z" w:initials="D">
    <w:p w:rsidR="00C464E1" w:rsidRDefault="00C464E1" w:rsidP="003C1FB8">
      <w:pPr>
        <w:pStyle w:val="aff0"/>
        <w:ind w:firstLine="420"/>
      </w:pPr>
      <w:r>
        <w:rPr>
          <w:rStyle w:val="aff9"/>
        </w:rPr>
        <w:annotationRef/>
      </w:r>
      <w:r>
        <w:t>定义中的解释过细</w:t>
      </w:r>
      <w:r>
        <w:rPr>
          <w:rFonts w:hint="eastAsia"/>
        </w:rPr>
        <w:t>，</w:t>
      </w:r>
      <w:r>
        <w:t>可在注里说明</w:t>
      </w:r>
    </w:p>
    <w:p w:rsidR="00C464E1" w:rsidRDefault="00C464E1" w:rsidP="003C1FB8">
      <w:pPr>
        <w:pStyle w:val="aff0"/>
        <w:ind w:firstLine="420"/>
      </w:pPr>
      <w:r>
        <w:rPr>
          <w:rFonts w:hint="eastAsia"/>
        </w:rPr>
        <w:t>答复：已修改</w:t>
      </w:r>
    </w:p>
  </w:comment>
  <w:comment w:id="403" w:author="Daniel" w:date="2018-01-14T21:36:00Z" w:initials="D">
    <w:p w:rsidR="00C464E1" w:rsidRDefault="00C464E1" w:rsidP="003C1FB8">
      <w:pPr>
        <w:pStyle w:val="aff0"/>
        <w:ind w:firstLine="420"/>
      </w:pPr>
      <w:r>
        <w:rPr>
          <w:rStyle w:val="aff9"/>
        </w:rPr>
        <w:annotationRef/>
      </w:r>
      <w:r>
        <w:t>暂停</w:t>
      </w:r>
      <w:r>
        <w:rPr>
          <w:rFonts w:hint="eastAsia"/>
        </w:rPr>
        <w:t>？</w:t>
      </w:r>
    </w:p>
    <w:p w:rsidR="00C464E1" w:rsidRDefault="00C464E1" w:rsidP="003C1FB8">
      <w:pPr>
        <w:pStyle w:val="aff0"/>
        <w:ind w:firstLine="420"/>
      </w:pPr>
      <w:r>
        <w:rPr>
          <w:rFonts w:hint="eastAsia"/>
        </w:rPr>
        <w:t>答复：已修改</w:t>
      </w:r>
    </w:p>
  </w:comment>
  <w:comment w:id="457" w:author="Daniel" w:date="2018-01-14T21:45:00Z" w:initials="D">
    <w:p w:rsidR="00C464E1" w:rsidRDefault="00C464E1" w:rsidP="00175688">
      <w:pPr>
        <w:pStyle w:val="aff0"/>
        <w:ind w:firstLine="420"/>
      </w:pPr>
      <w:r>
        <w:rPr>
          <w:rStyle w:val="aff9"/>
        </w:rPr>
        <w:annotationRef/>
      </w:r>
      <w:r>
        <w:t>缩略语</w:t>
      </w:r>
    </w:p>
  </w:comment>
  <w:comment w:id="468" w:author="Daniel" w:date="2018-01-14T21:41:00Z" w:initials="D">
    <w:p w:rsidR="00C464E1" w:rsidRDefault="00C464E1" w:rsidP="003E2A12">
      <w:pPr>
        <w:pStyle w:val="aff0"/>
        <w:ind w:firstLine="420"/>
      </w:pPr>
      <w:r>
        <w:rPr>
          <w:rStyle w:val="aff9"/>
        </w:rPr>
        <w:annotationRef/>
      </w:r>
      <w:r>
        <w:t>缩略语中没包含</w:t>
      </w:r>
    </w:p>
  </w:comment>
  <w:comment w:id="469" w:author="chenyu" w:date="2018-06-05T06:39:00Z" w:initials="c">
    <w:p w:rsidR="00C464E1" w:rsidRDefault="00C464E1" w:rsidP="003E2A12">
      <w:pPr>
        <w:pStyle w:val="aff0"/>
        <w:ind w:firstLine="420"/>
      </w:pPr>
      <w:r>
        <w:rPr>
          <w:rStyle w:val="aff9"/>
        </w:rPr>
        <w:annotationRef/>
      </w:r>
      <w:r>
        <w:rPr>
          <w:rFonts w:hint="eastAsia"/>
        </w:rPr>
        <w:t>已加入</w:t>
      </w:r>
    </w:p>
  </w:comment>
  <w:comment w:id="492" w:author="Daniel" w:date="2018-01-14T21:40:00Z" w:initials="D">
    <w:p w:rsidR="00C464E1" w:rsidRDefault="00C464E1" w:rsidP="003C1FB8">
      <w:pPr>
        <w:pStyle w:val="aff0"/>
        <w:ind w:firstLine="420"/>
      </w:pPr>
      <w:r>
        <w:rPr>
          <w:rStyle w:val="aff9"/>
        </w:rPr>
        <w:annotationRef/>
      </w:r>
      <w:r>
        <w:t>是否可以考虑使用</w:t>
      </w:r>
      <w:r>
        <w:rPr>
          <w:rFonts w:hint="eastAsia"/>
        </w:rPr>
        <w:t>a</w:t>
      </w:r>
      <w:r>
        <w:rPr>
          <w:rFonts w:hint="eastAsia"/>
        </w:rPr>
        <w:t>）</w:t>
      </w:r>
      <w:r>
        <w:rPr>
          <w:rFonts w:hint="eastAsia"/>
        </w:rPr>
        <w:t>b</w:t>
      </w:r>
      <w:r>
        <w:rPr>
          <w:rFonts w:hint="eastAsia"/>
        </w:rPr>
        <w:t>）</w:t>
      </w:r>
      <w:r>
        <w:rPr>
          <w:rFonts w:hint="eastAsia"/>
        </w:rPr>
        <w:t>c</w:t>
      </w:r>
      <w:r>
        <w:rPr>
          <w:rFonts w:hint="eastAsia"/>
        </w:rPr>
        <w:t>）的方式来描述</w:t>
      </w:r>
    </w:p>
    <w:p w:rsidR="00C464E1" w:rsidRDefault="00C464E1" w:rsidP="003C1FB8">
      <w:pPr>
        <w:pStyle w:val="aff0"/>
        <w:ind w:firstLine="420"/>
      </w:pPr>
      <w:r>
        <w:rPr>
          <w:rFonts w:hint="eastAsia"/>
        </w:rPr>
        <w:t>以下内容可同步考虑</w:t>
      </w:r>
    </w:p>
  </w:comment>
  <w:comment w:id="493" w:author="chenyu" w:date="2018-06-05T06:36:00Z" w:initials="c">
    <w:p w:rsidR="00C464E1" w:rsidRDefault="00C464E1">
      <w:pPr>
        <w:pStyle w:val="aff0"/>
        <w:ind w:firstLine="420"/>
      </w:pPr>
      <w:r>
        <w:rPr>
          <w:rStyle w:val="aff9"/>
        </w:rPr>
        <w:annotationRef/>
      </w:r>
      <w:r>
        <w:rPr>
          <w:rFonts w:hint="eastAsia"/>
        </w:rPr>
        <w:t>已修改</w:t>
      </w:r>
    </w:p>
  </w:comment>
  <w:comment w:id="499" w:author="Daniel" w:date="2018-01-14T21:39:00Z" w:initials="D">
    <w:p w:rsidR="00C464E1" w:rsidRDefault="00C464E1" w:rsidP="00392BBC">
      <w:pPr>
        <w:pStyle w:val="aff0"/>
        <w:ind w:firstLine="420"/>
      </w:pPr>
      <w:r>
        <w:rPr>
          <w:rStyle w:val="aff9"/>
        </w:rPr>
        <w:annotationRef/>
      </w:r>
      <w:r>
        <w:t>和定义中的信任边界有什么不同</w:t>
      </w:r>
      <w:r>
        <w:rPr>
          <w:rFonts w:hint="eastAsia"/>
        </w:rPr>
        <w:t>？</w:t>
      </w:r>
    </w:p>
  </w:comment>
  <w:comment w:id="500" w:author="chenyu" w:date="2018-06-05T06:36:00Z" w:initials="c">
    <w:p w:rsidR="00C464E1" w:rsidRDefault="00C464E1">
      <w:pPr>
        <w:pStyle w:val="aff0"/>
        <w:ind w:firstLine="420"/>
      </w:pPr>
      <w:r>
        <w:rPr>
          <w:rStyle w:val="aff9"/>
        </w:rPr>
        <w:annotationRef/>
      </w:r>
      <w:r>
        <w:rPr>
          <w:rFonts w:hint="eastAsia"/>
        </w:rPr>
        <w:t>一致，已修改为信任边界</w:t>
      </w:r>
    </w:p>
  </w:comment>
  <w:comment w:id="504" w:author="Daniel" w:date="2018-01-14T21:41:00Z" w:initials="D">
    <w:p w:rsidR="00C464E1" w:rsidRDefault="00C464E1" w:rsidP="00392BBC">
      <w:pPr>
        <w:pStyle w:val="aff0"/>
        <w:ind w:firstLine="420"/>
      </w:pPr>
      <w:r>
        <w:rPr>
          <w:rStyle w:val="aff9"/>
        </w:rPr>
        <w:annotationRef/>
      </w:r>
      <w:r>
        <w:t>具体的验证方法没讲出来</w:t>
      </w:r>
      <w:r>
        <w:rPr>
          <w:rFonts w:hint="eastAsia"/>
        </w:rPr>
        <w:t>，</w:t>
      </w:r>
      <w:r>
        <w:t>只讲了这么做的原因</w:t>
      </w:r>
    </w:p>
  </w:comment>
  <w:comment w:id="505" w:author="chenyu" w:date="2018-06-05T06:38:00Z" w:initials="c">
    <w:p w:rsidR="00C464E1" w:rsidRDefault="00C464E1">
      <w:pPr>
        <w:pStyle w:val="aff0"/>
        <w:ind w:firstLine="420"/>
      </w:pPr>
      <w:r>
        <w:rPr>
          <w:rStyle w:val="aff9"/>
        </w:rPr>
        <w:annotationRef/>
      </w:r>
      <w:r>
        <w:rPr>
          <w:rFonts w:hint="eastAsia"/>
        </w:rPr>
        <w:t>验证的方式有多种，本标准作为宏观意识上的指导，故不给出过于细节的要求</w:t>
      </w:r>
    </w:p>
  </w:comment>
  <w:comment w:id="506" w:author="Daniel" w:date="2018-01-14T21:41:00Z" w:initials="D">
    <w:p w:rsidR="00C464E1" w:rsidRDefault="00C464E1" w:rsidP="00392BBC">
      <w:pPr>
        <w:pStyle w:val="aff0"/>
        <w:ind w:firstLine="420"/>
      </w:pPr>
      <w:r>
        <w:rPr>
          <w:rStyle w:val="aff9"/>
        </w:rPr>
        <w:annotationRef/>
      </w:r>
      <w:r>
        <w:t>缩略语中没包含</w:t>
      </w:r>
    </w:p>
  </w:comment>
  <w:comment w:id="507" w:author="chenyu" w:date="2018-06-05T06:39:00Z" w:initials="c">
    <w:p w:rsidR="00C464E1" w:rsidRDefault="00C464E1">
      <w:pPr>
        <w:pStyle w:val="aff0"/>
        <w:ind w:firstLine="420"/>
      </w:pPr>
      <w:r>
        <w:rPr>
          <w:rStyle w:val="aff9"/>
        </w:rPr>
        <w:annotationRef/>
      </w:r>
      <w:r>
        <w:rPr>
          <w:rFonts w:hint="eastAsia"/>
        </w:rPr>
        <w:t>已加入</w:t>
      </w:r>
    </w:p>
  </w:comment>
  <w:comment w:id="508" w:author="Daniel" w:date="2018-01-14T21:42:00Z" w:initials="D">
    <w:p w:rsidR="00C464E1" w:rsidRDefault="00C464E1" w:rsidP="00392BBC">
      <w:pPr>
        <w:pStyle w:val="aff0"/>
        <w:ind w:firstLine="420"/>
      </w:pPr>
      <w:r>
        <w:rPr>
          <w:rStyle w:val="aff9"/>
        </w:rPr>
        <w:annotationRef/>
      </w:r>
      <w:r>
        <w:t>统一大小写</w:t>
      </w:r>
      <w:r>
        <w:rPr>
          <w:rFonts w:hint="eastAsia"/>
        </w:rPr>
        <w:t>，</w:t>
      </w:r>
      <w:r>
        <w:t>另外注意缩略语</w:t>
      </w:r>
    </w:p>
  </w:comment>
  <w:comment w:id="509" w:author="chenyu" w:date="2018-06-05T06:50:00Z" w:initials="c">
    <w:p w:rsidR="00C464E1" w:rsidRDefault="00C464E1">
      <w:pPr>
        <w:pStyle w:val="aff0"/>
        <w:ind w:firstLine="420"/>
      </w:pPr>
      <w:r>
        <w:rPr>
          <w:rStyle w:val="aff9"/>
        </w:rPr>
        <w:annotationRef/>
      </w:r>
      <w:r>
        <w:rPr>
          <w:rFonts w:hint="eastAsia"/>
        </w:rPr>
        <w:t>已修改</w:t>
      </w:r>
    </w:p>
  </w:comment>
  <w:comment w:id="512" w:author="Daniel" w:date="2018-01-14T21:44:00Z" w:initials="D">
    <w:p w:rsidR="00C464E1" w:rsidRDefault="00C464E1" w:rsidP="00392BBC">
      <w:pPr>
        <w:pStyle w:val="aff0"/>
        <w:ind w:firstLine="420"/>
      </w:pPr>
      <w:r>
        <w:rPr>
          <w:rStyle w:val="aff9"/>
        </w:rPr>
        <w:annotationRef/>
      </w:r>
      <w:r>
        <w:t>写法可以注意</w:t>
      </w:r>
      <w:r>
        <w:rPr>
          <w:rFonts w:hint="eastAsia"/>
        </w:rPr>
        <w:t>，</w:t>
      </w:r>
      <w:r>
        <w:t>不应</w:t>
      </w:r>
      <w:r>
        <w:rPr>
          <w:rFonts w:hint="eastAsia"/>
        </w:rPr>
        <w:t>，</w:t>
      </w:r>
      <w:r>
        <w:t>不允许尽量改为应</w:t>
      </w:r>
      <w:r>
        <w:rPr>
          <w:rFonts w:hint="eastAsia"/>
        </w:rPr>
        <w:t>、</w:t>
      </w:r>
      <w:r>
        <w:t>禁止</w:t>
      </w:r>
      <w:r>
        <w:rPr>
          <w:rFonts w:hint="eastAsia"/>
        </w:rPr>
        <w:t>等写法</w:t>
      </w:r>
    </w:p>
  </w:comment>
  <w:comment w:id="513" w:author="chenyu" w:date="2018-06-05T06:42:00Z" w:initials="c">
    <w:p w:rsidR="00C464E1" w:rsidRDefault="00C464E1">
      <w:pPr>
        <w:pStyle w:val="aff0"/>
        <w:ind w:firstLine="420"/>
      </w:pPr>
      <w:r>
        <w:rPr>
          <w:rStyle w:val="aff9"/>
        </w:rPr>
        <w:annotationRef/>
      </w:r>
      <w:r>
        <w:rPr>
          <w:rFonts w:hint="eastAsia"/>
        </w:rPr>
        <w:t>已修改</w:t>
      </w:r>
    </w:p>
  </w:comment>
  <w:comment w:id="521" w:author="Daniel" w:date="2018-06-05T08:27:00Z" w:initials="D">
    <w:p w:rsidR="00C464E1" w:rsidRDefault="00C464E1" w:rsidP="00392BBC">
      <w:pPr>
        <w:pStyle w:val="aff0"/>
        <w:ind w:firstLine="420"/>
      </w:pPr>
      <w:r>
        <w:rPr>
          <w:rStyle w:val="aff9"/>
        </w:rPr>
        <w:annotationRef/>
      </w:r>
      <w:r>
        <w:t>缩略语</w:t>
      </w:r>
    </w:p>
    <w:p w:rsidR="00C464E1" w:rsidRDefault="00C464E1" w:rsidP="00392BBC">
      <w:pPr>
        <w:pStyle w:val="aff0"/>
        <w:ind w:firstLine="420"/>
      </w:pPr>
      <w:r>
        <w:rPr>
          <w:rFonts w:hint="eastAsia"/>
        </w:rPr>
        <w:t>答复：已在前面缩略语中列出</w:t>
      </w:r>
    </w:p>
  </w:comment>
  <w:comment w:id="522" w:author="Daniel" w:date="2018-01-14T21:45:00Z" w:initials="D">
    <w:p w:rsidR="00C464E1" w:rsidRDefault="00C464E1" w:rsidP="00392BBC">
      <w:pPr>
        <w:pStyle w:val="aff0"/>
        <w:ind w:firstLine="420"/>
      </w:pPr>
      <w:r>
        <w:rPr>
          <w:rStyle w:val="aff9"/>
        </w:rPr>
        <w:annotationRef/>
      </w:r>
      <w:r>
        <w:t>能举出例子的描述方式很好</w:t>
      </w:r>
      <w:r>
        <w:rPr>
          <w:rFonts w:hint="eastAsia"/>
        </w:rPr>
        <w:t>，</w:t>
      </w:r>
      <w:r>
        <w:t>不显空洞</w:t>
      </w:r>
    </w:p>
  </w:comment>
  <w:comment w:id="532" w:author="Daniel" w:date="2018-01-14T21:49:00Z" w:initials="D">
    <w:p w:rsidR="00C464E1" w:rsidRDefault="00C464E1" w:rsidP="00392BBC">
      <w:pPr>
        <w:pStyle w:val="aff0"/>
        <w:ind w:firstLine="420"/>
      </w:pPr>
      <w:r>
        <w:rPr>
          <w:rStyle w:val="aff9"/>
        </w:rPr>
        <w:annotationRef/>
      </w:r>
      <w:r>
        <w:t>这里首先没有</w:t>
      </w:r>
      <w:r>
        <w:rPr>
          <w:rFonts w:hint="eastAsia"/>
        </w:rPr>
        <w:t>5.2.1</w:t>
      </w:r>
      <w:r>
        <w:rPr>
          <w:rFonts w:hint="eastAsia"/>
        </w:rPr>
        <w:t>的标题，其次，没有实质要求只是概述</w:t>
      </w:r>
    </w:p>
    <w:p w:rsidR="00C464E1" w:rsidRDefault="00C464E1" w:rsidP="00392BBC">
      <w:pPr>
        <w:pStyle w:val="aff0"/>
        <w:ind w:firstLine="420"/>
      </w:pPr>
      <w:r>
        <w:rPr>
          <w:rFonts w:hint="eastAsia"/>
        </w:rPr>
        <w:t>建议改为概述，或者考虑到整体一致性删除</w:t>
      </w:r>
    </w:p>
    <w:p w:rsidR="00C464E1" w:rsidRDefault="00C464E1" w:rsidP="00392BBC">
      <w:pPr>
        <w:pStyle w:val="aff0"/>
        <w:ind w:firstLine="420"/>
      </w:pPr>
      <w:r>
        <w:rPr>
          <w:rFonts w:hint="eastAsia"/>
        </w:rPr>
        <w:t>另外，用户隐私、系统安全相关的数据与敏感数据的关系是什么？和定义中的敏感数据不太一致</w:t>
      </w:r>
    </w:p>
    <w:p w:rsidR="00C464E1" w:rsidRDefault="00C464E1" w:rsidP="00392BBC">
      <w:pPr>
        <w:pStyle w:val="aff0"/>
        <w:ind w:firstLine="420"/>
      </w:pPr>
      <w:r>
        <w:rPr>
          <w:rFonts w:hint="eastAsia"/>
        </w:rPr>
        <w:t>此外，如果有描述常见威胁、安全问题的必要，也可以考虑增加一章，讲常见安全开发阶段应考虑的威胁进行分析</w:t>
      </w:r>
    </w:p>
  </w:comment>
  <w:comment w:id="533" w:author="chenyu" w:date="2018-06-05T06:47:00Z" w:initials="c">
    <w:p w:rsidR="00C464E1" w:rsidRDefault="00C464E1">
      <w:pPr>
        <w:pStyle w:val="aff0"/>
        <w:ind w:firstLine="420"/>
      </w:pPr>
      <w:r>
        <w:rPr>
          <w:rStyle w:val="aff9"/>
        </w:rPr>
        <w:annotationRef/>
      </w:r>
      <w:r>
        <w:rPr>
          <w:rFonts w:hint="eastAsia"/>
        </w:rPr>
        <w:t>删除，该段的信息量不大</w:t>
      </w:r>
    </w:p>
  </w:comment>
  <w:comment w:id="536" w:author="Daniel" w:date="2018-01-14T21:50:00Z" w:initials="D">
    <w:p w:rsidR="00C464E1" w:rsidRDefault="00C464E1" w:rsidP="00553138">
      <w:pPr>
        <w:pStyle w:val="aff0"/>
        <w:ind w:firstLine="420"/>
      </w:pPr>
      <w:r>
        <w:rPr>
          <w:rStyle w:val="aff9"/>
        </w:rPr>
        <w:annotationRef/>
      </w:r>
      <w:r>
        <w:t>不太通顺</w:t>
      </w:r>
      <w:r>
        <w:rPr>
          <w:rFonts w:hint="eastAsia"/>
        </w:rPr>
        <w:t>，改为：</w:t>
      </w:r>
      <w:r>
        <w:t>如编码中需要使用加密</w:t>
      </w:r>
      <w:r>
        <w:rPr>
          <w:rFonts w:hint="eastAsia"/>
        </w:rPr>
        <w:t>、</w:t>
      </w:r>
      <w:r>
        <w:t>数字签名</w:t>
      </w:r>
      <w:r>
        <w:rPr>
          <w:rFonts w:hint="eastAsia"/>
        </w:rPr>
        <w:t>、</w:t>
      </w:r>
      <w:r>
        <w:t>密钥交换或散列函数时</w:t>
      </w:r>
      <w:r>
        <w:rPr>
          <w:rFonts w:hint="eastAsia"/>
        </w:rPr>
        <w:t>，</w:t>
      </w:r>
    </w:p>
  </w:comment>
  <w:comment w:id="537" w:author="chenyu" w:date="2018-06-05T06:46:00Z" w:initials="c">
    <w:p w:rsidR="00C464E1" w:rsidRDefault="00C464E1">
      <w:pPr>
        <w:pStyle w:val="aff0"/>
        <w:ind w:firstLine="420"/>
      </w:pPr>
      <w:r>
        <w:rPr>
          <w:rStyle w:val="aff9"/>
        </w:rPr>
        <w:annotationRef/>
      </w:r>
      <w:r>
        <w:rPr>
          <w:rFonts w:hint="eastAsia"/>
        </w:rPr>
        <w:t>已修改</w:t>
      </w:r>
    </w:p>
  </w:comment>
  <w:comment w:id="541" w:author="Daniel" w:date="2018-01-14T21:52:00Z" w:initials="D">
    <w:p w:rsidR="00C464E1" w:rsidRDefault="00C464E1" w:rsidP="00553138">
      <w:pPr>
        <w:pStyle w:val="aff0"/>
        <w:ind w:firstLine="420"/>
      </w:pPr>
      <w:r>
        <w:rPr>
          <w:rStyle w:val="aff9"/>
        </w:rPr>
        <w:annotationRef/>
      </w:r>
      <w:r>
        <w:t>这个不属于要求</w:t>
      </w:r>
      <w:r>
        <w:rPr>
          <w:rFonts w:hint="eastAsia"/>
        </w:rPr>
        <w:t>，</w:t>
      </w:r>
      <w:r>
        <w:t>应该换种提要求的写法</w:t>
      </w:r>
    </w:p>
  </w:comment>
  <w:comment w:id="542" w:author="chenyu" w:date="2018-06-05T06:55:00Z" w:initials="c">
    <w:p w:rsidR="00C464E1" w:rsidRDefault="00C464E1">
      <w:pPr>
        <w:pStyle w:val="aff0"/>
        <w:ind w:firstLine="420"/>
      </w:pPr>
      <w:r>
        <w:rPr>
          <w:rStyle w:val="aff9"/>
        </w:rPr>
        <w:annotationRef/>
      </w:r>
      <w:r>
        <w:rPr>
          <w:rFonts w:hint="eastAsia"/>
        </w:rPr>
        <w:t>已修改</w:t>
      </w:r>
    </w:p>
  </w:comment>
  <w:comment w:id="546" w:author="Daniel" w:date="2018-01-14T21:52:00Z" w:initials="D">
    <w:p w:rsidR="00C464E1" w:rsidRDefault="00C464E1" w:rsidP="00553138">
      <w:pPr>
        <w:pStyle w:val="aff0"/>
        <w:ind w:firstLine="420"/>
      </w:pPr>
      <w:r>
        <w:rPr>
          <w:rStyle w:val="aff9"/>
        </w:rPr>
        <w:annotationRef/>
      </w:r>
      <w:r>
        <w:t>定义</w:t>
      </w:r>
      <w:r>
        <w:rPr>
          <w:rFonts w:hint="eastAsia"/>
        </w:rPr>
        <w:t>？</w:t>
      </w:r>
    </w:p>
  </w:comment>
  <w:comment w:id="547" w:author="chenyu" w:date="2018-06-05T06:56:00Z" w:initials="c">
    <w:p w:rsidR="00C464E1" w:rsidRDefault="00C464E1">
      <w:pPr>
        <w:pStyle w:val="aff0"/>
        <w:ind w:firstLine="420"/>
      </w:pPr>
      <w:r>
        <w:rPr>
          <w:rStyle w:val="aff9"/>
        </w:rPr>
        <w:annotationRef/>
      </w:r>
      <w:r>
        <w:rPr>
          <w:rFonts w:hint="eastAsia"/>
        </w:rPr>
        <w:t>已修改</w:t>
      </w:r>
    </w:p>
  </w:comment>
  <w:comment w:id="558" w:author="Daniel" w:date="2018-01-14T21:54:00Z" w:initials="D">
    <w:p w:rsidR="00C464E1" w:rsidRDefault="00C464E1" w:rsidP="00553138">
      <w:pPr>
        <w:pStyle w:val="aff0"/>
        <w:ind w:firstLineChars="95" w:firstLine="199"/>
      </w:pPr>
      <w:r>
        <w:rPr>
          <w:rStyle w:val="aff9"/>
        </w:rPr>
        <w:annotationRef/>
      </w:r>
      <w:r>
        <w:rPr>
          <w:rFonts w:hint="eastAsia"/>
        </w:rPr>
        <w:t>源码中的注释</w:t>
      </w:r>
    </w:p>
  </w:comment>
  <w:comment w:id="559" w:author="chenyu" w:date="2018-06-05T06:56:00Z" w:initials="c">
    <w:p w:rsidR="00C464E1" w:rsidRDefault="00C464E1">
      <w:pPr>
        <w:pStyle w:val="aff0"/>
        <w:ind w:firstLine="420"/>
      </w:pPr>
      <w:r>
        <w:rPr>
          <w:rStyle w:val="aff9"/>
        </w:rPr>
        <w:annotationRef/>
      </w:r>
      <w:r>
        <w:rPr>
          <w:rFonts w:hint="eastAsia"/>
        </w:rPr>
        <w:t>已修改</w:t>
      </w:r>
    </w:p>
  </w:comment>
  <w:comment w:id="565" w:author="Daniel" w:date="2018-01-14T21:55:00Z" w:initials="D">
    <w:p w:rsidR="00C464E1" w:rsidRDefault="00C464E1" w:rsidP="00553138">
      <w:pPr>
        <w:pStyle w:val="aff0"/>
        <w:ind w:firstLine="420"/>
      </w:pPr>
      <w:r>
        <w:rPr>
          <w:rStyle w:val="aff9"/>
        </w:rPr>
        <w:annotationRef/>
      </w:r>
      <w:r>
        <w:t>这个是强调不可恢复</w:t>
      </w:r>
      <w:r>
        <w:rPr>
          <w:rFonts w:hint="eastAsia"/>
        </w:rPr>
        <w:t>？</w:t>
      </w:r>
      <w:r>
        <w:t>可以换种写法</w:t>
      </w:r>
    </w:p>
  </w:comment>
  <w:comment w:id="566" w:author="chenyu" w:date="2018-06-05T07:05:00Z" w:initials="c">
    <w:p w:rsidR="00C464E1" w:rsidRDefault="00C464E1">
      <w:pPr>
        <w:pStyle w:val="aff0"/>
        <w:ind w:firstLine="420"/>
      </w:pPr>
      <w:r>
        <w:rPr>
          <w:rStyle w:val="aff9"/>
        </w:rPr>
        <w:annotationRef/>
      </w:r>
      <w:r>
        <w:rPr>
          <w:rFonts w:hint="eastAsia"/>
        </w:rPr>
        <w:t>已修改</w:t>
      </w:r>
    </w:p>
  </w:comment>
  <w:comment w:id="572" w:author="Daniel" w:date="2018-01-14T22:01:00Z" w:initials="D">
    <w:p w:rsidR="00C464E1" w:rsidRDefault="00C464E1" w:rsidP="00BE62DF">
      <w:pPr>
        <w:pStyle w:val="aff0"/>
        <w:ind w:firstLine="420"/>
      </w:pPr>
      <w:r>
        <w:rPr>
          <w:rStyle w:val="aff9"/>
        </w:rPr>
        <w:annotationRef/>
      </w:r>
      <w:r>
        <w:t>比较绝对</w:t>
      </w:r>
      <w:r>
        <w:rPr>
          <w:rFonts w:hint="eastAsia"/>
        </w:rPr>
        <w:t>，</w:t>
      </w:r>
      <w:r>
        <w:t>用户数据范围太大</w:t>
      </w:r>
      <w:r>
        <w:rPr>
          <w:rFonts w:hint="eastAsia"/>
        </w:rPr>
        <w:t>，备份</w:t>
      </w:r>
      <w:r>
        <w:t>不一定属于开发的职责</w:t>
      </w:r>
    </w:p>
  </w:comment>
  <w:comment w:id="573" w:author="chenyu" w:date="2018-06-05T06:58:00Z" w:initials="c">
    <w:p w:rsidR="00C464E1" w:rsidRDefault="00C464E1">
      <w:pPr>
        <w:pStyle w:val="aff0"/>
        <w:ind w:firstLine="420"/>
      </w:pPr>
      <w:r>
        <w:rPr>
          <w:rStyle w:val="aff9"/>
        </w:rPr>
        <w:annotationRef/>
      </w:r>
      <w:r>
        <w:rPr>
          <w:rFonts w:hint="eastAsia"/>
        </w:rPr>
        <w:t>说法上改为推荐而不是要求</w:t>
      </w:r>
    </w:p>
  </w:comment>
  <w:comment w:id="575" w:author="Daniel" w:date="2018-01-14T22:02:00Z" w:initials="D">
    <w:p w:rsidR="00C464E1" w:rsidRDefault="00C464E1" w:rsidP="00BE62DF">
      <w:pPr>
        <w:pStyle w:val="aff0"/>
        <w:ind w:firstLine="420"/>
      </w:pPr>
      <w:r>
        <w:rPr>
          <w:rStyle w:val="aff9"/>
        </w:rPr>
        <w:annotationRef/>
      </w:r>
      <w:r>
        <w:t>是否过于绝对</w:t>
      </w:r>
      <w:r>
        <w:rPr>
          <w:rFonts w:hint="eastAsia"/>
        </w:rPr>
        <w:t>，</w:t>
      </w:r>
      <w:r>
        <w:t>可考虑为宜</w:t>
      </w:r>
    </w:p>
  </w:comment>
  <w:comment w:id="576" w:author="chenyu" w:date="2018-06-05T06:58:00Z" w:initials="c">
    <w:p w:rsidR="00C464E1" w:rsidRDefault="00C464E1">
      <w:pPr>
        <w:pStyle w:val="aff0"/>
        <w:ind w:firstLine="420"/>
      </w:pPr>
      <w:r>
        <w:rPr>
          <w:rStyle w:val="aff9"/>
        </w:rPr>
        <w:annotationRef/>
      </w:r>
      <w:r>
        <w:rPr>
          <w:rFonts w:hint="eastAsia"/>
        </w:rPr>
        <w:t>已修改</w:t>
      </w:r>
    </w:p>
  </w:comment>
  <w:comment w:id="582" w:author="Daniel" w:date="2018-01-14T22:05:00Z" w:initials="D">
    <w:p w:rsidR="00C464E1" w:rsidRDefault="00C464E1" w:rsidP="00BE62DF">
      <w:pPr>
        <w:pStyle w:val="aff0"/>
        <w:ind w:firstLine="420"/>
      </w:pPr>
      <w:r>
        <w:rPr>
          <w:rStyle w:val="aff9"/>
        </w:rPr>
        <w:annotationRef/>
      </w:r>
      <w:r>
        <w:rPr>
          <w:rFonts w:hint="eastAsia"/>
        </w:rPr>
        <w:t>与其他</w:t>
      </w:r>
      <w:r>
        <w:t>小节风格不一致建议删除</w:t>
      </w:r>
    </w:p>
  </w:comment>
  <w:comment w:id="583" w:author="chenyu" w:date="2018-06-05T07:04:00Z" w:initials="c">
    <w:p w:rsidR="00C464E1" w:rsidRDefault="00C464E1">
      <w:pPr>
        <w:pStyle w:val="aff0"/>
        <w:ind w:firstLine="420"/>
      </w:pPr>
      <w:r>
        <w:rPr>
          <w:rStyle w:val="aff9"/>
        </w:rPr>
        <w:annotationRef/>
      </w:r>
      <w:r>
        <w:rPr>
          <w:rFonts w:hint="eastAsia"/>
        </w:rPr>
        <w:t>已删除</w:t>
      </w:r>
    </w:p>
  </w:comment>
  <w:comment w:id="587" w:author="Daniel" w:date="2018-01-14T22:06:00Z" w:initials="D">
    <w:p w:rsidR="00C464E1" w:rsidRDefault="00C464E1" w:rsidP="004F4970">
      <w:pPr>
        <w:pStyle w:val="aff0"/>
        <w:ind w:firstLine="420"/>
      </w:pPr>
      <w:r>
        <w:rPr>
          <w:rStyle w:val="aff9"/>
        </w:rPr>
        <w:annotationRef/>
      </w:r>
      <w:r>
        <w:t>本小节标题过于细碎</w:t>
      </w:r>
      <w:r>
        <w:rPr>
          <w:rFonts w:hint="eastAsia"/>
        </w:rPr>
        <w:t>，</w:t>
      </w:r>
      <w:r>
        <w:t>可以考虑变为具体条款</w:t>
      </w:r>
    </w:p>
  </w:comment>
  <w:comment w:id="588" w:author="chenyu" w:date="2018-06-05T07:08:00Z" w:initials="c">
    <w:p w:rsidR="00C464E1" w:rsidRDefault="00C464E1">
      <w:pPr>
        <w:pStyle w:val="aff0"/>
        <w:ind w:firstLine="420"/>
      </w:pPr>
      <w:r>
        <w:rPr>
          <w:rStyle w:val="aff9"/>
        </w:rPr>
        <w:annotationRef/>
      </w:r>
      <w:r>
        <w:rPr>
          <w:rFonts w:hint="eastAsia"/>
        </w:rPr>
        <w:t>已修改</w:t>
      </w:r>
    </w:p>
  </w:comment>
  <w:comment w:id="592" w:author="Daniel" w:date="2018-01-14T22:06:00Z" w:initials="D">
    <w:p w:rsidR="00C464E1" w:rsidRDefault="00C464E1" w:rsidP="00DE456B">
      <w:pPr>
        <w:pStyle w:val="aff0"/>
        <w:ind w:firstLine="420"/>
      </w:pPr>
      <w:r>
        <w:rPr>
          <w:rStyle w:val="aff9"/>
        </w:rPr>
        <w:annotationRef/>
      </w:r>
      <w:r>
        <w:t>本小节标题过于细碎</w:t>
      </w:r>
      <w:r>
        <w:rPr>
          <w:rFonts w:hint="eastAsia"/>
        </w:rPr>
        <w:t>，</w:t>
      </w:r>
      <w:r>
        <w:t>可以考虑变为具体条款</w:t>
      </w:r>
    </w:p>
  </w:comment>
  <w:comment w:id="593" w:author="chenyu" w:date="2018-06-05T07:08:00Z" w:initials="c">
    <w:p w:rsidR="00C464E1" w:rsidRDefault="00C464E1">
      <w:pPr>
        <w:pStyle w:val="aff0"/>
        <w:ind w:firstLine="420"/>
      </w:pPr>
      <w:r>
        <w:rPr>
          <w:rStyle w:val="aff9"/>
        </w:rPr>
        <w:annotationRef/>
      </w:r>
      <w:r>
        <w:rPr>
          <w:rFonts w:hint="eastAsia"/>
        </w:rPr>
        <w:t>已修改</w:t>
      </w:r>
    </w:p>
  </w:comment>
  <w:comment w:id="610" w:author="Daniel" w:date="2018-01-14T22:08:00Z" w:initials="D">
    <w:p w:rsidR="00C464E1" w:rsidRDefault="00C464E1" w:rsidP="004F4970">
      <w:pPr>
        <w:pStyle w:val="aff0"/>
        <w:ind w:firstLine="420"/>
      </w:pPr>
      <w:r>
        <w:rPr>
          <w:rStyle w:val="aff9"/>
        </w:rPr>
        <w:annotationRef/>
      </w:r>
      <w:r>
        <w:t>同上</w:t>
      </w:r>
      <w:r>
        <w:rPr>
          <w:rFonts w:hint="eastAsia"/>
        </w:rPr>
        <w:t>，</w:t>
      </w:r>
      <w:r>
        <w:t>或者将本小小节标题简化</w:t>
      </w:r>
      <w:r>
        <w:rPr>
          <w:rFonts w:hint="eastAsia"/>
        </w:rPr>
        <w:t>，</w:t>
      </w:r>
      <w:r>
        <w:t>这个可简化为</w:t>
      </w:r>
      <w:r>
        <w:rPr>
          <w:rFonts w:hint="eastAsia"/>
        </w:rPr>
        <w:t>“最小化角色授权”</w:t>
      </w:r>
    </w:p>
  </w:comment>
  <w:comment w:id="611" w:author="chenyu" w:date="2018-06-05T07:03:00Z" w:initials="c">
    <w:p w:rsidR="00C464E1" w:rsidRDefault="00C464E1">
      <w:pPr>
        <w:pStyle w:val="aff0"/>
        <w:ind w:firstLine="420"/>
      </w:pPr>
      <w:r>
        <w:rPr>
          <w:rStyle w:val="aff9"/>
        </w:rPr>
        <w:annotationRef/>
      </w:r>
      <w:r>
        <w:rPr>
          <w:rFonts w:hint="eastAsia"/>
        </w:rPr>
        <w:t>已修改</w:t>
      </w:r>
    </w:p>
  </w:comment>
  <w:comment w:id="614" w:author="Daniel" w:date="2018-01-14T22:08:00Z" w:initials="D">
    <w:p w:rsidR="00C464E1" w:rsidRDefault="00C464E1" w:rsidP="00BB4731">
      <w:pPr>
        <w:pStyle w:val="aff0"/>
        <w:ind w:firstLine="420"/>
      </w:pPr>
      <w:r>
        <w:rPr>
          <w:rStyle w:val="aff9"/>
        </w:rPr>
        <w:annotationRef/>
      </w:r>
      <w:r>
        <w:t>同上</w:t>
      </w:r>
      <w:r>
        <w:rPr>
          <w:rFonts w:hint="eastAsia"/>
        </w:rPr>
        <w:t>，</w:t>
      </w:r>
      <w:r>
        <w:t>或者将本小小节标题简化</w:t>
      </w:r>
      <w:r>
        <w:rPr>
          <w:rFonts w:hint="eastAsia"/>
        </w:rPr>
        <w:t>，</w:t>
      </w:r>
      <w:r>
        <w:t>这个可简化为</w:t>
      </w:r>
      <w:r>
        <w:rPr>
          <w:rFonts w:hint="eastAsia"/>
        </w:rPr>
        <w:t>“最小化角色授权”</w:t>
      </w:r>
    </w:p>
  </w:comment>
  <w:comment w:id="615" w:author="chenyu" w:date="2018-06-05T07:03:00Z" w:initials="c">
    <w:p w:rsidR="00C464E1" w:rsidRDefault="00C464E1">
      <w:pPr>
        <w:pStyle w:val="aff0"/>
        <w:ind w:firstLine="420"/>
      </w:pPr>
      <w:r>
        <w:rPr>
          <w:rStyle w:val="aff9"/>
        </w:rPr>
        <w:annotationRef/>
      </w:r>
      <w:r>
        <w:rPr>
          <w:rFonts w:hint="eastAsia"/>
        </w:rPr>
        <w:t>已修改</w:t>
      </w:r>
    </w:p>
  </w:comment>
  <w:comment w:id="620" w:author="Daniel" w:date="2018-01-14T22:10:00Z" w:initials="D">
    <w:p w:rsidR="00C464E1" w:rsidRDefault="00C464E1" w:rsidP="004F4970">
      <w:pPr>
        <w:pStyle w:val="aff0"/>
        <w:ind w:firstLine="420"/>
      </w:pPr>
      <w:r>
        <w:rPr>
          <w:rStyle w:val="aff9"/>
        </w:rPr>
        <w:annotationRef/>
      </w:r>
      <w:r>
        <w:t>内容很好</w:t>
      </w:r>
      <w:r>
        <w:rPr>
          <w:rFonts w:hint="eastAsia"/>
        </w:rPr>
        <w:t>，</w:t>
      </w:r>
      <w:r>
        <w:t>与该小节标题无关</w:t>
      </w:r>
    </w:p>
  </w:comment>
  <w:comment w:id="621" w:author="chenyu" w:date="2018-06-05T07:08:00Z" w:initials="c">
    <w:p w:rsidR="00C464E1" w:rsidRDefault="00C464E1">
      <w:pPr>
        <w:pStyle w:val="aff0"/>
        <w:ind w:firstLine="420"/>
      </w:pPr>
      <w:r>
        <w:rPr>
          <w:rStyle w:val="aff9"/>
        </w:rPr>
        <w:annotationRef/>
      </w:r>
      <w:r>
        <w:rPr>
          <w:rFonts w:hint="eastAsia"/>
        </w:rPr>
        <w:t>已修改，放到</w:t>
      </w:r>
      <w:r>
        <w:rPr>
          <w:rFonts w:hint="eastAsia"/>
        </w:rPr>
        <w:t>5.3.1.1</w:t>
      </w:r>
      <w:r>
        <w:rPr>
          <w:rFonts w:hint="eastAsia"/>
        </w:rPr>
        <w:t>小节</w:t>
      </w:r>
    </w:p>
  </w:comment>
  <w:comment w:id="627" w:author="Daniel" w:date="2018-01-14T22:10:00Z" w:initials="D">
    <w:p w:rsidR="00C464E1" w:rsidRDefault="00C464E1" w:rsidP="004F4970">
      <w:pPr>
        <w:pStyle w:val="aff0"/>
        <w:ind w:firstLine="420"/>
      </w:pPr>
      <w:r>
        <w:rPr>
          <w:rStyle w:val="aff9"/>
        </w:rPr>
        <w:annotationRef/>
      </w:r>
      <w:r>
        <w:t>和强口令有什么关系</w:t>
      </w:r>
      <w:r>
        <w:rPr>
          <w:rFonts w:hint="eastAsia"/>
        </w:rPr>
        <w:t>？</w:t>
      </w:r>
    </w:p>
  </w:comment>
  <w:comment w:id="628" w:author="chenyu" w:date="2018-06-05T07:00:00Z" w:initials="c">
    <w:p w:rsidR="00C464E1" w:rsidRDefault="00C464E1">
      <w:pPr>
        <w:pStyle w:val="aff0"/>
        <w:ind w:firstLine="420"/>
      </w:pPr>
      <w:r>
        <w:rPr>
          <w:rStyle w:val="aff9"/>
        </w:rPr>
        <w:annotationRef/>
      </w:r>
      <w:r>
        <w:rPr>
          <w:rFonts w:hint="eastAsia"/>
        </w:rPr>
        <w:t>指的其实就是要设置强口令，考虑下文已提出，故删除</w:t>
      </w:r>
    </w:p>
  </w:comment>
  <w:comment w:id="640" w:author="Daniel" w:date="2018-01-14T22:11:00Z" w:initials="D">
    <w:p w:rsidR="00C464E1" w:rsidRDefault="00C464E1" w:rsidP="000B03D5">
      <w:pPr>
        <w:pStyle w:val="aff0"/>
        <w:ind w:firstLine="420"/>
      </w:pPr>
      <w:r>
        <w:rPr>
          <w:rStyle w:val="aff9"/>
        </w:rPr>
        <w:annotationRef/>
      </w:r>
      <w:r>
        <w:t>定义</w:t>
      </w:r>
      <w:r>
        <w:rPr>
          <w:rFonts w:hint="eastAsia"/>
        </w:rPr>
        <w:t>？</w:t>
      </w:r>
    </w:p>
  </w:comment>
  <w:comment w:id="641" w:author="chenyu" w:date="2018-06-05T07:08:00Z" w:initials="c">
    <w:p w:rsidR="00C464E1" w:rsidRDefault="00C464E1">
      <w:pPr>
        <w:pStyle w:val="aff0"/>
        <w:ind w:firstLine="420"/>
      </w:pPr>
      <w:r>
        <w:rPr>
          <w:rStyle w:val="aff9"/>
        </w:rPr>
        <w:annotationRef/>
      </w:r>
      <w:r>
        <w:rPr>
          <w:rFonts w:hint="eastAsia"/>
        </w:rPr>
        <w:t>已修改</w:t>
      </w:r>
    </w:p>
  </w:comment>
  <w:comment w:id="649" w:author="Daniel" w:date="2018-01-14T22:14:00Z" w:initials="D">
    <w:p w:rsidR="00C464E1" w:rsidRDefault="00C464E1" w:rsidP="000B03D5">
      <w:pPr>
        <w:pStyle w:val="aff0"/>
        <w:ind w:firstLine="420"/>
      </w:pPr>
      <w:r>
        <w:rPr>
          <w:rStyle w:val="aff9"/>
        </w:rPr>
        <w:annotationRef/>
      </w:r>
      <w:r>
        <w:t>和小节标题关系不大</w:t>
      </w:r>
      <w:r>
        <w:rPr>
          <w:rFonts w:hint="eastAsia"/>
        </w:rPr>
        <w:t>，</w:t>
      </w:r>
      <w:r>
        <w:t>可信系统和公开访问系统可能是同一个</w:t>
      </w:r>
      <w:r>
        <w:rPr>
          <w:rFonts w:hint="eastAsia"/>
        </w:rPr>
        <w:t>，</w:t>
      </w:r>
      <w:r>
        <w:t>可考虑放在上一小节</w:t>
      </w:r>
    </w:p>
  </w:comment>
  <w:comment w:id="650" w:author="chenyu" w:date="2018-06-05T07:10:00Z" w:initials="c">
    <w:p w:rsidR="00C464E1" w:rsidRDefault="00C464E1">
      <w:pPr>
        <w:pStyle w:val="aff0"/>
        <w:ind w:firstLine="420"/>
      </w:pPr>
      <w:r>
        <w:rPr>
          <w:rStyle w:val="aff9"/>
        </w:rPr>
        <w:annotationRef/>
      </w:r>
      <w:r>
        <w:rPr>
          <w:rFonts w:hint="eastAsia"/>
        </w:rPr>
        <w:t>已修改</w:t>
      </w:r>
    </w:p>
  </w:comment>
  <w:comment w:id="655" w:author="Daniel" w:date="2018-01-14T22:13:00Z" w:initials="D">
    <w:p w:rsidR="00C464E1" w:rsidRDefault="00C464E1" w:rsidP="000B03D5">
      <w:pPr>
        <w:pStyle w:val="aff0"/>
        <w:ind w:firstLine="420"/>
      </w:pPr>
      <w:r>
        <w:rPr>
          <w:rStyle w:val="aff9"/>
        </w:rPr>
        <w:annotationRef/>
      </w:r>
      <w:r>
        <w:t>和定义有何区别</w:t>
      </w:r>
      <w:r>
        <w:rPr>
          <w:rFonts w:hint="eastAsia"/>
        </w:rPr>
        <w:t>？</w:t>
      </w:r>
      <w:r>
        <w:t>直接提口令</w:t>
      </w:r>
      <w:r>
        <w:rPr>
          <w:rFonts w:hint="eastAsia"/>
        </w:rPr>
        <w:t>、</w:t>
      </w:r>
      <w:r>
        <w:t>加密密钥是否亦可</w:t>
      </w:r>
    </w:p>
  </w:comment>
  <w:comment w:id="656" w:author="chenyu" w:date="2018-06-05T07:12:00Z" w:initials="c">
    <w:p w:rsidR="00C464E1" w:rsidRDefault="00C464E1">
      <w:pPr>
        <w:pStyle w:val="aff0"/>
        <w:ind w:firstLine="420"/>
      </w:pPr>
      <w:r>
        <w:rPr>
          <w:rStyle w:val="aff9"/>
        </w:rPr>
        <w:annotationRef/>
      </w:r>
      <w:r>
        <w:rPr>
          <w:rFonts w:hint="eastAsia"/>
        </w:rPr>
        <w:t>已修改</w:t>
      </w:r>
    </w:p>
  </w:comment>
  <w:comment w:id="678" w:author="Daniel" w:date="2018-01-14T22:14:00Z" w:initials="D">
    <w:p w:rsidR="00C464E1" w:rsidRDefault="00C464E1" w:rsidP="000B03D5">
      <w:pPr>
        <w:pStyle w:val="aff0"/>
        <w:ind w:firstLine="420"/>
      </w:pPr>
      <w:r>
        <w:rPr>
          <w:rStyle w:val="aff9"/>
        </w:rPr>
        <w:annotationRef/>
      </w:r>
      <w:r>
        <w:t>最好用应</w:t>
      </w:r>
    </w:p>
  </w:comment>
  <w:comment w:id="679" w:author="chenyu" w:date="2018-06-05T07:12:00Z" w:initials="c">
    <w:p w:rsidR="00C464E1" w:rsidRDefault="00C464E1">
      <w:pPr>
        <w:pStyle w:val="aff0"/>
        <w:ind w:firstLine="420"/>
      </w:pPr>
      <w:r>
        <w:rPr>
          <w:rStyle w:val="aff9"/>
        </w:rPr>
        <w:annotationRef/>
      </w:r>
      <w:r>
        <w:rPr>
          <w:rFonts w:hint="eastAsia"/>
        </w:rPr>
        <w:t>已修改</w:t>
      </w:r>
    </w:p>
  </w:comment>
  <w:comment w:id="689" w:author="Daniel" w:date="2018-06-05T08:28:00Z" w:initials="D">
    <w:p w:rsidR="00C464E1" w:rsidRDefault="00C464E1" w:rsidP="000B03D5">
      <w:pPr>
        <w:pStyle w:val="aff0"/>
        <w:ind w:firstLine="420"/>
      </w:pPr>
      <w:r>
        <w:rPr>
          <w:rStyle w:val="aff9"/>
        </w:rPr>
        <w:annotationRef/>
      </w:r>
      <w:r>
        <w:t>应可以改为</w:t>
      </w:r>
      <w:r>
        <w:rPr>
          <w:rFonts w:hint="eastAsia"/>
        </w:rPr>
        <w:t>“可”或者以举例方式描述</w:t>
      </w:r>
    </w:p>
    <w:p w:rsidR="00C464E1" w:rsidRDefault="00C464E1" w:rsidP="000B03D5">
      <w:pPr>
        <w:pStyle w:val="aff0"/>
        <w:ind w:firstLine="420"/>
      </w:pPr>
      <w:r>
        <w:rPr>
          <w:rFonts w:hint="eastAsia"/>
        </w:rPr>
        <w:t>答复：</w:t>
      </w:r>
      <w:r>
        <w:rPr>
          <w:rFonts w:hint="eastAsia"/>
          <w:vanish/>
        </w:rPr>
        <w:t>类能后续</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p>
  </w:comment>
  <w:comment w:id="700" w:author="Daniel" w:date="2018-01-14T22:16:00Z" w:initials="D">
    <w:p w:rsidR="00C464E1" w:rsidRDefault="00C464E1" w:rsidP="000B03D5">
      <w:pPr>
        <w:pStyle w:val="aff0"/>
        <w:ind w:firstLine="420"/>
      </w:pPr>
      <w:r>
        <w:rPr>
          <w:rStyle w:val="aff9"/>
        </w:rPr>
        <w:annotationRef/>
      </w:r>
      <w:r>
        <w:t>意思不好理解</w:t>
      </w:r>
    </w:p>
    <w:p w:rsidR="00C464E1" w:rsidRDefault="00C464E1" w:rsidP="000B03D5">
      <w:pPr>
        <w:pStyle w:val="aff0"/>
        <w:ind w:firstLine="420"/>
      </w:pPr>
    </w:p>
  </w:comment>
  <w:comment w:id="701" w:author="chenyu" w:date="2018-06-05T07:19:00Z" w:initials="c">
    <w:p w:rsidR="00C464E1" w:rsidRDefault="00C464E1">
      <w:pPr>
        <w:pStyle w:val="aff0"/>
        <w:ind w:firstLine="420"/>
      </w:pPr>
      <w:r>
        <w:rPr>
          <w:rStyle w:val="aff9"/>
        </w:rPr>
        <w:annotationRef/>
      </w:r>
      <w:r>
        <w:rPr>
          <w:rFonts w:hint="eastAsia"/>
        </w:rPr>
        <w:t>已修改</w:t>
      </w:r>
    </w:p>
  </w:comment>
  <w:comment w:id="706" w:author="Daniel" w:date="2018-01-14T22:16:00Z" w:initials="D">
    <w:p w:rsidR="00C464E1" w:rsidRDefault="00C464E1" w:rsidP="000B03D5">
      <w:pPr>
        <w:pStyle w:val="aff0"/>
        <w:ind w:firstLine="420"/>
      </w:pPr>
      <w:r>
        <w:rPr>
          <w:rStyle w:val="aff9"/>
        </w:rPr>
        <w:annotationRef/>
      </w:r>
      <w:r>
        <w:t>又出现了一个信息</w:t>
      </w:r>
      <w:r>
        <w:rPr>
          <w:rFonts w:hint="eastAsia"/>
        </w:rPr>
        <w:t>，</w:t>
      </w:r>
      <w:r>
        <w:t>和秘密</w:t>
      </w:r>
      <w:r>
        <w:rPr>
          <w:rFonts w:hint="eastAsia"/>
        </w:rPr>
        <w:t>、</w:t>
      </w:r>
      <w:r>
        <w:t>敏感的区别</w:t>
      </w:r>
      <w:r>
        <w:rPr>
          <w:rFonts w:hint="eastAsia"/>
        </w:rPr>
        <w:t>？</w:t>
      </w:r>
      <w:r>
        <w:t>建议通盘考虑</w:t>
      </w:r>
    </w:p>
  </w:comment>
  <w:comment w:id="707" w:author="chenyu" w:date="2018-06-05T07:24:00Z" w:initials="c">
    <w:p w:rsidR="00C464E1" w:rsidRDefault="00C464E1">
      <w:pPr>
        <w:pStyle w:val="aff0"/>
        <w:ind w:firstLine="420"/>
      </w:pPr>
      <w:r>
        <w:rPr>
          <w:rStyle w:val="aff9"/>
        </w:rPr>
        <w:annotationRef/>
      </w:r>
      <w:r>
        <w:rPr>
          <w:rFonts w:hint="eastAsia"/>
        </w:rPr>
        <w:t>全文维持定义中，秘密、敏感信息两种说法及其解释</w:t>
      </w:r>
    </w:p>
  </w:comment>
  <w:comment w:id="718" w:author="Daniel" w:date="2018-01-14T22:25:00Z" w:initials="D">
    <w:p w:rsidR="00C464E1" w:rsidRDefault="00C464E1" w:rsidP="00574622">
      <w:pPr>
        <w:pStyle w:val="aff0"/>
        <w:ind w:firstLine="420"/>
      </w:pPr>
      <w:r>
        <w:rPr>
          <w:rStyle w:val="aff9"/>
        </w:rPr>
        <w:annotationRef/>
      </w:r>
      <w:r>
        <w:t>总体</w:t>
      </w:r>
      <w:r>
        <w:rPr>
          <w:rFonts w:hint="eastAsia"/>
        </w:rPr>
        <w:t>，</w:t>
      </w:r>
      <w:r>
        <w:t>建议参考</w:t>
      </w:r>
      <w:r>
        <w:rPr>
          <w:rFonts w:hint="eastAsia"/>
        </w:rPr>
        <w:t>6.2</w:t>
      </w:r>
      <w:r>
        <w:rPr>
          <w:rFonts w:hint="eastAsia"/>
        </w:rPr>
        <w:t>的文字内容进行修改完善，目前可读性差</w:t>
      </w:r>
    </w:p>
  </w:comment>
  <w:comment w:id="723" w:author="Daniel" w:date="2018-06-05T08:31:00Z" w:initials="D">
    <w:p w:rsidR="00C464E1" w:rsidRDefault="00C464E1" w:rsidP="00574622">
      <w:pPr>
        <w:pStyle w:val="aff0"/>
        <w:ind w:firstLine="420"/>
      </w:pPr>
      <w:r>
        <w:rPr>
          <w:rStyle w:val="aff9"/>
        </w:rPr>
        <w:annotationRef/>
      </w:r>
      <w:r>
        <w:t>作为标题别扭</w:t>
      </w:r>
      <w:r>
        <w:rPr>
          <w:rFonts w:hint="eastAsia"/>
        </w:rPr>
        <w:t>，</w:t>
      </w:r>
      <w:r>
        <w:t>可以通盘考虑变为要求</w:t>
      </w:r>
    </w:p>
    <w:p w:rsidR="00C464E1" w:rsidRDefault="00C464E1" w:rsidP="00574622">
      <w:pPr>
        <w:pStyle w:val="aff0"/>
        <w:ind w:firstLine="420"/>
      </w:pPr>
      <w:r>
        <w:rPr>
          <w:rFonts w:hint="eastAsia"/>
        </w:rPr>
        <w:t>回复：已修改</w:t>
      </w:r>
    </w:p>
  </w:comment>
  <w:comment w:id="740" w:author="Daniel" w:date="2018-01-14T22:19:00Z" w:initials="D">
    <w:p w:rsidR="00C464E1" w:rsidRDefault="00C464E1" w:rsidP="00574622">
      <w:pPr>
        <w:pStyle w:val="aff0"/>
        <w:ind w:firstLine="420"/>
      </w:pPr>
      <w:r>
        <w:rPr>
          <w:rStyle w:val="aff9"/>
        </w:rPr>
        <w:annotationRef/>
      </w:r>
      <w:r>
        <w:t>可读性差</w:t>
      </w:r>
    </w:p>
  </w:comment>
  <w:comment w:id="747" w:author="Daniel" w:date="2018-01-14T22:24:00Z" w:initials="D">
    <w:p w:rsidR="00C464E1" w:rsidRDefault="00C464E1" w:rsidP="00574622">
      <w:pPr>
        <w:pStyle w:val="aff0"/>
        <w:ind w:firstLine="420"/>
      </w:pPr>
      <w:r>
        <w:rPr>
          <w:rStyle w:val="aff9"/>
        </w:rPr>
        <w:annotationRef/>
      </w:r>
      <w:r>
        <w:t>有一部分的不应</w:t>
      </w:r>
      <w:r>
        <w:rPr>
          <w:rFonts w:hint="eastAsia"/>
        </w:rPr>
        <w:t>，</w:t>
      </w:r>
      <w:r>
        <w:t>可考虑改为禁止</w:t>
      </w:r>
    </w:p>
  </w:comment>
  <w:comment w:id="748" w:author="chenyu" w:date="2018-06-05T07:22:00Z" w:initials="c">
    <w:p w:rsidR="00C464E1" w:rsidRDefault="00C464E1">
      <w:pPr>
        <w:pStyle w:val="aff0"/>
        <w:ind w:firstLine="420"/>
      </w:pPr>
      <w:r>
        <w:rPr>
          <w:rStyle w:val="aff9"/>
        </w:rPr>
        <w:annotationRef/>
      </w:r>
      <w:r>
        <w:rPr>
          <w:rFonts w:hint="eastAsia"/>
        </w:rPr>
        <w:t>已修改</w:t>
      </w:r>
    </w:p>
  </w:comment>
  <w:comment w:id="756" w:author="Daniel" w:date="2018-01-14T22:21:00Z" w:initials="D">
    <w:p w:rsidR="00C464E1" w:rsidRDefault="00C464E1" w:rsidP="00574622">
      <w:pPr>
        <w:pStyle w:val="aff0"/>
        <w:ind w:firstLine="420"/>
      </w:pPr>
      <w:r>
        <w:rPr>
          <w:rStyle w:val="aff9"/>
        </w:rPr>
        <w:annotationRef/>
      </w:r>
      <w:r>
        <w:t>与定义的关系</w:t>
      </w:r>
    </w:p>
  </w:comment>
  <w:comment w:id="757" w:author="chenyu" w:date="2018-06-05T07:22:00Z" w:initials="c">
    <w:p w:rsidR="00C464E1" w:rsidRDefault="00C464E1">
      <w:pPr>
        <w:pStyle w:val="aff0"/>
        <w:ind w:firstLine="420"/>
      </w:pPr>
      <w:r>
        <w:rPr>
          <w:rStyle w:val="aff9"/>
        </w:rPr>
        <w:annotationRef/>
      </w:r>
      <w:r>
        <w:rPr>
          <w:rFonts w:hint="eastAsia"/>
        </w:rPr>
        <w:t>全文统一为秘密或敏感信息两类说法</w:t>
      </w:r>
    </w:p>
  </w:comment>
  <w:comment w:id="856" w:author="Daniel" w:date="2018-01-14T22:26:00Z" w:initials="D">
    <w:p w:rsidR="00C464E1" w:rsidRDefault="00C464E1" w:rsidP="00574622">
      <w:pPr>
        <w:pStyle w:val="aff0"/>
        <w:ind w:firstLine="420"/>
      </w:pPr>
      <w:r>
        <w:rPr>
          <w:rStyle w:val="aff9"/>
        </w:rPr>
        <w:annotationRef/>
      </w:r>
      <w:r>
        <w:t>摘要</w:t>
      </w:r>
      <w:r>
        <w:rPr>
          <w:rFonts w:hint="eastAsia"/>
        </w:rPr>
        <w:t>、</w:t>
      </w:r>
      <w:r>
        <w:t>散列等算法多次出现</w:t>
      </w:r>
      <w:r>
        <w:rPr>
          <w:rFonts w:hint="eastAsia"/>
        </w:rPr>
        <w:t>，</w:t>
      </w:r>
      <w:r>
        <w:t>建议统一</w:t>
      </w:r>
    </w:p>
  </w:comment>
  <w:comment w:id="857" w:author="chenyu" w:date="2018-06-05T07:26:00Z" w:initials="c">
    <w:p w:rsidR="00C464E1" w:rsidRDefault="00C464E1">
      <w:pPr>
        <w:pStyle w:val="aff0"/>
        <w:ind w:firstLine="420"/>
      </w:pPr>
      <w:r>
        <w:rPr>
          <w:rStyle w:val="aff9"/>
        </w:rPr>
        <w:annotationRef/>
      </w:r>
      <w:r>
        <w:rPr>
          <w:rFonts w:hint="eastAsia"/>
        </w:rPr>
        <w:t>散列函数与摘要算法不是一个概念，散列函数是实现摘要算法的</w:t>
      </w:r>
      <w:proofErr w:type="gramStart"/>
      <w:r>
        <w:rPr>
          <w:rFonts w:hint="eastAsia"/>
        </w:rPr>
        <w:t>一</w:t>
      </w:r>
      <w:proofErr w:type="gramEnd"/>
      <w:r>
        <w:rPr>
          <w:rFonts w:hint="eastAsia"/>
        </w:rPr>
        <w:t>个子函数</w:t>
      </w:r>
    </w:p>
  </w:comment>
  <w:comment w:id="953" w:author="Daniel" w:date="2018-01-14T22:32:00Z" w:initials="D">
    <w:p w:rsidR="00C464E1" w:rsidRDefault="00C464E1" w:rsidP="004462A1">
      <w:pPr>
        <w:pStyle w:val="aff0"/>
        <w:ind w:firstLine="420"/>
      </w:pPr>
      <w:r>
        <w:rPr>
          <w:rStyle w:val="aff9"/>
        </w:rPr>
        <w:annotationRef/>
      </w:r>
      <w:r>
        <w:t>应细化</w:t>
      </w:r>
    </w:p>
  </w:comment>
  <w:comment w:id="963" w:author="Daniel" w:date="2018-01-14T22:35:00Z" w:initials="D">
    <w:p w:rsidR="00C464E1" w:rsidRDefault="00C464E1" w:rsidP="004462A1">
      <w:pPr>
        <w:pStyle w:val="aff0"/>
        <w:ind w:firstLine="420"/>
      </w:pPr>
      <w:r>
        <w:rPr>
          <w:rStyle w:val="aff9"/>
        </w:rPr>
        <w:annotationRef/>
      </w:r>
      <w:r>
        <w:t>是否</w:t>
      </w:r>
      <w:proofErr w:type="gramStart"/>
      <w:r>
        <w:t>太</w:t>
      </w:r>
      <w:proofErr w:type="gramEnd"/>
      <w:r>
        <w:t>口语化</w:t>
      </w:r>
    </w:p>
  </w:comment>
  <w:comment w:id="964" w:author="chenyu" w:date="2018-06-05T07:30:00Z" w:initials="c">
    <w:p w:rsidR="00C464E1" w:rsidRDefault="00C464E1">
      <w:pPr>
        <w:pStyle w:val="aff0"/>
        <w:ind w:firstLine="420"/>
      </w:pPr>
      <w:r>
        <w:rPr>
          <w:rStyle w:val="aff9"/>
        </w:rPr>
        <w:annotationRef/>
      </w:r>
      <w:r>
        <w:rPr>
          <w:rFonts w:hint="eastAsia"/>
        </w:rPr>
        <w:t>已修改</w:t>
      </w:r>
    </w:p>
  </w:comment>
  <w:comment w:id="1005" w:author="Daniel" w:date="2018-01-14T22:37:00Z" w:initials="D">
    <w:p w:rsidR="00C464E1" w:rsidRDefault="00C464E1" w:rsidP="004462A1">
      <w:pPr>
        <w:pStyle w:val="aff0"/>
        <w:ind w:firstLine="420"/>
      </w:pPr>
      <w:r>
        <w:rPr>
          <w:rStyle w:val="aff9"/>
        </w:rPr>
        <w:annotationRef/>
      </w:r>
      <w:r>
        <w:t>有重复</w:t>
      </w:r>
    </w:p>
  </w:comment>
  <w:comment w:id="1006" w:author="chenyu" w:date="2018-06-05T07:29:00Z" w:initials="c">
    <w:p w:rsidR="00C464E1" w:rsidRDefault="00C464E1">
      <w:pPr>
        <w:pStyle w:val="aff0"/>
        <w:ind w:firstLine="420"/>
      </w:pPr>
      <w:r>
        <w:rPr>
          <w:rStyle w:val="aff9"/>
        </w:rPr>
        <w:annotationRef/>
      </w:r>
      <w:r>
        <w:rPr>
          <w:rFonts w:hint="eastAsia"/>
        </w:rPr>
        <w:t>已修改</w:t>
      </w:r>
    </w:p>
  </w:comment>
  <w:comment w:id="1036" w:author="Daniel" w:date="2018-01-14T22:39:00Z" w:initials="D">
    <w:p w:rsidR="00C464E1" w:rsidRDefault="00C464E1" w:rsidP="00552523">
      <w:pPr>
        <w:pStyle w:val="aff0"/>
        <w:ind w:firstLine="420"/>
      </w:pPr>
      <w:r>
        <w:rPr>
          <w:rStyle w:val="aff9"/>
        </w:rPr>
        <w:annotationRef/>
      </w:r>
      <w:r>
        <w:t>写法太生硬</w:t>
      </w:r>
      <w:r>
        <w:rPr>
          <w:rFonts w:hint="eastAsia"/>
        </w:rPr>
        <w:t>，</w:t>
      </w:r>
      <w:r>
        <w:t>建议改为</w:t>
      </w:r>
      <w:r>
        <w:rPr>
          <w:rFonts w:hint="eastAsia"/>
        </w:rPr>
        <w:t xml:space="preserve"> </w:t>
      </w:r>
      <w:r>
        <w:rPr>
          <w:rFonts w:hint="eastAsia"/>
        </w:rPr>
        <w:t>验证网络数据包</w:t>
      </w:r>
    </w:p>
  </w:comment>
  <w:comment w:id="1037" w:author="chenyu" w:date="2018-06-05T07:30:00Z" w:initials="c">
    <w:p w:rsidR="00C464E1" w:rsidRDefault="00C464E1">
      <w:pPr>
        <w:pStyle w:val="aff0"/>
        <w:ind w:firstLine="420"/>
      </w:pPr>
      <w:r>
        <w:rPr>
          <w:rStyle w:val="aff9"/>
        </w:rPr>
        <w:annotationRef/>
      </w:r>
      <w:r>
        <w:rPr>
          <w:rFonts w:hint="eastAsia"/>
        </w:rPr>
        <w:t>已修改</w:t>
      </w:r>
    </w:p>
  </w:comment>
  <w:comment w:id="1043" w:author="Daniel" w:date="2018-01-14T22:40:00Z" w:initials="D">
    <w:p w:rsidR="00C464E1" w:rsidRDefault="00C464E1" w:rsidP="00552523">
      <w:pPr>
        <w:pStyle w:val="aff0"/>
        <w:ind w:firstLine="420"/>
      </w:pPr>
      <w:r>
        <w:rPr>
          <w:rStyle w:val="aff9"/>
        </w:rPr>
        <w:annotationRef/>
      </w:r>
      <w:r>
        <w:t>语句可改为</w:t>
      </w:r>
      <w:r>
        <w:rPr>
          <w:rFonts w:hint="eastAsia"/>
        </w:rPr>
        <w:t>：应</w:t>
      </w:r>
      <w:r>
        <w:t>采用加密传输方式保护敏感信息</w:t>
      </w:r>
    </w:p>
  </w:comment>
  <w:comment w:id="1044" w:author="chenyu" w:date="2018-06-05T07:31:00Z" w:initials="c">
    <w:p w:rsidR="00C464E1" w:rsidRDefault="00C464E1">
      <w:pPr>
        <w:pStyle w:val="aff0"/>
        <w:ind w:firstLine="420"/>
      </w:pPr>
      <w:r>
        <w:rPr>
          <w:rStyle w:val="aff9"/>
        </w:rPr>
        <w:annotationRef/>
      </w:r>
      <w:r>
        <w:rPr>
          <w:rFonts w:hint="eastAsia"/>
        </w:rPr>
        <w:t>已修改</w:t>
      </w:r>
    </w:p>
  </w:comment>
  <w:comment w:id="1050" w:author="Daniel" w:date="2018-01-14T22:40:00Z" w:initials="D">
    <w:p w:rsidR="00C464E1" w:rsidRDefault="00C464E1" w:rsidP="00552523">
      <w:pPr>
        <w:pStyle w:val="aff0"/>
        <w:ind w:firstLine="420"/>
      </w:pPr>
      <w:r>
        <w:rPr>
          <w:rStyle w:val="aff9"/>
        </w:rPr>
        <w:annotationRef/>
      </w:r>
      <w:r>
        <w:t>建议改为可或宜</w:t>
      </w:r>
    </w:p>
  </w:comment>
  <w:comment w:id="1051" w:author="chenyu" w:date="2018-06-05T07:31:00Z" w:initials="c">
    <w:p w:rsidR="00C464E1" w:rsidRDefault="00C464E1">
      <w:pPr>
        <w:pStyle w:val="aff0"/>
        <w:ind w:firstLine="420"/>
      </w:pPr>
      <w:r>
        <w:rPr>
          <w:rStyle w:val="aff9"/>
        </w:rPr>
        <w:annotationRef/>
      </w:r>
      <w:r>
        <w:rPr>
          <w:rFonts w:hint="eastAsia"/>
        </w:rPr>
        <w:t>已修改</w:t>
      </w:r>
    </w:p>
  </w:comment>
  <w:comment w:id="1079" w:author="Daniel" w:date="2018-01-14T22:41:00Z" w:initials="D">
    <w:p w:rsidR="00C464E1" w:rsidRDefault="00C464E1" w:rsidP="00552523">
      <w:pPr>
        <w:pStyle w:val="aff0"/>
        <w:ind w:firstLine="420"/>
      </w:pPr>
      <w:r>
        <w:rPr>
          <w:rStyle w:val="aff9"/>
        </w:rPr>
        <w:annotationRef/>
      </w:r>
      <w:r>
        <w:t>消息和数据的区别</w:t>
      </w:r>
      <w:r>
        <w:rPr>
          <w:rFonts w:hint="eastAsia"/>
        </w:rPr>
        <w:t>？</w:t>
      </w:r>
    </w:p>
  </w:comment>
  <w:comment w:id="1080" w:author="chenyu" w:date="2018-06-05T07:32:00Z" w:initials="c">
    <w:p w:rsidR="00C464E1" w:rsidRDefault="00C464E1">
      <w:pPr>
        <w:pStyle w:val="aff0"/>
        <w:ind w:firstLine="420"/>
      </w:pPr>
      <w:r>
        <w:rPr>
          <w:rStyle w:val="aff9"/>
        </w:rPr>
        <w:annotationRef/>
      </w:r>
      <w:r>
        <w:rPr>
          <w:rFonts w:hint="eastAsia"/>
        </w:rPr>
        <w:t>传输信道中的一般称为消息，数据一般指在用户端或服务器端本地存储的</w:t>
      </w:r>
    </w:p>
  </w:comment>
  <w:comment w:id="1092" w:author="Daniel" w:date="2018-01-14T22:41:00Z" w:initials="D">
    <w:p w:rsidR="00C464E1" w:rsidRDefault="00C464E1" w:rsidP="00552523">
      <w:pPr>
        <w:pStyle w:val="aff0"/>
        <w:ind w:firstLine="420"/>
      </w:pPr>
      <w:r>
        <w:rPr>
          <w:rStyle w:val="aff9"/>
        </w:rPr>
        <w:annotationRef/>
      </w:r>
      <w:r>
        <w:t>谁审查</w:t>
      </w:r>
      <w:r>
        <w:rPr>
          <w:rFonts w:hint="eastAsia"/>
        </w:rPr>
        <w:t>？</w:t>
      </w:r>
    </w:p>
  </w:comment>
  <w:comment w:id="1093" w:author="chenyu" w:date="2018-06-05T07:34:00Z" w:initials="c">
    <w:p w:rsidR="00C464E1" w:rsidRDefault="00C464E1">
      <w:pPr>
        <w:pStyle w:val="aff0"/>
        <w:ind w:firstLine="420"/>
      </w:pPr>
      <w:r>
        <w:rPr>
          <w:rStyle w:val="aff9"/>
        </w:rPr>
        <w:annotationRef/>
      </w:r>
      <w:r>
        <w:rPr>
          <w:rFonts w:hint="eastAsia"/>
        </w:rPr>
        <w:t>此处想强调算法的安全性，并不要求具体的审查机构，故改为</w:t>
      </w:r>
      <w:r>
        <w:rPr>
          <w:rFonts w:hint="eastAsia"/>
        </w:rPr>
        <w:t xml:space="preserve"> </w:t>
      </w:r>
      <w:r>
        <w:rPr>
          <w:rFonts w:hint="eastAsia"/>
        </w:rPr>
        <w:t>安全的算法</w:t>
      </w:r>
    </w:p>
  </w:comment>
  <w:comment w:id="1102" w:author="Daniel" w:date="2018-01-14T22:41:00Z" w:initials="D">
    <w:p w:rsidR="00C464E1" w:rsidRDefault="00C464E1" w:rsidP="00552523">
      <w:pPr>
        <w:pStyle w:val="aff0"/>
        <w:ind w:firstLine="420"/>
      </w:pPr>
      <w:r>
        <w:rPr>
          <w:rStyle w:val="aff9"/>
        </w:rPr>
        <w:annotationRef/>
      </w:r>
      <w:r>
        <w:t>建议用账户登出</w:t>
      </w:r>
    </w:p>
  </w:comment>
  <w:comment w:id="1103" w:author="chenyu" w:date="2018-06-05T07:36:00Z" w:initials="c">
    <w:p w:rsidR="00C464E1" w:rsidRDefault="00C464E1">
      <w:pPr>
        <w:pStyle w:val="aff0"/>
        <w:ind w:firstLine="420"/>
      </w:pPr>
      <w:r>
        <w:rPr>
          <w:rStyle w:val="aff9"/>
        </w:rPr>
        <w:annotationRef/>
      </w:r>
      <w:r>
        <w:rPr>
          <w:rFonts w:hint="eastAsia"/>
        </w:rPr>
        <w:t>已修改</w:t>
      </w:r>
    </w:p>
  </w:comment>
  <w:comment w:id="1109" w:author="Daniel" w:date="2018-01-14T22:41:00Z" w:initials="D">
    <w:p w:rsidR="00C464E1" w:rsidRDefault="00C464E1" w:rsidP="00552523">
      <w:pPr>
        <w:pStyle w:val="aff0"/>
        <w:ind w:firstLine="420"/>
      </w:pPr>
      <w:r>
        <w:rPr>
          <w:rStyle w:val="aff9"/>
        </w:rPr>
        <w:annotationRef/>
      </w:r>
      <w:r>
        <w:t>太口语</w:t>
      </w:r>
    </w:p>
  </w:comment>
  <w:comment w:id="1110" w:author="chenyu" w:date="2018-06-05T07:38:00Z" w:initials="c">
    <w:p w:rsidR="00C464E1" w:rsidRDefault="00C464E1">
      <w:pPr>
        <w:pStyle w:val="aff0"/>
        <w:ind w:firstLine="420"/>
      </w:pPr>
      <w:r>
        <w:rPr>
          <w:rStyle w:val="aff9"/>
        </w:rPr>
        <w:annotationRef/>
      </w:r>
      <w:r>
        <w:rPr>
          <w:rFonts w:hint="eastAsia"/>
        </w:rPr>
        <w:t>已修改</w:t>
      </w:r>
    </w:p>
  </w:comment>
  <w:comment w:id="1138" w:author="Daniel" w:date="2018-01-14T22:42:00Z" w:initials="D">
    <w:p w:rsidR="00C464E1" w:rsidRDefault="00C464E1" w:rsidP="00552523">
      <w:pPr>
        <w:pStyle w:val="aff0"/>
        <w:ind w:firstLine="420"/>
      </w:pPr>
      <w:r>
        <w:rPr>
          <w:rStyle w:val="aff9"/>
        </w:rPr>
        <w:annotationRef/>
      </w:r>
      <w:r>
        <w:t>宜</w:t>
      </w:r>
    </w:p>
  </w:comment>
  <w:comment w:id="1139" w:author="chenyu" w:date="2018-06-05T07:32:00Z" w:initials="c">
    <w:p w:rsidR="00C464E1" w:rsidRDefault="00C464E1">
      <w:pPr>
        <w:pStyle w:val="aff0"/>
        <w:ind w:firstLine="420"/>
      </w:pPr>
      <w:r>
        <w:rPr>
          <w:rStyle w:val="aff9"/>
        </w:rPr>
        <w:annotationRef/>
      </w:r>
      <w:r>
        <w:rPr>
          <w:rFonts w:hint="eastAsia"/>
        </w:rPr>
        <w:t>已修改</w:t>
      </w:r>
    </w:p>
  </w:comment>
  <w:comment w:id="1454" w:author="Daniel" w:date="2018-06-05T08:42:00Z" w:initials="D">
    <w:p w:rsidR="00C464E1" w:rsidRDefault="00C464E1" w:rsidP="00552523">
      <w:pPr>
        <w:pStyle w:val="aff0"/>
        <w:ind w:firstLine="420"/>
      </w:pPr>
      <w:r>
        <w:rPr>
          <w:rStyle w:val="aff9"/>
        </w:rPr>
        <w:annotationRef/>
      </w:r>
      <w:r>
        <w:t>应予以解释</w:t>
      </w:r>
    </w:p>
    <w:p w:rsidR="00511F26" w:rsidRDefault="00511F26" w:rsidP="00552523">
      <w:pPr>
        <w:pStyle w:val="aff0"/>
        <w:ind w:firstLine="420"/>
      </w:pPr>
      <w:r>
        <w:rPr>
          <w:rFonts w:hint="eastAsia"/>
        </w:rPr>
        <w:t>答复：已修改，考虑到国际标准组织比较多</w:t>
      </w:r>
      <w:r w:rsidR="00E82A30">
        <w:rPr>
          <w:rFonts w:hint="eastAsia"/>
        </w:rPr>
        <w:t>，改为安全的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7D4BC7" w15:done="0"/>
  <w15:commentEx w15:paraId="23D0E51A" w15:done="0"/>
  <w15:commentEx w15:paraId="1DAEF860" w15:done="0"/>
  <w15:commentEx w15:paraId="5C7B2AF1" w15:done="0"/>
  <w15:commentEx w15:paraId="7C2B3A40" w15:paraIdParent="5C7B2AF1" w15:done="0"/>
  <w15:commentEx w15:paraId="76EAA210" w15:done="0"/>
  <w15:commentEx w15:paraId="225849D5" w15:paraIdParent="76EAA210" w15:done="0"/>
  <w15:commentEx w15:paraId="396BB36F" w15:done="0"/>
  <w15:commentEx w15:paraId="73CF7A05" w15:done="0"/>
  <w15:commentEx w15:paraId="798903B4" w15:paraIdParent="73CF7A05" w15:done="0"/>
  <w15:commentEx w15:paraId="18601431" w15:done="0"/>
  <w15:commentEx w15:paraId="38F362C2" w15:paraIdParent="18601431" w15:done="0"/>
  <w15:commentEx w15:paraId="6C2086D6" w15:done="0"/>
  <w15:commentEx w15:paraId="36E1C231" w15:paraIdParent="6C2086D6" w15:done="0"/>
  <w15:commentEx w15:paraId="0DE3B4C9" w15:done="0"/>
  <w15:commentEx w15:paraId="739B3478" w15:paraIdParent="0DE3B4C9" w15:done="0"/>
  <w15:commentEx w15:paraId="2438DB4D" w15:done="0"/>
  <w15:commentEx w15:paraId="3441EE9E" w15:paraIdParent="2438DB4D" w15:done="0"/>
  <w15:commentEx w15:paraId="606BEE7A" w15:done="0"/>
  <w15:commentEx w15:paraId="27A89850" w15:paraIdParent="606BEE7A" w15:done="0"/>
  <w15:commentEx w15:paraId="21AE1DD9" w15:done="0"/>
  <w15:commentEx w15:paraId="5512B5E8" w15:done="0"/>
  <w15:commentEx w15:paraId="5EA1B365" w15:done="0"/>
  <w15:commentEx w15:paraId="5B21A232" w15:done="0"/>
  <w15:commentEx w15:paraId="3458487C" w15:paraIdParent="5B21A232" w15:done="0"/>
  <w15:commentEx w15:paraId="3661B48F" w15:done="0"/>
  <w15:commentEx w15:paraId="5D58A99D" w15:paraIdParent="3661B48F" w15:done="0"/>
  <w15:commentEx w15:paraId="2D6FD9CE" w15:done="0"/>
  <w15:commentEx w15:paraId="370391A6" w15:paraIdParent="2D6FD9CE" w15:done="0"/>
  <w15:commentEx w15:paraId="5D8D6110" w15:done="0"/>
  <w15:commentEx w15:paraId="3E8703F8" w15:paraIdParent="5D8D6110" w15:done="0"/>
  <w15:commentEx w15:paraId="13D188CB" w15:done="0"/>
  <w15:commentEx w15:paraId="0A6B63AB" w15:paraIdParent="13D188CB" w15:done="0"/>
  <w15:commentEx w15:paraId="32EFCDF4" w15:done="0"/>
  <w15:commentEx w15:paraId="2BEE5766" w15:paraIdParent="32EFCDF4" w15:done="0"/>
  <w15:commentEx w15:paraId="1BA82A7F" w15:done="0"/>
  <w15:commentEx w15:paraId="66EFBD4F" w15:done="0"/>
  <w15:commentEx w15:paraId="163E76FD" w15:done="0"/>
  <w15:commentEx w15:paraId="052094F9" w15:paraIdParent="163E76FD" w15:done="0"/>
  <w15:commentEx w15:paraId="0BB1FC86" w15:done="0"/>
  <w15:commentEx w15:paraId="46316983" w15:done="0"/>
  <w15:commentEx w15:paraId="3810AC65" w15:done="0"/>
  <w15:commentEx w15:paraId="72B2821E" w15:paraIdParent="3810AC65" w15:done="0"/>
  <w15:commentEx w15:paraId="4536BA86" w15:done="0"/>
  <w15:commentEx w15:paraId="5F9E89CF" w15:done="0"/>
  <w15:commentEx w15:paraId="6019AFF3" w15:paraIdParent="5F9E89CF" w15:done="0"/>
  <w15:commentEx w15:paraId="6EA9A9F9" w15:done="0"/>
  <w15:commentEx w15:paraId="7DEA97FC" w15:done="0"/>
  <w15:commentEx w15:paraId="7062156F" w15:paraIdParent="7DEA97FC" w15:done="0"/>
  <w15:commentEx w15:paraId="2BD5995B" w15:done="0"/>
  <w15:commentEx w15:paraId="28003616" w15:paraIdParent="2BD5995B" w15:done="0"/>
  <w15:commentEx w15:paraId="63512EFC" w15:done="0"/>
  <w15:commentEx w15:paraId="54BEC7FC" w15:paraIdParent="63512EFC" w15:done="0"/>
  <w15:commentEx w15:paraId="2437095E" w15:done="0"/>
  <w15:commentEx w15:paraId="6905D781" w15:paraIdParent="2437095E" w15:done="0"/>
  <w15:commentEx w15:paraId="6E6F30A4" w15:done="0"/>
  <w15:commentEx w15:paraId="4A5CEF85" w15:paraIdParent="6E6F30A4" w15:done="0"/>
  <w15:commentEx w15:paraId="3AA9E715" w15:done="0"/>
  <w15:commentEx w15:paraId="20C9E8BB" w15:paraIdParent="3AA9E715" w15:done="0"/>
  <w15:commentEx w15:paraId="2312F2DD" w15:done="0"/>
  <w15:commentEx w15:paraId="102659F2" w15:paraIdParent="2312F2DD" w15:done="0"/>
  <w15:commentEx w15:paraId="28FBC0C8" w15:done="0"/>
  <w15:commentEx w15:paraId="6CF4B467" w15:paraIdParent="28FBC0C8" w15:done="0"/>
  <w15:commentEx w15:paraId="61D3DD9D" w15:done="0"/>
  <w15:commentEx w15:paraId="5E5C74BA" w15:paraIdParent="61D3DD9D" w15:done="0"/>
  <w15:commentEx w15:paraId="5D1F90D8" w15:done="0"/>
  <w15:commentEx w15:paraId="6A6B1EDC" w15:paraIdParent="5D1F90D8" w15:done="0"/>
  <w15:commentEx w15:paraId="25F2A2EB" w15:done="0"/>
  <w15:commentEx w15:paraId="5B4E5E62" w15:paraIdParent="25F2A2EB" w15:done="0"/>
  <w15:commentEx w15:paraId="1F04A6A8" w15:done="0"/>
  <w15:commentEx w15:paraId="3A1BAF75" w15:paraIdParent="1F04A6A8" w15:done="0"/>
  <w15:commentEx w15:paraId="107A3BFF" w15:done="0"/>
  <w15:commentEx w15:paraId="17F56AF4" w15:paraIdParent="107A3BFF" w15:done="0"/>
  <w15:commentEx w15:paraId="3C5C6B9F" w15:done="0"/>
  <w15:commentEx w15:paraId="3CC84CAB" w15:paraIdParent="3C5C6B9F" w15:done="0"/>
  <w15:commentEx w15:paraId="40997F44" w15:done="0"/>
  <w15:commentEx w15:paraId="0C81EF7A" w15:paraIdParent="40997F44" w15:done="0"/>
  <w15:commentEx w15:paraId="5BB418A3" w15:done="0"/>
  <w15:commentEx w15:paraId="3D44814C" w15:paraIdParent="5BB418A3" w15:done="0"/>
  <w15:commentEx w15:paraId="27220340" w15:done="0"/>
  <w15:commentEx w15:paraId="61E86ABE" w15:paraIdParent="27220340" w15:done="0"/>
  <w15:commentEx w15:paraId="5EE38684" w15:done="0"/>
  <w15:commentEx w15:paraId="4255B23B" w15:done="0"/>
  <w15:commentEx w15:paraId="272C9316" w15:paraIdParent="4255B23B" w15:done="0"/>
  <w15:commentEx w15:paraId="6CA347CA" w15:done="0"/>
  <w15:commentEx w15:paraId="3C2E310F" w15:paraIdParent="6CA347CA" w15:done="0"/>
  <w15:commentEx w15:paraId="4F05FFBA" w15:done="0"/>
  <w15:commentEx w15:paraId="3430596A" w15:done="0"/>
  <w15:commentEx w15:paraId="3DE2FEFD" w15:done="0"/>
  <w15:commentEx w15:paraId="70978B41" w15:done="0"/>
  <w15:commentEx w15:paraId="3CD91997" w15:paraIdParent="70978B41" w15:done="0"/>
  <w15:commentEx w15:paraId="35EF898B" w15:done="0"/>
  <w15:commentEx w15:paraId="17BF81CF" w15:paraIdParent="35EF898B" w15:done="0"/>
  <w15:commentEx w15:paraId="417C58A9" w15:done="0"/>
  <w15:commentEx w15:paraId="7CE35F9C" w15:paraIdParent="417C58A9" w15:done="0"/>
  <w15:commentEx w15:paraId="5A6229F4" w15:done="0"/>
  <w15:commentEx w15:paraId="02F05853" w15:done="0"/>
  <w15:commentEx w15:paraId="7CC1AD34" w15:paraIdParent="02F05853" w15:done="0"/>
  <w15:commentEx w15:paraId="59792418" w15:done="0"/>
  <w15:commentEx w15:paraId="70EB012E" w15:paraIdParent="59792418" w15:done="0"/>
  <w15:commentEx w15:paraId="176A928D" w15:done="0"/>
  <w15:commentEx w15:paraId="1A90CFA7" w15:paraIdParent="176A928D" w15:done="0"/>
  <w15:commentEx w15:paraId="6E84EFEE" w15:done="0"/>
  <w15:commentEx w15:paraId="3098D977" w15:paraIdParent="6E84EFEE" w15:done="0"/>
  <w15:commentEx w15:paraId="7CF56CF3" w15:done="0"/>
  <w15:commentEx w15:paraId="70030B93" w15:paraIdParent="7CF56CF3" w15:done="0"/>
  <w15:commentEx w15:paraId="6E61B144" w15:done="0"/>
  <w15:commentEx w15:paraId="1A47FF4C" w15:paraIdParent="6E61B144" w15:done="0"/>
  <w15:commentEx w15:paraId="34DA7BCF" w15:done="0"/>
  <w15:commentEx w15:paraId="1C640F47" w15:paraIdParent="34DA7BCF" w15:done="0"/>
  <w15:commentEx w15:paraId="3CCC82A6" w15:done="0"/>
  <w15:commentEx w15:paraId="58327574" w15:paraIdParent="3CCC82A6" w15:done="0"/>
  <w15:commentEx w15:paraId="0CBCFAF7" w15:done="0"/>
  <w15:commentEx w15:paraId="72C224DE" w15:paraIdParent="0CBCFAF7" w15:done="0"/>
  <w15:commentEx w15:paraId="48F49558" w15:done="0"/>
  <w15:commentEx w15:paraId="296F797F" w15:paraIdParent="48F49558" w15:done="0"/>
  <w15:commentEx w15:paraId="2DBB1F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741EF" w16cid:durableId="1DA5C765"/>
  <w16cid:commentId w16cid:paraId="25316E53" w16cid:durableId="1DA5C766"/>
  <w16cid:commentId w16cid:paraId="1E7C9CFF" w16cid:durableId="1DA5C767"/>
  <w16cid:commentId w16cid:paraId="1754C2B2" w16cid:durableId="1DA5C768"/>
  <w16cid:commentId w16cid:paraId="3E3A675D" w16cid:durableId="1DA5C769"/>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266" w:rsidRDefault="00B93266" w:rsidP="005828A7">
      <w:pPr>
        <w:ind w:firstLine="420"/>
      </w:pPr>
      <w:r>
        <w:separator/>
      </w:r>
    </w:p>
  </w:endnote>
  <w:endnote w:type="continuationSeparator" w:id="0">
    <w:p w:rsidR="00B93266" w:rsidRDefault="00B93266" w:rsidP="005828A7">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nePrinter">
    <w:altName w:val="MS Gothic"/>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E1" w:rsidRDefault="00C464E1">
    <w:pPr>
      <w:pStyle w:val="aff3"/>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E1" w:rsidRDefault="00C464E1">
    <w:pPr>
      <w:pStyle w:val="aff3"/>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E1" w:rsidRDefault="00C464E1">
    <w:pPr>
      <w:pStyle w:val="aff3"/>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266" w:rsidRDefault="00B93266" w:rsidP="005828A7">
      <w:pPr>
        <w:ind w:firstLine="420"/>
      </w:pPr>
      <w:r>
        <w:separator/>
      </w:r>
    </w:p>
  </w:footnote>
  <w:footnote w:type="continuationSeparator" w:id="0">
    <w:p w:rsidR="00B93266" w:rsidRDefault="00B93266" w:rsidP="005828A7">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E1" w:rsidRDefault="00C464E1">
    <w:pPr>
      <w:pStyle w:val="aff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E1" w:rsidRDefault="00C464E1">
    <w:pPr>
      <w:pStyle w:val="afff9"/>
      <w:spacing w:before="120" w:after="120"/>
    </w:pPr>
    <w:r>
      <w:t>GB/T XXXXX</w:t>
    </w:r>
    <w:r>
      <w:t>—</w:t>
    </w:r>
    <w:r>
      <w:t>XXXX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E1" w:rsidRDefault="00C464E1">
    <w:pPr>
      <w:pStyle w:val="aff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6BD"/>
    <w:multiLevelType w:val="hybridMultilevel"/>
    <w:tmpl w:val="C1DCC0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392A27"/>
    <w:multiLevelType w:val="multilevel"/>
    <w:tmpl w:val="74BEFD0E"/>
    <w:lvl w:ilvl="0">
      <w:start w:val="1"/>
      <w:numFmt w:val="decimal"/>
      <w:pStyle w:val="a4"/>
      <w:lvlText w:val="%1)"/>
      <w:lvlJc w:val="left"/>
      <w:pPr>
        <w:tabs>
          <w:tab w:val="num" w:pos="1199"/>
        </w:tabs>
        <w:ind w:left="1140" w:hanging="301"/>
      </w:pPr>
      <w:rPr>
        <w:rFonts w:hint="eastAsia"/>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05316118"/>
    <w:multiLevelType w:val="singleLevel"/>
    <w:tmpl w:val="1CFA18E4"/>
    <w:lvl w:ilvl="0">
      <w:start w:val="1"/>
      <w:numFmt w:val="bullet"/>
      <w:pStyle w:val="a5"/>
      <w:lvlText w:val=""/>
      <w:lvlJc w:val="left"/>
      <w:pPr>
        <w:tabs>
          <w:tab w:val="num" w:pos="425"/>
        </w:tabs>
        <w:ind w:left="425" w:hanging="425"/>
      </w:pPr>
      <w:rPr>
        <w:rFonts w:ascii="Wingdings" w:hAnsi="Wingdings" w:hint="default"/>
        <w:sz w:val="24"/>
      </w:rPr>
    </w:lvl>
  </w:abstractNum>
  <w:abstractNum w:abstractNumId="4">
    <w:nsid w:val="06BC7B0A"/>
    <w:multiLevelType w:val="hybridMultilevel"/>
    <w:tmpl w:val="035059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AE367E9"/>
    <w:multiLevelType w:val="hybridMultilevel"/>
    <w:tmpl w:val="45264520"/>
    <w:lvl w:ilvl="0" w:tplc="FFFFFFFF">
      <w:start w:val="1"/>
      <w:numFmt w:val="none"/>
      <w:pStyle w:val="a6"/>
      <w:lvlText w:val="%1示例"/>
      <w:lvlJc w:val="left"/>
      <w:pPr>
        <w:tabs>
          <w:tab w:val="num" w:pos="1120"/>
        </w:tabs>
        <w:ind w:left="0" w:firstLine="400"/>
      </w:pPr>
      <w:rPr>
        <w:rFonts w:ascii="宋体" w:eastAsia="宋体"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nsid w:val="0B432CBD"/>
    <w:multiLevelType w:val="hybridMultilevel"/>
    <w:tmpl w:val="12A6D9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CCA563E"/>
    <w:multiLevelType w:val="singleLevel"/>
    <w:tmpl w:val="608AF882"/>
    <w:lvl w:ilvl="0">
      <w:start w:val="1"/>
      <w:numFmt w:val="decimal"/>
      <w:pStyle w:val="2"/>
      <w:lvlText w:val="%1."/>
      <w:lvlJc w:val="left"/>
      <w:pPr>
        <w:tabs>
          <w:tab w:val="num" w:pos="360"/>
        </w:tabs>
        <w:ind w:left="360" w:hanging="360"/>
      </w:pPr>
      <w:rPr>
        <w:rFonts w:hint="default"/>
      </w:rPr>
    </w:lvl>
  </w:abstractNum>
  <w:abstractNum w:abstractNumId="8">
    <w:nsid w:val="122A1600"/>
    <w:multiLevelType w:val="hybridMultilevel"/>
    <w:tmpl w:val="75DE45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591AD1"/>
    <w:multiLevelType w:val="hybridMultilevel"/>
    <w:tmpl w:val="ECC848B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910866"/>
    <w:multiLevelType w:val="hybridMultilevel"/>
    <w:tmpl w:val="DB2A739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1B60A0"/>
    <w:multiLevelType w:val="hybridMultilevel"/>
    <w:tmpl w:val="5D6C8B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8DA176B"/>
    <w:multiLevelType w:val="hybridMultilevel"/>
    <w:tmpl w:val="339AFE4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CA10734"/>
    <w:multiLevelType w:val="hybridMultilevel"/>
    <w:tmpl w:val="732A8ABA"/>
    <w:lvl w:ilvl="0" w:tplc="9F5C22B0">
      <w:start w:val="1"/>
      <w:numFmt w:val="decimal"/>
      <w:pStyle w:val="20"/>
      <w:lvlText w:val="%1、"/>
      <w:lvlJc w:val="left"/>
      <w:pPr>
        <w:tabs>
          <w:tab w:val="num" w:pos="360"/>
        </w:tabs>
        <w:ind w:left="360" w:hanging="360"/>
      </w:pPr>
      <w:rPr>
        <w:rFonts w:hint="eastAsia"/>
      </w:rPr>
    </w:lvl>
    <w:lvl w:ilvl="1" w:tplc="7A161A2E">
      <w:start w:val="1"/>
      <w:numFmt w:val="lowerLetter"/>
      <w:lvlText w:val="%2)"/>
      <w:lvlJc w:val="left"/>
      <w:pPr>
        <w:tabs>
          <w:tab w:val="num" w:pos="1080"/>
        </w:tabs>
        <w:ind w:left="10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CBD400C"/>
    <w:multiLevelType w:val="hybridMultilevel"/>
    <w:tmpl w:val="8B54B1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48A784E"/>
    <w:multiLevelType w:val="hybridMultilevel"/>
    <w:tmpl w:val="1D1408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71F1D37"/>
    <w:multiLevelType w:val="hybridMultilevel"/>
    <w:tmpl w:val="03E275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837784D"/>
    <w:multiLevelType w:val="hybridMultilevel"/>
    <w:tmpl w:val="EDF8D92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1B64D49"/>
    <w:multiLevelType w:val="hybridMultilevel"/>
    <w:tmpl w:val="7876B30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131F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42B16DD"/>
    <w:multiLevelType w:val="hybridMultilevel"/>
    <w:tmpl w:val="94E250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6CB5948"/>
    <w:multiLevelType w:val="multilevel"/>
    <w:tmpl w:val="36CB5948"/>
    <w:lvl w:ilvl="0" w:tentative="1">
      <w:start w:val="1"/>
      <w:numFmt w:val="decimal"/>
      <w:lvlText w:val="%1."/>
      <w:lvlJc w:val="left"/>
      <w:pPr>
        <w:tabs>
          <w:tab w:val="left" w:pos="360"/>
        </w:tabs>
        <w:ind w:left="360" w:hanging="360"/>
      </w:pPr>
      <w:rPr>
        <w:rFonts w:ascii="Times New Roman" w:hAnsi="Times New Roman" w:cs="Times New Roman" w:hint="default"/>
        <w:b w:val="0"/>
        <w:bCs w:val="0"/>
        <w:i w:val="0"/>
        <w:iCs w:val="0"/>
        <w:caps w:val="0"/>
        <w:smallCaps w:val="0"/>
        <w:strike w:val="0"/>
        <w:dstrike w:val="0"/>
        <w:snapToGrid w:val="0"/>
        <w:color w:val="000000"/>
        <w:spacing w:val="0"/>
        <w:w w:val="0"/>
        <w:kern w:val="0"/>
        <w:position w:val="0"/>
        <w:sz w:val="40"/>
        <w:szCs w:val="40"/>
        <w:u w:val="none" w:color="000000"/>
        <w:shd w:val="clear" w:color="000000" w:fill="000000"/>
      </w:rPr>
    </w:lvl>
    <w:lvl w:ilvl="1" w:tentative="1">
      <w:start w:val="1"/>
      <w:numFmt w:val="decimal"/>
      <w:pStyle w:val="ChapterTitle"/>
      <w:lvlText w:val="%1.%2."/>
      <w:lvlJc w:val="left"/>
      <w:pPr>
        <w:tabs>
          <w:tab w:val="left" w:pos="792"/>
        </w:tabs>
        <w:ind w:left="792" w:hanging="432"/>
      </w:pPr>
      <w:rPr>
        <w:rFonts w:ascii="Times New Roman" w:hAnsi="Times New Roman" w:cs="Courier New" w:hint="default"/>
        <w:b/>
        <w:i/>
        <w:caps w:val="0"/>
        <w:smallCaps w:val="0"/>
        <w:strike w:val="0"/>
        <w:dstrike w:val="0"/>
        <w:color w:val="auto"/>
        <w:spacing w:val="0"/>
        <w:w w:val="100"/>
        <w:kern w:val="0"/>
        <w:position w:val="0"/>
        <w:sz w:val="24"/>
        <w:szCs w:val="28"/>
        <w:u w:val="none"/>
      </w:rPr>
    </w:lvl>
    <w:lvl w:ilvl="2" w:tentative="1">
      <w:start w:val="1"/>
      <w:numFmt w:val="decimal"/>
      <w:lvlText w:val="%1.%2.%3."/>
      <w:lvlJc w:val="left"/>
      <w:pPr>
        <w:tabs>
          <w:tab w:val="left" w:pos="1440"/>
        </w:tabs>
        <w:ind w:left="1224" w:hanging="504"/>
      </w:pPr>
      <w:rPr>
        <w:rFonts w:hint="default"/>
        <w:b/>
        <w:i/>
        <w:sz w:val="24"/>
        <w:szCs w:val="24"/>
      </w:rPr>
    </w:lvl>
    <w:lvl w:ilvl="3" w:tentative="1">
      <w:start w:val="1"/>
      <w:numFmt w:val="decimal"/>
      <w:lvlText w:val="%1.%2.%3.%4."/>
      <w:lvlJc w:val="left"/>
      <w:pPr>
        <w:tabs>
          <w:tab w:val="left" w:pos="2160"/>
        </w:tabs>
        <w:ind w:left="1728" w:hanging="648"/>
      </w:pPr>
      <w:rPr>
        <w:rFonts w:hint="default"/>
        <w:sz w:val="24"/>
      </w:rPr>
    </w:lvl>
    <w:lvl w:ilvl="4" w:tentative="1">
      <w:start w:val="1"/>
      <w:numFmt w:val="decimal"/>
      <w:lvlText w:val="%1.%2.%3.%4.%5."/>
      <w:lvlJc w:val="left"/>
      <w:pPr>
        <w:tabs>
          <w:tab w:val="left" w:pos="2520"/>
        </w:tabs>
        <w:ind w:left="2232" w:hanging="792"/>
      </w:pPr>
      <w:rPr>
        <w:rFonts w:hint="default"/>
      </w:rPr>
    </w:lvl>
    <w:lvl w:ilvl="5" w:tentative="1">
      <w:start w:val="1"/>
      <w:numFmt w:val="decimal"/>
      <w:lvlText w:val="%1.%2.%3.%4.%5.%6."/>
      <w:lvlJc w:val="left"/>
      <w:pPr>
        <w:tabs>
          <w:tab w:val="left" w:pos="3240"/>
        </w:tabs>
        <w:ind w:left="2736" w:hanging="936"/>
      </w:pPr>
      <w:rPr>
        <w:rFonts w:hint="default"/>
      </w:rPr>
    </w:lvl>
    <w:lvl w:ilvl="6" w:tentative="1">
      <w:start w:val="1"/>
      <w:numFmt w:val="decimal"/>
      <w:lvlText w:val="%1.%2.%3.%4.%5.%6.%7."/>
      <w:lvlJc w:val="left"/>
      <w:pPr>
        <w:tabs>
          <w:tab w:val="left" w:pos="3960"/>
        </w:tabs>
        <w:ind w:left="3240" w:hanging="1080"/>
      </w:pPr>
      <w:rPr>
        <w:rFonts w:hint="default"/>
      </w:rPr>
    </w:lvl>
    <w:lvl w:ilvl="7" w:tentative="1">
      <w:start w:val="1"/>
      <w:numFmt w:val="decimal"/>
      <w:lvlText w:val="%1.%2.%3.%4.%5.%6.%7.%8."/>
      <w:lvlJc w:val="left"/>
      <w:pPr>
        <w:tabs>
          <w:tab w:val="left" w:pos="4320"/>
        </w:tabs>
        <w:ind w:left="3744" w:hanging="1224"/>
      </w:pPr>
      <w:rPr>
        <w:rFonts w:hint="default"/>
      </w:rPr>
    </w:lvl>
    <w:lvl w:ilvl="8" w:tentative="1">
      <w:start w:val="1"/>
      <w:numFmt w:val="decimal"/>
      <w:lvlText w:val="%1.%2.%3.%4.%5.%6.%7.%8.%9."/>
      <w:lvlJc w:val="left"/>
      <w:pPr>
        <w:tabs>
          <w:tab w:val="left" w:pos="5040"/>
        </w:tabs>
        <w:ind w:left="4320" w:hanging="1440"/>
      </w:pPr>
      <w:rPr>
        <w:rFonts w:hint="default"/>
      </w:rPr>
    </w:lvl>
  </w:abstractNum>
  <w:abstractNum w:abstractNumId="22">
    <w:nsid w:val="3C0D11A3"/>
    <w:multiLevelType w:val="multilevel"/>
    <w:tmpl w:val="92B25C78"/>
    <w:lvl w:ilvl="0">
      <w:start w:val="1"/>
      <w:numFmt w:val="lowerLetter"/>
      <w:pStyle w:val="a7"/>
      <w:lvlText w:val="%1)"/>
      <w:lvlJc w:val="left"/>
      <w:pPr>
        <w:tabs>
          <w:tab w:val="num" w:pos="709"/>
        </w:tabs>
        <w:ind w:left="0" w:firstLine="420"/>
      </w:pPr>
      <w:rPr>
        <w:rFonts w:hint="eastAsia"/>
      </w:rPr>
    </w:lvl>
    <w:lvl w:ilvl="1">
      <w:start w:val="1"/>
      <w:numFmt w:val="upperLetter"/>
      <w:lvlText w:val="%2."/>
      <w:lvlJc w:val="left"/>
      <w:pPr>
        <w:tabs>
          <w:tab w:val="num" w:pos="850"/>
        </w:tabs>
        <w:ind w:left="850" w:hanging="425"/>
      </w:pPr>
      <w:rPr>
        <w:rFonts w:hint="eastAsia"/>
      </w:rPr>
    </w:lvl>
    <w:lvl w:ilvl="2">
      <w:start w:val="1"/>
      <w:numFmt w:val="decimal"/>
      <w:lvlText w:val="%3."/>
      <w:lvlJc w:val="left"/>
      <w:pPr>
        <w:tabs>
          <w:tab w:val="num" w:pos="1276"/>
        </w:tabs>
        <w:ind w:left="1276" w:hanging="426"/>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3">
    <w:nsid w:val="3DE52F8D"/>
    <w:multiLevelType w:val="singleLevel"/>
    <w:tmpl w:val="D3085A9C"/>
    <w:lvl w:ilvl="0">
      <w:start w:val="1"/>
      <w:numFmt w:val="decimal"/>
      <w:pStyle w:val="a8"/>
      <w:lvlText w:val="图%1、"/>
      <w:lvlJc w:val="left"/>
      <w:pPr>
        <w:tabs>
          <w:tab w:val="num" w:pos="720"/>
        </w:tabs>
        <w:ind w:left="425" w:hanging="425"/>
      </w:pPr>
      <w:rPr>
        <w:rFonts w:hint="eastAsia"/>
      </w:rPr>
    </w:lvl>
  </w:abstractNum>
  <w:abstractNum w:abstractNumId="24">
    <w:nsid w:val="407E65F9"/>
    <w:multiLevelType w:val="hybridMultilevel"/>
    <w:tmpl w:val="8CAE9358"/>
    <w:lvl w:ilvl="0" w:tplc="21DC6C3A">
      <w:start w:val="1"/>
      <w:numFmt w:val="none"/>
      <w:pStyle w:val="a9"/>
      <w:lvlText w:val="%1·　"/>
      <w:lvlJc w:val="left"/>
      <w:pPr>
        <w:tabs>
          <w:tab w:val="num" w:pos="1140"/>
        </w:tabs>
        <w:ind w:left="737" w:hanging="317"/>
      </w:pPr>
      <w:rPr>
        <w:rFonts w:ascii="宋体" w:eastAsia="宋体" w:hAnsi="Times New Roman" w:hint="eastAsia"/>
        <w:b w:val="0"/>
        <w:i w:val="0"/>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5">
    <w:nsid w:val="422F3D05"/>
    <w:multiLevelType w:val="hybridMultilevel"/>
    <w:tmpl w:val="62AE07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3C3577D"/>
    <w:multiLevelType w:val="hybridMultilevel"/>
    <w:tmpl w:val="1C0AF6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4CF7AD0"/>
    <w:multiLevelType w:val="hybridMultilevel"/>
    <w:tmpl w:val="81868A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4EE2CC6"/>
    <w:multiLevelType w:val="hybridMultilevel"/>
    <w:tmpl w:val="B1A82E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92134A6"/>
    <w:multiLevelType w:val="hybridMultilevel"/>
    <w:tmpl w:val="265CF1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96E4D7B"/>
    <w:multiLevelType w:val="hybridMultilevel"/>
    <w:tmpl w:val="6852A5D4"/>
    <w:lvl w:ilvl="0" w:tplc="21DC6C3A">
      <w:start w:val="1"/>
      <w:numFmt w:val="none"/>
      <w:pStyle w:val="aa"/>
      <w:lvlText w:val="%1注"/>
      <w:lvlJc w:val="left"/>
      <w:pPr>
        <w:tabs>
          <w:tab w:val="num" w:pos="900"/>
        </w:tabs>
        <w:ind w:left="900" w:hanging="500"/>
      </w:pPr>
      <w:rPr>
        <w:rFonts w:ascii="宋体" w:eastAsia="宋体" w:hAnsi="Times New Roman" w:hint="eastAsia"/>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A902DB5"/>
    <w:multiLevelType w:val="hybridMultilevel"/>
    <w:tmpl w:val="8D8CACE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B5F4661"/>
    <w:multiLevelType w:val="hybridMultilevel"/>
    <w:tmpl w:val="76EA833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D6F6008"/>
    <w:multiLevelType w:val="singleLevel"/>
    <w:tmpl w:val="46D612CC"/>
    <w:lvl w:ilvl="0">
      <w:start w:val="1"/>
      <w:numFmt w:val="decimal"/>
      <w:pStyle w:val="ab"/>
      <w:lvlText w:val="表%1."/>
      <w:lvlJc w:val="left"/>
      <w:pPr>
        <w:tabs>
          <w:tab w:val="num" w:pos="720"/>
        </w:tabs>
        <w:ind w:left="425" w:hanging="425"/>
      </w:pPr>
      <w:rPr>
        <w:rFonts w:hint="eastAsia"/>
      </w:rPr>
    </w:lvl>
  </w:abstractNum>
  <w:abstractNum w:abstractNumId="34">
    <w:nsid w:val="4EFC5FF9"/>
    <w:multiLevelType w:val="hybridMultilevel"/>
    <w:tmpl w:val="3C9816D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59625C"/>
    <w:multiLevelType w:val="multilevel"/>
    <w:tmpl w:val="0A5A8262"/>
    <w:lvl w:ilvl="0">
      <w:start w:val="1"/>
      <w:numFmt w:val="decimal"/>
      <w:pStyle w:val="1"/>
      <w:lvlText w:val="%1"/>
      <w:lvlJc w:val="left"/>
      <w:pPr>
        <w:ind w:left="432" w:hanging="432"/>
      </w:pPr>
      <w:rPr>
        <w:rFonts w:ascii="Times New Roman" w:hAnsi="Times New Roman" w:cs="Times New Roman"/>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21"/>
      <w:lvlText w:val="%1.%2"/>
      <w:lvlJc w:val="left"/>
      <w:pPr>
        <w:ind w:left="718" w:hanging="576"/>
      </w:pPr>
      <w:rPr>
        <w:rFonts w:ascii="Times New Roman" w:hAnsi="Times New Roman" w:cs="Times New Roman"/>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6">
    <w:nsid w:val="53D965B1"/>
    <w:multiLevelType w:val="multilevel"/>
    <w:tmpl w:val="7BDC2BAE"/>
    <w:lvl w:ilvl="0">
      <w:start w:val="1"/>
      <w:numFmt w:val="decimal"/>
      <w:pStyle w:val="10"/>
      <w:lvlText w:val="%1"/>
      <w:lvlJc w:val="left"/>
      <w:pPr>
        <w:tabs>
          <w:tab w:val="num" w:pos="0"/>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107"/>
        </w:tabs>
        <w:ind w:left="1107" w:hanging="567"/>
      </w:pPr>
      <w:rPr>
        <w:rFonts w:hint="eastAsia"/>
      </w:rPr>
    </w:lvl>
    <w:lvl w:ilvl="3">
      <w:start w:val="1"/>
      <w:numFmt w:val="decimal"/>
      <w:lvlText w:val="%1.%2.%3.%4"/>
      <w:lvlJc w:val="left"/>
      <w:pPr>
        <w:tabs>
          <w:tab w:val="num" w:pos="1931"/>
        </w:tabs>
        <w:ind w:left="1559" w:hanging="708"/>
      </w:pPr>
      <w:rPr>
        <w:rFonts w:hint="eastAsia"/>
      </w:rPr>
    </w:lvl>
    <w:lvl w:ilvl="4">
      <w:start w:val="1"/>
      <w:numFmt w:val="decimal"/>
      <w:lvlText w:val="%1.%2.%3.%4.%5"/>
      <w:lvlJc w:val="left"/>
      <w:pPr>
        <w:tabs>
          <w:tab w:val="num" w:pos="2356"/>
        </w:tabs>
        <w:ind w:left="2126" w:hanging="850"/>
      </w:pPr>
      <w:rPr>
        <w:rFonts w:hint="eastAsia"/>
      </w:rPr>
    </w:lvl>
    <w:lvl w:ilvl="5">
      <w:start w:val="1"/>
      <w:numFmt w:val="decimal"/>
      <w:lvlText w:val="%1.%2.%3.%4.%5.%6"/>
      <w:lvlJc w:val="left"/>
      <w:pPr>
        <w:tabs>
          <w:tab w:val="num" w:pos="3141"/>
        </w:tabs>
        <w:ind w:left="2835" w:hanging="1134"/>
      </w:pPr>
      <w:rPr>
        <w:rFonts w:hint="eastAsia"/>
      </w:rPr>
    </w:lvl>
    <w:lvl w:ilvl="6">
      <w:start w:val="1"/>
      <w:numFmt w:val="decimal"/>
      <w:lvlText w:val="%1.%2.%3.%4.%5.%6.%7"/>
      <w:lvlJc w:val="left"/>
      <w:pPr>
        <w:tabs>
          <w:tab w:val="num" w:pos="3566"/>
        </w:tabs>
        <w:ind w:left="3402" w:hanging="1276"/>
      </w:pPr>
      <w:rPr>
        <w:rFonts w:hint="eastAsia"/>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7">
    <w:nsid w:val="556E18F4"/>
    <w:multiLevelType w:val="hybridMultilevel"/>
    <w:tmpl w:val="F670E1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57C2AF5"/>
    <w:multiLevelType w:val="multilevel"/>
    <w:tmpl w:val="D8526558"/>
    <w:lvl w:ilvl="0">
      <w:start w:val="1"/>
      <w:numFmt w:val="decimal"/>
      <w:pStyle w:val="ac"/>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nsid w:val="55AF6C90"/>
    <w:multiLevelType w:val="hybridMultilevel"/>
    <w:tmpl w:val="5616DA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CE515EA"/>
    <w:multiLevelType w:val="hybridMultilevel"/>
    <w:tmpl w:val="AFF261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42C3487"/>
    <w:multiLevelType w:val="hybridMultilevel"/>
    <w:tmpl w:val="C2828DD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46260FA"/>
    <w:multiLevelType w:val="multilevel"/>
    <w:tmpl w:val="4DAAF976"/>
    <w:lvl w:ilvl="0">
      <w:start w:val="1"/>
      <w:numFmt w:val="decimal"/>
      <w:pStyle w:val="ad"/>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3">
    <w:nsid w:val="657D3FBC"/>
    <w:multiLevelType w:val="multilevel"/>
    <w:tmpl w:val="A5F4FDC8"/>
    <w:lvl w:ilvl="0">
      <w:start w:val="1"/>
      <w:numFmt w:val="upperLetter"/>
      <w:pStyle w:val="ae"/>
      <w:suff w:val="nothing"/>
      <w:lvlText w:val="附　录　%1"/>
      <w:lvlJc w:val="left"/>
      <w:pPr>
        <w:ind w:left="0" w:firstLine="0"/>
      </w:pPr>
      <w:rPr>
        <w:rFonts w:ascii="黑体" w:eastAsia="黑体" w:hAnsi="Times New Roman" w:hint="eastAsia"/>
        <w:b w:val="0"/>
        <w:i w:val="0"/>
        <w:sz w:val="21"/>
      </w:rPr>
    </w:lvl>
    <w:lvl w:ilvl="1">
      <w:start w:val="1"/>
      <w:numFmt w:val="decimal"/>
      <w:pStyle w:val="af"/>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0"/>
      <w:suff w:val="nothing"/>
      <w:lvlText w:val="%1.%2.%3　"/>
      <w:lvlJc w:val="left"/>
      <w:pPr>
        <w:ind w:left="0" w:firstLine="0"/>
      </w:pPr>
      <w:rPr>
        <w:rFonts w:ascii="黑体" w:eastAsia="黑体" w:hAnsi="Times New Roman" w:hint="eastAsia"/>
        <w:b w:val="0"/>
        <w:i w:val="0"/>
        <w:sz w:val="21"/>
      </w:rPr>
    </w:lvl>
    <w:lvl w:ilvl="3">
      <w:start w:val="1"/>
      <w:numFmt w:val="decimal"/>
      <w:pStyle w:val="af1"/>
      <w:suff w:val="nothing"/>
      <w:lvlText w:val="%1.%2.%3.%4　"/>
      <w:lvlJc w:val="left"/>
      <w:pPr>
        <w:ind w:left="0" w:firstLine="0"/>
      </w:pPr>
      <w:rPr>
        <w:rFonts w:ascii="黑体" w:eastAsia="黑体" w:hAnsi="Times New Roman" w:hint="eastAsia"/>
        <w:b w:val="0"/>
        <w:i w:val="0"/>
        <w:sz w:val="21"/>
      </w:rPr>
    </w:lvl>
    <w:lvl w:ilvl="4">
      <w:start w:val="1"/>
      <w:numFmt w:val="decimal"/>
      <w:pStyle w:val="af2"/>
      <w:suff w:val="nothing"/>
      <w:lvlText w:val="%1.%2.%3.%4.%5　"/>
      <w:lvlJc w:val="left"/>
      <w:pPr>
        <w:ind w:left="0" w:firstLine="0"/>
      </w:pPr>
      <w:rPr>
        <w:rFonts w:ascii="黑体" w:eastAsia="黑体" w:hAnsi="Times New Roman" w:hint="eastAsia"/>
        <w:b w:val="0"/>
        <w:i w:val="0"/>
        <w:sz w:val="21"/>
      </w:rPr>
    </w:lvl>
    <w:lvl w:ilvl="5">
      <w:start w:val="1"/>
      <w:numFmt w:val="decimal"/>
      <w:pStyle w:val="af3"/>
      <w:suff w:val="nothing"/>
      <w:lvlText w:val="%1.%2.%3.%4.%5.%6　"/>
      <w:lvlJc w:val="left"/>
      <w:pPr>
        <w:ind w:left="0" w:firstLine="0"/>
      </w:pPr>
      <w:rPr>
        <w:rFonts w:ascii="黑体" w:eastAsia="黑体" w:hAnsi="Times New Roman" w:hint="eastAsia"/>
        <w:b w:val="0"/>
        <w:i w:val="0"/>
        <w:sz w:val="21"/>
      </w:rPr>
    </w:lvl>
    <w:lvl w:ilvl="6">
      <w:start w:val="1"/>
      <w:numFmt w:val="decimal"/>
      <w:pStyle w:val="af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nsid w:val="67986E38"/>
    <w:multiLevelType w:val="hybridMultilevel"/>
    <w:tmpl w:val="3CE8D9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67AD311D"/>
    <w:multiLevelType w:val="hybridMultilevel"/>
    <w:tmpl w:val="E01645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6B1F4B97"/>
    <w:multiLevelType w:val="hybridMultilevel"/>
    <w:tmpl w:val="231EB3E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6DBF04F4"/>
    <w:multiLevelType w:val="multilevel"/>
    <w:tmpl w:val="6DBF04F4"/>
    <w:lvl w:ilvl="0" w:tentative="1">
      <w:start w:val="1"/>
      <w:numFmt w:val="none"/>
      <w:pStyle w:val="af5"/>
      <w:suff w:val="nothing"/>
      <w:lvlText w:val="%1注："/>
      <w:lvlJc w:val="left"/>
      <w:pPr>
        <w:ind w:left="726" w:hanging="363"/>
      </w:pPr>
      <w:rPr>
        <w:rFonts w:ascii="黑体" w:eastAsia="黑体" w:hAnsi="Times New Roman" w:hint="eastAsia"/>
        <w:b w:val="0"/>
        <w:i w:val="0"/>
        <w:sz w:val="18"/>
      </w:rPr>
    </w:lvl>
    <w:lvl w:ilvl="1" w:tentative="1">
      <w:start w:val="1"/>
      <w:numFmt w:val="lowerLetter"/>
      <w:lvlText w:val="%2)"/>
      <w:lvlJc w:val="left"/>
      <w:pPr>
        <w:tabs>
          <w:tab w:val="left" w:pos="1140"/>
        </w:tabs>
        <w:ind w:left="726" w:hanging="363"/>
      </w:pPr>
      <w:rPr>
        <w:rFonts w:hint="eastAsia"/>
      </w:rPr>
    </w:lvl>
    <w:lvl w:ilvl="2" w:tentative="1">
      <w:start w:val="1"/>
      <w:numFmt w:val="lowerRoman"/>
      <w:lvlText w:val="%3."/>
      <w:lvlJc w:val="right"/>
      <w:pPr>
        <w:tabs>
          <w:tab w:val="left" w:pos="1140"/>
        </w:tabs>
        <w:ind w:left="726" w:hanging="363"/>
      </w:pPr>
      <w:rPr>
        <w:rFonts w:hint="eastAsia"/>
      </w:rPr>
    </w:lvl>
    <w:lvl w:ilvl="3" w:tentative="1">
      <w:start w:val="1"/>
      <w:numFmt w:val="decimal"/>
      <w:lvlText w:val="%4."/>
      <w:lvlJc w:val="left"/>
      <w:pPr>
        <w:tabs>
          <w:tab w:val="left" w:pos="1140"/>
        </w:tabs>
        <w:ind w:left="726" w:hanging="363"/>
      </w:pPr>
      <w:rPr>
        <w:rFonts w:hint="eastAsia"/>
      </w:rPr>
    </w:lvl>
    <w:lvl w:ilvl="4" w:tentative="1">
      <w:start w:val="1"/>
      <w:numFmt w:val="lowerLetter"/>
      <w:lvlText w:val="%5)"/>
      <w:lvlJc w:val="left"/>
      <w:pPr>
        <w:tabs>
          <w:tab w:val="left" w:pos="1140"/>
        </w:tabs>
        <w:ind w:left="726" w:hanging="363"/>
      </w:pPr>
      <w:rPr>
        <w:rFonts w:hint="eastAsia"/>
      </w:rPr>
    </w:lvl>
    <w:lvl w:ilvl="5" w:tentative="1">
      <w:start w:val="1"/>
      <w:numFmt w:val="lowerRoman"/>
      <w:lvlText w:val="%6."/>
      <w:lvlJc w:val="right"/>
      <w:pPr>
        <w:tabs>
          <w:tab w:val="left" w:pos="1140"/>
        </w:tabs>
        <w:ind w:left="726" w:hanging="363"/>
      </w:pPr>
      <w:rPr>
        <w:rFonts w:hint="eastAsia"/>
      </w:rPr>
    </w:lvl>
    <w:lvl w:ilvl="6" w:tentative="1">
      <w:start w:val="1"/>
      <w:numFmt w:val="decimal"/>
      <w:lvlText w:val="%7."/>
      <w:lvlJc w:val="left"/>
      <w:pPr>
        <w:tabs>
          <w:tab w:val="left" w:pos="1140"/>
        </w:tabs>
        <w:ind w:left="726" w:hanging="363"/>
      </w:pPr>
      <w:rPr>
        <w:rFonts w:hint="eastAsia"/>
      </w:rPr>
    </w:lvl>
    <w:lvl w:ilvl="7" w:tentative="1">
      <w:start w:val="1"/>
      <w:numFmt w:val="lowerLetter"/>
      <w:lvlText w:val="%8)"/>
      <w:lvlJc w:val="left"/>
      <w:pPr>
        <w:tabs>
          <w:tab w:val="left" w:pos="1140"/>
        </w:tabs>
        <w:ind w:left="726" w:hanging="363"/>
      </w:pPr>
      <w:rPr>
        <w:rFonts w:hint="eastAsia"/>
      </w:rPr>
    </w:lvl>
    <w:lvl w:ilvl="8" w:tentative="1">
      <w:start w:val="1"/>
      <w:numFmt w:val="lowerRoman"/>
      <w:lvlText w:val="%9."/>
      <w:lvlJc w:val="right"/>
      <w:pPr>
        <w:tabs>
          <w:tab w:val="left" w:pos="1140"/>
        </w:tabs>
        <w:ind w:left="726" w:hanging="363"/>
      </w:pPr>
      <w:rPr>
        <w:rFonts w:hint="eastAsia"/>
      </w:rPr>
    </w:lvl>
  </w:abstractNum>
  <w:abstractNum w:abstractNumId="48">
    <w:nsid w:val="6E7427DC"/>
    <w:multiLevelType w:val="multilevel"/>
    <w:tmpl w:val="4E768280"/>
    <w:lvl w:ilvl="0">
      <w:start w:val="1"/>
      <w:numFmt w:val="decimal"/>
      <w:lvlText w:val="%1"/>
      <w:lvlJc w:val="left"/>
      <w:pPr>
        <w:tabs>
          <w:tab w:val="num" w:pos="0"/>
        </w:tabs>
        <w:ind w:left="0" w:firstLine="0"/>
      </w:pPr>
      <w:rPr>
        <w:rFonts w:hint="eastAsia"/>
      </w:rPr>
    </w:lvl>
    <w:lvl w:ilvl="1">
      <w:start w:val="1"/>
      <w:numFmt w:val="decimal"/>
      <w:pStyle w:val="05051"/>
      <w:lvlText w:val="%1.%2"/>
      <w:lvlJc w:val="left"/>
      <w:pPr>
        <w:tabs>
          <w:tab w:val="num" w:pos="567"/>
        </w:tabs>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1931"/>
        </w:tabs>
        <w:ind w:left="1559" w:hanging="708"/>
      </w:pPr>
      <w:rPr>
        <w:rFonts w:hint="eastAsia"/>
      </w:rPr>
    </w:lvl>
    <w:lvl w:ilvl="4">
      <w:start w:val="1"/>
      <w:numFmt w:val="decimal"/>
      <w:lvlText w:val="%1.%2.%3.%4.%5"/>
      <w:lvlJc w:val="left"/>
      <w:pPr>
        <w:tabs>
          <w:tab w:val="num" w:pos="2356"/>
        </w:tabs>
        <w:ind w:left="2126" w:hanging="850"/>
      </w:pPr>
      <w:rPr>
        <w:rFonts w:hint="eastAsia"/>
      </w:rPr>
    </w:lvl>
    <w:lvl w:ilvl="5">
      <w:start w:val="1"/>
      <w:numFmt w:val="decimal"/>
      <w:lvlText w:val="%1.%2.%3.%4.%5.%6"/>
      <w:lvlJc w:val="left"/>
      <w:pPr>
        <w:tabs>
          <w:tab w:val="num" w:pos="3141"/>
        </w:tabs>
        <w:ind w:left="2835" w:hanging="1134"/>
      </w:pPr>
      <w:rPr>
        <w:rFonts w:hint="eastAsia"/>
      </w:rPr>
    </w:lvl>
    <w:lvl w:ilvl="6">
      <w:start w:val="1"/>
      <w:numFmt w:val="decimal"/>
      <w:lvlText w:val="%1.%2.%3.%4.%5.%6.%7"/>
      <w:lvlJc w:val="left"/>
      <w:pPr>
        <w:tabs>
          <w:tab w:val="num" w:pos="3566"/>
        </w:tabs>
        <w:ind w:left="3402" w:hanging="1276"/>
      </w:pPr>
      <w:rPr>
        <w:rFonts w:hint="eastAsia"/>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49">
    <w:nsid w:val="6FFF6200"/>
    <w:multiLevelType w:val="hybridMultilevel"/>
    <w:tmpl w:val="BE9055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70621E7A"/>
    <w:multiLevelType w:val="hybridMultilevel"/>
    <w:tmpl w:val="B168748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717B41C2"/>
    <w:multiLevelType w:val="hybridMultilevel"/>
    <w:tmpl w:val="C09A4EC4"/>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283525E"/>
    <w:multiLevelType w:val="hybridMultilevel"/>
    <w:tmpl w:val="65060D3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9FE61FF"/>
    <w:multiLevelType w:val="hybridMultilevel"/>
    <w:tmpl w:val="844E099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4">
    <w:nsid w:val="7AD46DA2"/>
    <w:multiLevelType w:val="hybridMultilevel"/>
    <w:tmpl w:val="5E5C50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AD50623"/>
    <w:multiLevelType w:val="hybridMultilevel"/>
    <w:tmpl w:val="2CAC4B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7AEF6776"/>
    <w:multiLevelType w:val="hybridMultilevel"/>
    <w:tmpl w:val="DE46BD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7FAA70CB"/>
    <w:multiLevelType w:val="multilevel"/>
    <w:tmpl w:val="7FAA70CB"/>
    <w:lvl w:ilvl="0">
      <w:start w:val="1"/>
      <w:numFmt w:val="decimal"/>
      <w:pStyle w:val="af6"/>
      <w:suff w:val="nothing"/>
      <w:lvlText w:val="%1　"/>
      <w:lvlJc w:val="left"/>
      <w:pPr>
        <w:ind w:left="142" w:firstLine="0"/>
      </w:pPr>
      <w:rPr>
        <w:rFonts w:ascii="黑体" w:eastAsia="黑体" w:hAnsi="Times New Roman" w:hint="eastAsia"/>
        <w:b w:val="0"/>
        <w:i w:val="0"/>
        <w:sz w:val="21"/>
        <w:szCs w:val="21"/>
      </w:rPr>
    </w:lvl>
    <w:lvl w:ilvl="1" w:tentative="1">
      <w:start w:val="1"/>
      <w:numFmt w:val="decimal"/>
      <w:pStyle w:val="af7"/>
      <w:suff w:val="nothing"/>
      <w:lvlText w:val="%1.%2　"/>
      <w:lvlJc w:val="left"/>
      <w:pPr>
        <w:ind w:left="142" w:firstLine="0"/>
      </w:pPr>
      <w:rPr>
        <w:rFonts w:ascii="黑体" w:eastAsia="黑体" w:hAnsi="Times New Roman" w:cs="Times New Roman" w:hint="eastAsia"/>
        <w:b w:val="0"/>
        <w:bCs w:val="0"/>
        <w:i w:val="0"/>
        <w:iCs w:val="0"/>
        <w:caps w:val="0"/>
        <w:strike w:val="0"/>
        <w:dstrike w:val="0"/>
        <w:color w:val="000000"/>
        <w:spacing w:val="0"/>
        <w:kern w:val="0"/>
        <w:position w:val="0"/>
        <w:sz w:val="21"/>
        <w:szCs w:val="21"/>
        <w:u w:val="none"/>
      </w:rPr>
    </w:lvl>
    <w:lvl w:ilvl="2" w:tentative="1">
      <w:start w:val="1"/>
      <w:numFmt w:val="decimal"/>
      <w:pStyle w:val="af8"/>
      <w:suff w:val="nothing"/>
      <w:lvlText w:val="%1.%2.%3　"/>
      <w:lvlJc w:val="left"/>
      <w:pPr>
        <w:ind w:left="142" w:firstLine="0"/>
      </w:pPr>
      <w:rPr>
        <w:rFonts w:ascii="黑体" w:eastAsia="黑体" w:hAnsi="Times New Roman" w:hint="eastAsia"/>
        <w:b w:val="0"/>
        <w:i w:val="0"/>
        <w:sz w:val="21"/>
      </w:rPr>
    </w:lvl>
    <w:lvl w:ilvl="3" w:tentative="1">
      <w:start w:val="1"/>
      <w:numFmt w:val="decimal"/>
      <w:suff w:val="nothing"/>
      <w:lvlText w:val="%1.%2.%3.%4　"/>
      <w:lvlJc w:val="left"/>
      <w:pPr>
        <w:ind w:left="142" w:firstLine="0"/>
      </w:pPr>
      <w:rPr>
        <w:rFonts w:ascii="黑体" w:eastAsia="黑体" w:hAnsi="Times New Roman" w:hint="eastAsia"/>
        <w:b w:val="0"/>
        <w:i w:val="0"/>
        <w:sz w:val="21"/>
      </w:rPr>
    </w:lvl>
    <w:lvl w:ilvl="4" w:tentative="1">
      <w:start w:val="1"/>
      <w:numFmt w:val="decimal"/>
      <w:pStyle w:val="af9"/>
      <w:suff w:val="nothing"/>
      <w:lvlText w:val="%1.%2.%3.%4.%5　"/>
      <w:lvlJc w:val="left"/>
      <w:pPr>
        <w:ind w:left="142" w:firstLine="0"/>
      </w:pPr>
      <w:rPr>
        <w:rFonts w:ascii="黑体" w:eastAsia="黑体" w:hAnsi="Times New Roman" w:hint="eastAsia"/>
        <w:b w:val="0"/>
        <w:i w:val="0"/>
        <w:sz w:val="21"/>
      </w:rPr>
    </w:lvl>
    <w:lvl w:ilvl="5" w:tentative="1">
      <w:start w:val="1"/>
      <w:numFmt w:val="decimal"/>
      <w:pStyle w:val="afa"/>
      <w:suff w:val="nothing"/>
      <w:lvlText w:val="%1.%2.%3.%4.%5.%6　"/>
      <w:lvlJc w:val="left"/>
      <w:pPr>
        <w:ind w:left="142" w:firstLine="0"/>
      </w:pPr>
      <w:rPr>
        <w:rFonts w:ascii="黑体" w:eastAsia="黑体" w:hAnsi="Times New Roman" w:hint="eastAsia"/>
        <w:b w:val="0"/>
        <w:i w:val="0"/>
        <w:sz w:val="21"/>
      </w:rPr>
    </w:lvl>
    <w:lvl w:ilvl="6" w:tentative="1">
      <w:start w:val="1"/>
      <w:numFmt w:val="decimal"/>
      <w:suff w:val="nothing"/>
      <w:lvlText w:val="%1%2.%3.%4.%5.%6.%7　"/>
      <w:lvlJc w:val="left"/>
      <w:pPr>
        <w:ind w:left="142" w:firstLine="0"/>
      </w:pPr>
      <w:rPr>
        <w:rFonts w:ascii="黑体" w:eastAsia="黑体" w:hAnsi="Times New Roman" w:hint="eastAsia"/>
        <w:b w:val="0"/>
        <w:i w:val="0"/>
        <w:sz w:val="21"/>
      </w:rPr>
    </w:lvl>
    <w:lvl w:ilvl="7" w:tentative="1">
      <w:start w:val="1"/>
      <w:numFmt w:val="decimal"/>
      <w:lvlText w:val="%1.%2.%3.%4.%5.%6.%7.%8"/>
      <w:lvlJc w:val="left"/>
      <w:pPr>
        <w:tabs>
          <w:tab w:val="left" w:pos="4493"/>
        </w:tabs>
        <w:ind w:left="142" w:firstLine="0"/>
      </w:pPr>
      <w:rPr>
        <w:rFonts w:hint="eastAsia"/>
      </w:rPr>
    </w:lvl>
    <w:lvl w:ilvl="8" w:tentative="1">
      <w:start w:val="1"/>
      <w:numFmt w:val="decimal"/>
      <w:lvlText w:val="%1.%2.%3.%4.%5.%6.%7.%8.%9"/>
      <w:lvlJc w:val="left"/>
      <w:pPr>
        <w:tabs>
          <w:tab w:val="left" w:pos="4919"/>
        </w:tabs>
        <w:ind w:left="142" w:firstLine="0"/>
      </w:pPr>
      <w:rPr>
        <w:rFonts w:hint="eastAsia"/>
      </w:rPr>
    </w:lvl>
  </w:abstractNum>
  <w:num w:numId="1">
    <w:abstractNumId w:val="35"/>
  </w:num>
  <w:num w:numId="2">
    <w:abstractNumId w:val="57"/>
  </w:num>
  <w:num w:numId="3">
    <w:abstractNumId w:val="47"/>
  </w:num>
  <w:num w:numId="4">
    <w:abstractNumId w:val="21"/>
  </w:num>
  <w:num w:numId="5">
    <w:abstractNumId w:val="35"/>
  </w:num>
  <w:num w:numId="6">
    <w:abstractNumId w:val="1"/>
  </w:num>
  <w:num w:numId="7">
    <w:abstractNumId w:val="53"/>
  </w:num>
  <w:num w:numId="8">
    <w:abstractNumId w:val="24"/>
  </w:num>
  <w:num w:numId="9">
    <w:abstractNumId w:val="5"/>
  </w:num>
  <w:num w:numId="10">
    <w:abstractNumId w:val="30"/>
  </w:num>
  <w:num w:numId="11">
    <w:abstractNumId w:val="42"/>
  </w:num>
  <w:num w:numId="12">
    <w:abstractNumId w:val="38"/>
  </w:num>
  <w:num w:numId="13">
    <w:abstractNumId w:val="43"/>
  </w:num>
  <w:num w:numId="14">
    <w:abstractNumId w:val="22"/>
  </w:num>
  <w:num w:numId="15">
    <w:abstractNumId w:val="2"/>
  </w:num>
  <w:num w:numId="16">
    <w:abstractNumId w:val="23"/>
  </w:num>
  <w:num w:numId="17">
    <w:abstractNumId w:val="3"/>
  </w:num>
  <w:num w:numId="18">
    <w:abstractNumId w:val="3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36"/>
  </w:num>
  <w:num w:numId="22">
    <w:abstractNumId w:val="48"/>
  </w:num>
  <w:num w:numId="23">
    <w:abstractNumId w:val="19"/>
  </w:num>
  <w:num w:numId="24">
    <w:abstractNumId w:val="35"/>
  </w:num>
  <w:num w:numId="25">
    <w:abstractNumId w:val="35"/>
  </w:num>
  <w:num w:numId="26">
    <w:abstractNumId w:val="13"/>
  </w:num>
  <w:num w:numId="27">
    <w:abstractNumId w:val="54"/>
  </w:num>
  <w:num w:numId="28">
    <w:abstractNumId w:val="12"/>
  </w:num>
  <w:num w:numId="29">
    <w:abstractNumId w:val="35"/>
  </w:num>
  <w:num w:numId="30">
    <w:abstractNumId w:val="18"/>
  </w:num>
  <w:num w:numId="31">
    <w:abstractNumId w:val="50"/>
  </w:num>
  <w:num w:numId="32">
    <w:abstractNumId w:val="11"/>
  </w:num>
  <w:num w:numId="33">
    <w:abstractNumId w:val="51"/>
  </w:num>
  <w:num w:numId="34">
    <w:abstractNumId w:val="40"/>
  </w:num>
  <w:num w:numId="35">
    <w:abstractNumId w:val="31"/>
  </w:num>
  <w:num w:numId="36">
    <w:abstractNumId w:val="46"/>
  </w:num>
  <w:num w:numId="37">
    <w:abstractNumId w:val="6"/>
  </w:num>
  <w:num w:numId="38">
    <w:abstractNumId w:val="32"/>
  </w:num>
  <w:num w:numId="39">
    <w:abstractNumId w:val="29"/>
  </w:num>
  <w:num w:numId="40">
    <w:abstractNumId w:val="45"/>
  </w:num>
  <w:num w:numId="41">
    <w:abstractNumId w:val="49"/>
  </w:num>
  <w:num w:numId="42">
    <w:abstractNumId w:val="39"/>
  </w:num>
  <w:num w:numId="43">
    <w:abstractNumId w:val="55"/>
  </w:num>
  <w:num w:numId="44">
    <w:abstractNumId w:val="14"/>
  </w:num>
  <w:num w:numId="45">
    <w:abstractNumId w:val="34"/>
  </w:num>
  <w:num w:numId="46">
    <w:abstractNumId w:val="20"/>
  </w:num>
  <w:num w:numId="47">
    <w:abstractNumId w:val="0"/>
  </w:num>
  <w:num w:numId="48">
    <w:abstractNumId w:val="10"/>
  </w:num>
  <w:num w:numId="49">
    <w:abstractNumId w:val="26"/>
  </w:num>
  <w:num w:numId="50">
    <w:abstractNumId w:val="56"/>
  </w:num>
  <w:num w:numId="51">
    <w:abstractNumId w:val="41"/>
  </w:num>
  <w:num w:numId="52">
    <w:abstractNumId w:val="28"/>
  </w:num>
  <w:num w:numId="53">
    <w:abstractNumId w:val="15"/>
  </w:num>
  <w:num w:numId="54">
    <w:abstractNumId w:val="17"/>
  </w:num>
  <w:num w:numId="55">
    <w:abstractNumId w:val="27"/>
  </w:num>
  <w:num w:numId="56">
    <w:abstractNumId w:val="52"/>
  </w:num>
  <w:num w:numId="57">
    <w:abstractNumId w:val="9"/>
  </w:num>
  <w:num w:numId="58">
    <w:abstractNumId w:val="4"/>
  </w:num>
  <w:num w:numId="59">
    <w:abstractNumId w:val="44"/>
  </w:num>
  <w:num w:numId="60">
    <w:abstractNumId w:val="8"/>
  </w:num>
  <w:num w:numId="61">
    <w:abstractNumId w:val="25"/>
  </w:num>
  <w:num w:numId="62">
    <w:abstractNumId w:val="16"/>
  </w:num>
  <w:num w:numId="63">
    <w:abstractNumId w:val="37"/>
  </w:num>
  <w:num w:numId="64">
    <w:abstractNumId w:val="35"/>
  </w:num>
  <w:num w:numId="65">
    <w:abstractNumId w:val="35"/>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yu">
    <w15:presenceInfo w15:providerId="None" w15:userId="cheny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819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6673"/>
    <w:rsid w:val="000052AC"/>
    <w:rsid w:val="00005AA3"/>
    <w:rsid w:val="00005EC9"/>
    <w:rsid w:val="00015B88"/>
    <w:rsid w:val="0002179A"/>
    <w:rsid w:val="00022BF4"/>
    <w:rsid w:val="00024A65"/>
    <w:rsid w:val="00026772"/>
    <w:rsid w:val="00027CA2"/>
    <w:rsid w:val="0003052A"/>
    <w:rsid w:val="00034150"/>
    <w:rsid w:val="0003458D"/>
    <w:rsid w:val="00037C12"/>
    <w:rsid w:val="0004175E"/>
    <w:rsid w:val="000446F7"/>
    <w:rsid w:val="00044E45"/>
    <w:rsid w:val="00046FBC"/>
    <w:rsid w:val="00050B43"/>
    <w:rsid w:val="00051222"/>
    <w:rsid w:val="00054E86"/>
    <w:rsid w:val="00056DC1"/>
    <w:rsid w:val="000606C9"/>
    <w:rsid w:val="000657FD"/>
    <w:rsid w:val="000703D1"/>
    <w:rsid w:val="0007308C"/>
    <w:rsid w:val="000740D2"/>
    <w:rsid w:val="00074170"/>
    <w:rsid w:val="000745DF"/>
    <w:rsid w:val="000774A9"/>
    <w:rsid w:val="000776D8"/>
    <w:rsid w:val="00082612"/>
    <w:rsid w:val="00086419"/>
    <w:rsid w:val="00092D4D"/>
    <w:rsid w:val="0009383B"/>
    <w:rsid w:val="00095C7A"/>
    <w:rsid w:val="00095EC6"/>
    <w:rsid w:val="000A0A8D"/>
    <w:rsid w:val="000A6670"/>
    <w:rsid w:val="000A7875"/>
    <w:rsid w:val="000A7CED"/>
    <w:rsid w:val="000B03D5"/>
    <w:rsid w:val="000B2600"/>
    <w:rsid w:val="000B26C1"/>
    <w:rsid w:val="000B42BC"/>
    <w:rsid w:val="000B56B6"/>
    <w:rsid w:val="000B5E81"/>
    <w:rsid w:val="000C207C"/>
    <w:rsid w:val="000C457C"/>
    <w:rsid w:val="000D2C2C"/>
    <w:rsid w:val="000D4B59"/>
    <w:rsid w:val="000D59BE"/>
    <w:rsid w:val="000D6D32"/>
    <w:rsid w:val="000D7974"/>
    <w:rsid w:val="000D7D3E"/>
    <w:rsid w:val="000E0936"/>
    <w:rsid w:val="000F2CF4"/>
    <w:rsid w:val="000F3ABE"/>
    <w:rsid w:val="000F3B4C"/>
    <w:rsid w:val="000F4099"/>
    <w:rsid w:val="000F4283"/>
    <w:rsid w:val="000F5F3E"/>
    <w:rsid w:val="001008F6"/>
    <w:rsid w:val="001027BF"/>
    <w:rsid w:val="00103016"/>
    <w:rsid w:val="00103363"/>
    <w:rsid w:val="00113776"/>
    <w:rsid w:val="00113FEF"/>
    <w:rsid w:val="00114A33"/>
    <w:rsid w:val="00114D28"/>
    <w:rsid w:val="0011595D"/>
    <w:rsid w:val="00116AA2"/>
    <w:rsid w:val="0011755D"/>
    <w:rsid w:val="00120245"/>
    <w:rsid w:val="00123A8B"/>
    <w:rsid w:val="00124B28"/>
    <w:rsid w:val="00125098"/>
    <w:rsid w:val="001255E9"/>
    <w:rsid w:val="00131ABD"/>
    <w:rsid w:val="00135DB8"/>
    <w:rsid w:val="0013767E"/>
    <w:rsid w:val="001413D4"/>
    <w:rsid w:val="00141E00"/>
    <w:rsid w:val="00143C5A"/>
    <w:rsid w:val="0014557A"/>
    <w:rsid w:val="0014594E"/>
    <w:rsid w:val="00146700"/>
    <w:rsid w:val="0014794E"/>
    <w:rsid w:val="001502C2"/>
    <w:rsid w:val="00150422"/>
    <w:rsid w:val="0015063E"/>
    <w:rsid w:val="00151F3B"/>
    <w:rsid w:val="00156673"/>
    <w:rsid w:val="00162044"/>
    <w:rsid w:val="0016427A"/>
    <w:rsid w:val="001645F7"/>
    <w:rsid w:val="00164837"/>
    <w:rsid w:val="00164905"/>
    <w:rsid w:val="001662F5"/>
    <w:rsid w:val="0016653F"/>
    <w:rsid w:val="001735A7"/>
    <w:rsid w:val="00175688"/>
    <w:rsid w:val="00180585"/>
    <w:rsid w:val="00181D92"/>
    <w:rsid w:val="00183929"/>
    <w:rsid w:val="00183D8E"/>
    <w:rsid w:val="001864B1"/>
    <w:rsid w:val="00190027"/>
    <w:rsid w:val="00190D3C"/>
    <w:rsid w:val="00191BA4"/>
    <w:rsid w:val="00193B92"/>
    <w:rsid w:val="00194419"/>
    <w:rsid w:val="00195866"/>
    <w:rsid w:val="0019777C"/>
    <w:rsid w:val="001A0AFB"/>
    <w:rsid w:val="001A51C8"/>
    <w:rsid w:val="001B1941"/>
    <w:rsid w:val="001B5A78"/>
    <w:rsid w:val="001C02F9"/>
    <w:rsid w:val="001C0756"/>
    <w:rsid w:val="001C0794"/>
    <w:rsid w:val="001C3040"/>
    <w:rsid w:val="001C31B6"/>
    <w:rsid w:val="001C4277"/>
    <w:rsid w:val="001C4AF6"/>
    <w:rsid w:val="001C4D37"/>
    <w:rsid w:val="001C5087"/>
    <w:rsid w:val="001D016E"/>
    <w:rsid w:val="001D0D33"/>
    <w:rsid w:val="001D27B0"/>
    <w:rsid w:val="001D29D2"/>
    <w:rsid w:val="001D7AF3"/>
    <w:rsid w:val="001E06DB"/>
    <w:rsid w:val="001E2E4B"/>
    <w:rsid w:val="001E5C50"/>
    <w:rsid w:val="001E651C"/>
    <w:rsid w:val="001E6699"/>
    <w:rsid w:val="001F09F4"/>
    <w:rsid w:val="001F15A8"/>
    <w:rsid w:val="001F2B75"/>
    <w:rsid w:val="001F349E"/>
    <w:rsid w:val="001F38B5"/>
    <w:rsid w:val="001F5381"/>
    <w:rsid w:val="001F5E39"/>
    <w:rsid w:val="001F7826"/>
    <w:rsid w:val="00200125"/>
    <w:rsid w:val="0020036F"/>
    <w:rsid w:val="00202FA2"/>
    <w:rsid w:val="00203348"/>
    <w:rsid w:val="00203417"/>
    <w:rsid w:val="002034D7"/>
    <w:rsid w:val="00205779"/>
    <w:rsid w:val="0020745C"/>
    <w:rsid w:val="00207992"/>
    <w:rsid w:val="0021026B"/>
    <w:rsid w:val="00210C85"/>
    <w:rsid w:val="002115E8"/>
    <w:rsid w:val="00212697"/>
    <w:rsid w:val="00213A04"/>
    <w:rsid w:val="00214A84"/>
    <w:rsid w:val="00214FB5"/>
    <w:rsid w:val="0021649B"/>
    <w:rsid w:val="00216832"/>
    <w:rsid w:val="002172F7"/>
    <w:rsid w:val="00220F44"/>
    <w:rsid w:val="0022210D"/>
    <w:rsid w:val="00223C93"/>
    <w:rsid w:val="00227642"/>
    <w:rsid w:val="00230C1D"/>
    <w:rsid w:val="00234128"/>
    <w:rsid w:val="00235DCA"/>
    <w:rsid w:val="00237B44"/>
    <w:rsid w:val="00240B92"/>
    <w:rsid w:val="00241014"/>
    <w:rsid w:val="00241DB2"/>
    <w:rsid w:val="00241E05"/>
    <w:rsid w:val="00242684"/>
    <w:rsid w:val="0024566B"/>
    <w:rsid w:val="00246B7F"/>
    <w:rsid w:val="0025070A"/>
    <w:rsid w:val="0026060E"/>
    <w:rsid w:val="00260677"/>
    <w:rsid w:val="002608F9"/>
    <w:rsid w:val="002628F2"/>
    <w:rsid w:val="00264891"/>
    <w:rsid w:val="00264905"/>
    <w:rsid w:val="00265840"/>
    <w:rsid w:val="002672A5"/>
    <w:rsid w:val="00267F38"/>
    <w:rsid w:val="00273380"/>
    <w:rsid w:val="00273D70"/>
    <w:rsid w:val="002742D3"/>
    <w:rsid w:val="002757EC"/>
    <w:rsid w:val="002769EE"/>
    <w:rsid w:val="00276CCE"/>
    <w:rsid w:val="002812C6"/>
    <w:rsid w:val="00281941"/>
    <w:rsid w:val="00284B2F"/>
    <w:rsid w:val="0028551D"/>
    <w:rsid w:val="0028585B"/>
    <w:rsid w:val="002909F0"/>
    <w:rsid w:val="0029155F"/>
    <w:rsid w:val="002945FC"/>
    <w:rsid w:val="0029531E"/>
    <w:rsid w:val="002960AF"/>
    <w:rsid w:val="002965A7"/>
    <w:rsid w:val="002978B0"/>
    <w:rsid w:val="00297E8D"/>
    <w:rsid w:val="002A076D"/>
    <w:rsid w:val="002A1A7A"/>
    <w:rsid w:val="002A2995"/>
    <w:rsid w:val="002A3A51"/>
    <w:rsid w:val="002B273F"/>
    <w:rsid w:val="002B2D77"/>
    <w:rsid w:val="002B74DD"/>
    <w:rsid w:val="002C0DE1"/>
    <w:rsid w:val="002C3B8A"/>
    <w:rsid w:val="002C4B21"/>
    <w:rsid w:val="002C5803"/>
    <w:rsid w:val="002C60BB"/>
    <w:rsid w:val="002C6AE1"/>
    <w:rsid w:val="002D23B5"/>
    <w:rsid w:val="002D25C8"/>
    <w:rsid w:val="002D25D2"/>
    <w:rsid w:val="002D3DA3"/>
    <w:rsid w:val="002D5550"/>
    <w:rsid w:val="002D62B7"/>
    <w:rsid w:val="002D6C31"/>
    <w:rsid w:val="002D7195"/>
    <w:rsid w:val="002E2256"/>
    <w:rsid w:val="002E2BC4"/>
    <w:rsid w:val="002E397B"/>
    <w:rsid w:val="002E41FB"/>
    <w:rsid w:val="002E523F"/>
    <w:rsid w:val="002F0AED"/>
    <w:rsid w:val="002F2647"/>
    <w:rsid w:val="002F2C61"/>
    <w:rsid w:val="002F5377"/>
    <w:rsid w:val="002F6D01"/>
    <w:rsid w:val="00300CF8"/>
    <w:rsid w:val="00301C96"/>
    <w:rsid w:val="003022E3"/>
    <w:rsid w:val="00302916"/>
    <w:rsid w:val="003039F3"/>
    <w:rsid w:val="00303F1D"/>
    <w:rsid w:val="0030501B"/>
    <w:rsid w:val="00306FE6"/>
    <w:rsid w:val="0030728A"/>
    <w:rsid w:val="003074FE"/>
    <w:rsid w:val="00316260"/>
    <w:rsid w:val="00322A28"/>
    <w:rsid w:val="003271B4"/>
    <w:rsid w:val="00327B32"/>
    <w:rsid w:val="00327C6E"/>
    <w:rsid w:val="00331BAE"/>
    <w:rsid w:val="00334D71"/>
    <w:rsid w:val="00336C57"/>
    <w:rsid w:val="00340054"/>
    <w:rsid w:val="0034785D"/>
    <w:rsid w:val="00356AFA"/>
    <w:rsid w:val="003613EE"/>
    <w:rsid w:val="00362CFF"/>
    <w:rsid w:val="0036301E"/>
    <w:rsid w:val="00363377"/>
    <w:rsid w:val="00363F86"/>
    <w:rsid w:val="003664A5"/>
    <w:rsid w:val="00367280"/>
    <w:rsid w:val="0037062C"/>
    <w:rsid w:val="00370E9D"/>
    <w:rsid w:val="00372492"/>
    <w:rsid w:val="00372928"/>
    <w:rsid w:val="00374046"/>
    <w:rsid w:val="00375BB9"/>
    <w:rsid w:val="00377582"/>
    <w:rsid w:val="003821CE"/>
    <w:rsid w:val="00383541"/>
    <w:rsid w:val="0038440D"/>
    <w:rsid w:val="003848C4"/>
    <w:rsid w:val="003856FE"/>
    <w:rsid w:val="003862CA"/>
    <w:rsid w:val="00390273"/>
    <w:rsid w:val="00392A5D"/>
    <w:rsid w:val="00392BBC"/>
    <w:rsid w:val="003949F6"/>
    <w:rsid w:val="00397769"/>
    <w:rsid w:val="003A0488"/>
    <w:rsid w:val="003A3AAB"/>
    <w:rsid w:val="003A4F2D"/>
    <w:rsid w:val="003A6813"/>
    <w:rsid w:val="003B2EA7"/>
    <w:rsid w:val="003B2F82"/>
    <w:rsid w:val="003B737F"/>
    <w:rsid w:val="003B7820"/>
    <w:rsid w:val="003C1FB8"/>
    <w:rsid w:val="003C37DC"/>
    <w:rsid w:val="003C5E47"/>
    <w:rsid w:val="003D128F"/>
    <w:rsid w:val="003D1C61"/>
    <w:rsid w:val="003D3C21"/>
    <w:rsid w:val="003D42C2"/>
    <w:rsid w:val="003D576C"/>
    <w:rsid w:val="003D5F7A"/>
    <w:rsid w:val="003D7A2A"/>
    <w:rsid w:val="003E1E3C"/>
    <w:rsid w:val="003E288D"/>
    <w:rsid w:val="003E2A12"/>
    <w:rsid w:val="003E39BF"/>
    <w:rsid w:val="003E3AC3"/>
    <w:rsid w:val="003E4D27"/>
    <w:rsid w:val="003E56C3"/>
    <w:rsid w:val="003E7D58"/>
    <w:rsid w:val="003F01B1"/>
    <w:rsid w:val="003F19EC"/>
    <w:rsid w:val="003F1A7A"/>
    <w:rsid w:val="003F1C4C"/>
    <w:rsid w:val="003F5C49"/>
    <w:rsid w:val="003F6F3B"/>
    <w:rsid w:val="003F73DC"/>
    <w:rsid w:val="00400BF6"/>
    <w:rsid w:val="00406FCF"/>
    <w:rsid w:val="00407C13"/>
    <w:rsid w:val="00410CB5"/>
    <w:rsid w:val="00414349"/>
    <w:rsid w:val="00414F69"/>
    <w:rsid w:val="00416291"/>
    <w:rsid w:val="00416356"/>
    <w:rsid w:val="00416F6F"/>
    <w:rsid w:val="00417D30"/>
    <w:rsid w:val="0042413F"/>
    <w:rsid w:val="00424339"/>
    <w:rsid w:val="00425E38"/>
    <w:rsid w:val="00426B09"/>
    <w:rsid w:val="00430DC2"/>
    <w:rsid w:val="00435A6D"/>
    <w:rsid w:val="004423D2"/>
    <w:rsid w:val="00442664"/>
    <w:rsid w:val="00442A65"/>
    <w:rsid w:val="00444E71"/>
    <w:rsid w:val="004462A1"/>
    <w:rsid w:val="00450330"/>
    <w:rsid w:val="0045402A"/>
    <w:rsid w:val="00455CF6"/>
    <w:rsid w:val="00456E03"/>
    <w:rsid w:val="004603D4"/>
    <w:rsid w:val="00460415"/>
    <w:rsid w:val="00462C80"/>
    <w:rsid w:val="00463E0A"/>
    <w:rsid w:val="004651B5"/>
    <w:rsid w:val="004659F6"/>
    <w:rsid w:val="004665F5"/>
    <w:rsid w:val="00466E9B"/>
    <w:rsid w:val="0047253A"/>
    <w:rsid w:val="004729A7"/>
    <w:rsid w:val="00473BB4"/>
    <w:rsid w:val="004741A0"/>
    <w:rsid w:val="004744AC"/>
    <w:rsid w:val="0048489B"/>
    <w:rsid w:val="004848BB"/>
    <w:rsid w:val="004849EA"/>
    <w:rsid w:val="00484B7B"/>
    <w:rsid w:val="00484FA7"/>
    <w:rsid w:val="00485CF9"/>
    <w:rsid w:val="00485EF8"/>
    <w:rsid w:val="004907BA"/>
    <w:rsid w:val="00490D00"/>
    <w:rsid w:val="0049211B"/>
    <w:rsid w:val="004923EE"/>
    <w:rsid w:val="00492EFB"/>
    <w:rsid w:val="00492F37"/>
    <w:rsid w:val="004A036A"/>
    <w:rsid w:val="004A18B0"/>
    <w:rsid w:val="004A48FB"/>
    <w:rsid w:val="004A54DA"/>
    <w:rsid w:val="004A6BD9"/>
    <w:rsid w:val="004A7987"/>
    <w:rsid w:val="004B0CDD"/>
    <w:rsid w:val="004B1D77"/>
    <w:rsid w:val="004B2D44"/>
    <w:rsid w:val="004B6347"/>
    <w:rsid w:val="004B6702"/>
    <w:rsid w:val="004D321A"/>
    <w:rsid w:val="004E1C22"/>
    <w:rsid w:val="004E1E90"/>
    <w:rsid w:val="004E2B46"/>
    <w:rsid w:val="004E37E0"/>
    <w:rsid w:val="004E38E5"/>
    <w:rsid w:val="004E4C34"/>
    <w:rsid w:val="004E5945"/>
    <w:rsid w:val="004E5E0C"/>
    <w:rsid w:val="004E67BF"/>
    <w:rsid w:val="004E73CD"/>
    <w:rsid w:val="004E7F8D"/>
    <w:rsid w:val="004F1862"/>
    <w:rsid w:val="004F4970"/>
    <w:rsid w:val="004F5613"/>
    <w:rsid w:val="004F69DC"/>
    <w:rsid w:val="004F7C83"/>
    <w:rsid w:val="00506273"/>
    <w:rsid w:val="00506488"/>
    <w:rsid w:val="0050735C"/>
    <w:rsid w:val="00511F26"/>
    <w:rsid w:val="0051236C"/>
    <w:rsid w:val="00513335"/>
    <w:rsid w:val="00514F3F"/>
    <w:rsid w:val="0051565E"/>
    <w:rsid w:val="00515B1D"/>
    <w:rsid w:val="0051699F"/>
    <w:rsid w:val="00517E07"/>
    <w:rsid w:val="00520395"/>
    <w:rsid w:val="00525D0E"/>
    <w:rsid w:val="00526AC7"/>
    <w:rsid w:val="00533954"/>
    <w:rsid w:val="00541432"/>
    <w:rsid w:val="00541E9F"/>
    <w:rsid w:val="00542983"/>
    <w:rsid w:val="00544322"/>
    <w:rsid w:val="00546C98"/>
    <w:rsid w:val="00547068"/>
    <w:rsid w:val="00547247"/>
    <w:rsid w:val="00552523"/>
    <w:rsid w:val="00553138"/>
    <w:rsid w:val="00553655"/>
    <w:rsid w:val="0055599F"/>
    <w:rsid w:val="00560A76"/>
    <w:rsid w:val="00563B5B"/>
    <w:rsid w:val="005702A8"/>
    <w:rsid w:val="00570550"/>
    <w:rsid w:val="00572087"/>
    <w:rsid w:val="00574622"/>
    <w:rsid w:val="0057544E"/>
    <w:rsid w:val="00575473"/>
    <w:rsid w:val="00577723"/>
    <w:rsid w:val="0058023F"/>
    <w:rsid w:val="005828A7"/>
    <w:rsid w:val="005934A5"/>
    <w:rsid w:val="00594183"/>
    <w:rsid w:val="00596DF3"/>
    <w:rsid w:val="005A1594"/>
    <w:rsid w:val="005A2E67"/>
    <w:rsid w:val="005A3824"/>
    <w:rsid w:val="005A3A43"/>
    <w:rsid w:val="005A5639"/>
    <w:rsid w:val="005B3784"/>
    <w:rsid w:val="005C05EC"/>
    <w:rsid w:val="005C257A"/>
    <w:rsid w:val="005C3298"/>
    <w:rsid w:val="005C5745"/>
    <w:rsid w:val="005C7EE6"/>
    <w:rsid w:val="005D1113"/>
    <w:rsid w:val="005D3CB0"/>
    <w:rsid w:val="005D3CC7"/>
    <w:rsid w:val="005D42C3"/>
    <w:rsid w:val="005E2578"/>
    <w:rsid w:val="005E4F2E"/>
    <w:rsid w:val="005E5471"/>
    <w:rsid w:val="005F1C2A"/>
    <w:rsid w:val="005F7445"/>
    <w:rsid w:val="005F7B7F"/>
    <w:rsid w:val="006005A7"/>
    <w:rsid w:val="00601138"/>
    <w:rsid w:val="006015B8"/>
    <w:rsid w:val="00602C47"/>
    <w:rsid w:val="00604668"/>
    <w:rsid w:val="00606164"/>
    <w:rsid w:val="0060646A"/>
    <w:rsid w:val="006073BC"/>
    <w:rsid w:val="0061298B"/>
    <w:rsid w:val="0061451C"/>
    <w:rsid w:val="00617122"/>
    <w:rsid w:val="00617E45"/>
    <w:rsid w:val="00620CF1"/>
    <w:rsid w:val="0062207F"/>
    <w:rsid w:val="006229BF"/>
    <w:rsid w:val="00622C5C"/>
    <w:rsid w:val="00622F58"/>
    <w:rsid w:val="00623557"/>
    <w:rsid w:val="00625A0B"/>
    <w:rsid w:val="006277D1"/>
    <w:rsid w:val="00630B41"/>
    <w:rsid w:val="00643800"/>
    <w:rsid w:val="0064482A"/>
    <w:rsid w:val="00644880"/>
    <w:rsid w:val="00644E1F"/>
    <w:rsid w:val="0064748D"/>
    <w:rsid w:val="00647BB9"/>
    <w:rsid w:val="006502B2"/>
    <w:rsid w:val="00650911"/>
    <w:rsid w:val="00652F0B"/>
    <w:rsid w:val="00655A26"/>
    <w:rsid w:val="00660433"/>
    <w:rsid w:val="00662B60"/>
    <w:rsid w:val="0066759E"/>
    <w:rsid w:val="00667D79"/>
    <w:rsid w:val="0067499D"/>
    <w:rsid w:val="006800B9"/>
    <w:rsid w:val="00680964"/>
    <w:rsid w:val="00680C4B"/>
    <w:rsid w:val="00682976"/>
    <w:rsid w:val="00683DBD"/>
    <w:rsid w:val="00684DD6"/>
    <w:rsid w:val="0068507B"/>
    <w:rsid w:val="00687874"/>
    <w:rsid w:val="00690A1E"/>
    <w:rsid w:val="00690D19"/>
    <w:rsid w:val="0069159C"/>
    <w:rsid w:val="00693094"/>
    <w:rsid w:val="006951C1"/>
    <w:rsid w:val="006A1707"/>
    <w:rsid w:val="006A1C50"/>
    <w:rsid w:val="006A3875"/>
    <w:rsid w:val="006A64E5"/>
    <w:rsid w:val="006A70F7"/>
    <w:rsid w:val="006B1A4A"/>
    <w:rsid w:val="006B284D"/>
    <w:rsid w:val="006B2A4C"/>
    <w:rsid w:val="006B50D5"/>
    <w:rsid w:val="006C048B"/>
    <w:rsid w:val="006C2869"/>
    <w:rsid w:val="006C511B"/>
    <w:rsid w:val="006C7EA9"/>
    <w:rsid w:val="006D07AC"/>
    <w:rsid w:val="006D0EE6"/>
    <w:rsid w:val="006D1C21"/>
    <w:rsid w:val="006D6C70"/>
    <w:rsid w:val="006D7502"/>
    <w:rsid w:val="006E0BCF"/>
    <w:rsid w:val="006E39CC"/>
    <w:rsid w:val="006E3A6E"/>
    <w:rsid w:val="006E4A60"/>
    <w:rsid w:val="006E76CC"/>
    <w:rsid w:val="006E773C"/>
    <w:rsid w:val="006F0B8C"/>
    <w:rsid w:val="006F1B11"/>
    <w:rsid w:val="006F2867"/>
    <w:rsid w:val="006F3A7B"/>
    <w:rsid w:val="006F4C54"/>
    <w:rsid w:val="006F7196"/>
    <w:rsid w:val="006F7FF8"/>
    <w:rsid w:val="00700F8A"/>
    <w:rsid w:val="0070189C"/>
    <w:rsid w:val="0070288A"/>
    <w:rsid w:val="00704A68"/>
    <w:rsid w:val="00705702"/>
    <w:rsid w:val="007057B9"/>
    <w:rsid w:val="00710788"/>
    <w:rsid w:val="00711022"/>
    <w:rsid w:val="0071212B"/>
    <w:rsid w:val="00712943"/>
    <w:rsid w:val="00715635"/>
    <w:rsid w:val="007205A5"/>
    <w:rsid w:val="00723759"/>
    <w:rsid w:val="00725AF1"/>
    <w:rsid w:val="00725D84"/>
    <w:rsid w:val="007272E0"/>
    <w:rsid w:val="00730A1F"/>
    <w:rsid w:val="00730DDE"/>
    <w:rsid w:val="00734A83"/>
    <w:rsid w:val="00735BA2"/>
    <w:rsid w:val="007374E9"/>
    <w:rsid w:val="0074099A"/>
    <w:rsid w:val="007410B3"/>
    <w:rsid w:val="00741349"/>
    <w:rsid w:val="00747FFA"/>
    <w:rsid w:val="007517DC"/>
    <w:rsid w:val="00751B9F"/>
    <w:rsid w:val="00752E71"/>
    <w:rsid w:val="007534A9"/>
    <w:rsid w:val="0075373D"/>
    <w:rsid w:val="00754F73"/>
    <w:rsid w:val="007561D0"/>
    <w:rsid w:val="00756D93"/>
    <w:rsid w:val="00761165"/>
    <w:rsid w:val="00763AB6"/>
    <w:rsid w:val="00764196"/>
    <w:rsid w:val="0076451B"/>
    <w:rsid w:val="00764702"/>
    <w:rsid w:val="0076587B"/>
    <w:rsid w:val="0076646F"/>
    <w:rsid w:val="007700AE"/>
    <w:rsid w:val="00770356"/>
    <w:rsid w:val="0077205C"/>
    <w:rsid w:val="00773050"/>
    <w:rsid w:val="00773F17"/>
    <w:rsid w:val="007762F3"/>
    <w:rsid w:val="0077791A"/>
    <w:rsid w:val="00781442"/>
    <w:rsid w:val="00784F32"/>
    <w:rsid w:val="00791464"/>
    <w:rsid w:val="007934E2"/>
    <w:rsid w:val="00794CBF"/>
    <w:rsid w:val="00794FD2"/>
    <w:rsid w:val="0079776C"/>
    <w:rsid w:val="007A3D83"/>
    <w:rsid w:val="007A5464"/>
    <w:rsid w:val="007A747C"/>
    <w:rsid w:val="007B0D51"/>
    <w:rsid w:val="007B34BF"/>
    <w:rsid w:val="007B48B0"/>
    <w:rsid w:val="007B4B42"/>
    <w:rsid w:val="007B6C54"/>
    <w:rsid w:val="007C11F6"/>
    <w:rsid w:val="007C3C6B"/>
    <w:rsid w:val="007C403C"/>
    <w:rsid w:val="007C55D7"/>
    <w:rsid w:val="007C55D9"/>
    <w:rsid w:val="007C6C62"/>
    <w:rsid w:val="007D02D5"/>
    <w:rsid w:val="007D6D40"/>
    <w:rsid w:val="007E14B1"/>
    <w:rsid w:val="007E2A5B"/>
    <w:rsid w:val="007E649B"/>
    <w:rsid w:val="007E788E"/>
    <w:rsid w:val="007F0411"/>
    <w:rsid w:val="007F0782"/>
    <w:rsid w:val="007F0E5A"/>
    <w:rsid w:val="007F10FB"/>
    <w:rsid w:val="007F1E72"/>
    <w:rsid w:val="007F28BB"/>
    <w:rsid w:val="007F51DD"/>
    <w:rsid w:val="007F5DB3"/>
    <w:rsid w:val="007F7B4E"/>
    <w:rsid w:val="0080065A"/>
    <w:rsid w:val="008015DE"/>
    <w:rsid w:val="00801903"/>
    <w:rsid w:val="00801EB8"/>
    <w:rsid w:val="00802612"/>
    <w:rsid w:val="0080341E"/>
    <w:rsid w:val="00804AB3"/>
    <w:rsid w:val="0080585C"/>
    <w:rsid w:val="00807FD3"/>
    <w:rsid w:val="00811FDA"/>
    <w:rsid w:val="008136EC"/>
    <w:rsid w:val="008162FC"/>
    <w:rsid w:val="00816C35"/>
    <w:rsid w:val="0082164E"/>
    <w:rsid w:val="0082466B"/>
    <w:rsid w:val="00824B33"/>
    <w:rsid w:val="0082519C"/>
    <w:rsid w:val="0082608A"/>
    <w:rsid w:val="00826299"/>
    <w:rsid w:val="00830563"/>
    <w:rsid w:val="00831C52"/>
    <w:rsid w:val="008329B2"/>
    <w:rsid w:val="00834390"/>
    <w:rsid w:val="00835509"/>
    <w:rsid w:val="00835BB7"/>
    <w:rsid w:val="0083668F"/>
    <w:rsid w:val="00836C23"/>
    <w:rsid w:val="0083729D"/>
    <w:rsid w:val="0083754B"/>
    <w:rsid w:val="00837FC0"/>
    <w:rsid w:val="00841FEF"/>
    <w:rsid w:val="0084205D"/>
    <w:rsid w:val="00842FD0"/>
    <w:rsid w:val="0085405B"/>
    <w:rsid w:val="008560BA"/>
    <w:rsid w:val="0086013E"/>
    <w:rsid w:val="00862B41"/>
    <w:rsid w:val="00866914"/>
    <w:rsid w:val="0087007E"/>
    <w:rsid w:val="00870CA8"/>
    <w:rsid w:val="008710D0"/>
    <w:rsid w:val="00872801"/>
    <w:rsid w:val="008731A8"/>
    <w:rsid w:val="0087391C"/>
    <w:rsid w:val="008759C5"/>
    <w:rsid w:val="008819AB"/>
    <w:rsid w:val="00881A2B"/>
    <w:rsid w:val="0088468B"/>
    <w:rsid w:val="00885141"/>
    <w:rsid w:val="0088659D"/>
    <w:rsid w:val="0089015E"/>
    <w:rsid w:val="008929C3"/>
    <w:rsid w:val="00893F98"/>
    <w:rsid w:val="00896B9B"/>
    <w:rsid w:val="00896C31"/>
    <w:rsid w:val="008A42FA"/>
    <w:rsid w:val="008A5793"/>
    <w:rsid w:val="008A5C1A"/>
    <w:rsid w:val="008B23C5"/>
    <w:rsid w:val="008B62DB"/>
    <w:rsid w:val="008C2A91"/>
    <w:rsid w:val="008C4844"/>
    <w:rsid w:val="008C51E1"/>
    <w:rsid w:val="008C5B49"/>
    <w:rsid w:val="008D0561"/>
    <w:rsid w:val="008D11C4"/>
    <w:rsid w:val="008D1BF9"/>
    <w:rsid w:val="008D24AC"/>
    <w:rsid w:val="008D5B6B"/>
    <w:rsid w:val="008D5BC5"/>
    <w:rsid w:val="008D65CD"/>
    <w:rsid w:val="008D6C39"/>
    <w:rsid w:val="008E0606"/>
    <w:rsid w:val="008E0D6A"/>
    <w:rsid w:val="008E2A2A"/>
    <w:rsid w:val="008E309B"/>
    <w:rsid w:val="008E6B32"/>
    <w:rsid w:val="008E7C53"/>
    <w:rsid w:val="008F0BA9"/>
    <w:rsid w:val="008F44AA"/>
    <w:rsid w:val="008F71D5"/>
    <w:rsid w:val="008F7D9C"/>
    <w:rsid w:val="009036D7"/>
    <w:rsid w:val="00904854"/>
    <w:rsid w:val="00904CBD"/>
    <w:rsid w:val="00905C4C"/>
    <w:rsid w:val="00906294"/>
    <w:rsid w:val="009103B3"/>
    <w:rsid w:val="00910407"/>
    <w:rsid w:val="00912491"/>
    <w:rsid w:val="00912509"/>
    <w:rsid w:val="009150F8"/>
    <w:rsid w:val="00917AB3"/>
    <w:rsid w:val="009205C2"/>
    <w:rsid w:val="00921489"/>
    <w:rsid w:val="00922EE7"/>
    <w:rsid w:val="00926BBD"/>
    <w:rsid w:val="00927B33"/>
    <w:rsid w:val="0093228D"/>
    <w:rsid w:val="00933BE8"/>
    <w:rsid w:val="009355DC"/>
    <w:rsid w:val="00937020"/>
    <w:rsid w:val="009435F0"/>
    <w:rsid w:val="009464A7"/>
    <w:rsid w:val="0094795B"/>
    <w:rsid w:val="00950B36"/>
    <w:rsid w:val="009515D9"/>
    <w:rsid w:val="00951DE1"/>
    <w:rsid w:val="009547C7"/>
    <w:rsid w:val="00956470"/>
    <w:rsid w:val="00960AB9"/>
    <w:rsid w:val="009612A0"/>
    <w:rsid w:val="009656BE"/>
    <w:rsid w:val="00966ED5"/>
    <w:rsid w:val="00971E4E"/>
    <w:rsid w:val="00971F3D"/>
    <w:rsid w:val="00972B1D"/>
    <w:rsid w:val="00975ED0"/>
    <w:rsid w:val="00980F0E"/>
    <w:rsid w:val="009812F1"/>
    <w:rsid w:val="00981877"/>
    <w:rsid w:val="0098437F"/>
    <w:rsid w:val="00985B32"/>
    <w:rsid w:val="00985F39"/>
    <w:rsid w:val="00994507"/>
    <w:rsid w:val="00997D88"/>
    <w:rsid w:val="00997DE1"/>
    <w:rsid w:val="009A0B1F"/>
    <w:rsid w:val="009A2672"/>
    <w:rsid w:val="009A3A08"/>
    <w:rsid w:val="009A4549"/>
    <w:rsid w:val="009A644E"/>
    <w:rsid w:val="009B0C57"/>
    <w:rsid w:val="009B1F87"/>
    <w:rsid w:val="009B223F"/>
    <w:rsid w:val="009B27B0"/>
    <w:rsid w:val="009B339D"/>
    <w:rsid w:val="009C0A9B"/>
    <w:rsid w:val="009C2FB3"/>
    <w:rsid w:val="009C3DFC"/>
    <w:rsid w:val="009C5175"/>
    <w:rsid w:val="009C6413"/>
    <w:rsid w:val="009C7A40"/>
    <w:rsid w:val="009D1563"/>
    <w:rsid w:val="009D2B76"/>
    <w:rsid w:val="009D6554"/>
    <w:rsid w:val="009E1A81"/>
    <w:rsid w:val="009E2A98"/>
    <w:rsid w:val="009E343C"/>
    <w:rsid w:val="009E5656"/>
    <w:rsid w:val="009E62B8"/>
    <w:rsid w:val="009E7674"/>
    <w:rsid w:val="009F2325"/>
    <w:rsid w:val="009F6E99"/>
    <w:rsid w:val="00A01CA0"/>
    <w:rsid w:val="00A02AF7"/>
    <w:rsid w:val="00A03CB9"/>
    <w:rsid w:val="00A04FAC"/>
    <w:rsid w:val="00A051B6"/>
    <w:rsid w:val="00A10BB2"/>
    <w:rsid w:val="00A142F8"/>
    <w:rsid w:val="00A152B4"/>
    <w:rsid w:val="00A243BC"/>
    <w:rsid w:val="00A2755E"/>
    <w:rsid w:val="00A31332"/>
    <w:rsid w:val="00A35D54"/>
    <w:rsid w:val="00A36269"/>
    <w:rsid w:val="00A40741"/>
    <w:rsid w:val="00A41FD9"/>
    <w:rsid w:val="00A436D9"/>
    <w:rsid w:val="00A43E67"/>
    <w:rsid w:val="00A50B9B"/>
    <w:rsid w:val="00A51322"/>
    <w:rsid w:val="00A52ED8"/>
    <w:rsid w:val="00A566CA"/>
    <w:rsid w:val="00A57BBA"/>
    <w:rsid w:val="00A60220"/>
    <w:rsid w:val="00A60B0F"/>
    <w:rsid w:val="00A61CB2"/>
    <w:rsid w:val="00A62304"/>
    <w:rsid w:val="00A7064C"/>
    <w:rsid w:val="00A711B1"/>
    <w:rsid w:val="00A71494"/>
    <w:rsid w:val="00A753DA"/>
    <w:rsid w:val="00A76312"/>
    <w:rsid w:val="00A77E97"/>
    <w:rsid w:val="00A80081"/>
    <w:rsid w:val="00A80C2E"/>
    <w:rsid w:val="00A8524F"/>
    <w:rsid w:val="00A852B8"/>
    <w:rsid w:val="00A86483"/>
    <w:rsid w:val="00A9127A"/>
    <w:rsid w:val="00A92B25"/>
    <w:rsid w:val="00A937C1"/>
    <w:rsid w:val="00A9405D"/>
    <w:rsid w:val="00AA11EB"/>
    <w:rsid w:val="00AA18B7"/>
    <w:rsid w:val="00AA21AA"/>
    <w:rsid w:val="00AA3ED9"/>
    <w:rsid w:val="00AA4AD8"/>
    <w:rsid w:val="00AB15B2"/>
    <w:rsid w:val="00AB4356"/>
    <w:rsid w:val="00AB679A"/>
    <w:rsid w:val="00AB7692"/>
    <w:rsid w:val="00AC1562"/>
    <w:rsid w:val="00AC3B6A"/>
    <w:rsid w:val="00AC45F1"/>
    <w:rsid w:val="00AC5506"/>
    <w:rsid w:val="00AC7F6D"/>
    <w:rsid w:val="00AD1ECB"/>
    <w:rsid w:val="00AD4B76"/>
    <w:rsid w:val="00AE131B"/>
    <w:rsid w:val="00AE37B0"/>
    <w:rsid w:val="00AE74EB"/>
    <w:rsid w:val="00AE7FD6"/>
    <w:rsid w:val="00AF2DB8"/>
    <w:rsid w:val="00AF34FA"/>
    <w:rsid w:val="00AF4F8F"/>
    <w:rsid w:val="00B01353"/>
    <w:rsid w:val="00B03590"/>
    <w:rsid w:val="00B05A6E"/>
    <w:rsid w:val="00B0678D"/>
    <w:rsid w:val="00B10560"/>
    <w:rsid w:val="00B132C2"/>
    <w:rsid w:val="00B1357F"/>
    <w:rsid w:val="00B13D1E"/>
    <w:rsid w:val="00B21143"/>
    <w:rsid w:val="00B21917"/>
    <w:rsid w:val="00B227A8"/>
    <w:rsid w:val="00B26B58"/>
    <w:rsid w:val="00B26C06"/>
    <w:rsid w:val="00B31EAD"/>
    <w:rsid w:val="00B346C3"/>
    <w:rsid w:val="00B36A63"/>
    <w:rsid w:val="00B36D9A"/>
    <w:rsid w:val="00B370F9"/>
    <w:rsid w:val="00B40F90"/>
    <w:rsid w:val="00B42219"/>
    <w:rsid w:val="00B42E34"/>
    <w:rsid w:val="00B43F27"/>
    <w:rsid w:val="00B44177"/>
    <w:rsid w:val="00B47BA1"/>
    <w:rsid w:val="00B51097"/>
    <w:rsid w:val="00B52128"/>
    <w:rsid w:val="00B56982"/>
    <w:rsid w:val="00B60387"/>
    <w:rsid w:val="00B64486"/>
    <w:rsid w:val="00B70B5A"/>
    <w:rsid w:val="00B721A8"/>
    <w:rsid w:val="00B74385"/>
    <w:rsid w:val="00B804D8"/>
    <w:rsid w:val="00B820DA"/>
    <w:rsid w:val="00B824D2"/>
    <w:rsid w:val="00B8410F"/>
    <w:rsid w:val="00B8449B"/>
    <w:rsid w:val="00B859C1"/>
    <w:rsid w:val="00B87BAF"/>
    <w:rsid w:val="00B90EBB"/>
    <w:rsid w:val="00B91727"/>
    <w:rsid w:val="00B920F1"/>
    <w:rsid w:val="00B93266"/>
    <w:rsid w:val="00B95376"/>
    <w:rsid w:val="00B96B77"/>
    <w:rsid w:val="00B97298"/>
    <w:rsid w:val="00B97E78"/>
    <w:rsid w:val="00BA12DA"/>
    <w:rsid w:val="00BA15DD"/>
    <w:rsid w:val="00BA18DF"/>
    <w:rsid w:val="00BA2BE6"/>
    <w:rsid w:val="00BA4327"/>
    <w:rsid w:val="00BA4430"/>
    <w:rsid w:val="00BA476B"/>
    <w:rsid w:val="00BA5884"/>
    <w:rsid w:val="00BB28DF"/>
    <w:rsid w:val="00BB2DAA"/>
    <w:rsid w:val="00BB3DF1"/>
    <w:rsid w:val="00BB4731"/>
    <w:rsid w:val="00BB5153"/>
    <w:rsid w:val="00BB544D"/>
    <w:rsid w:val="00BB74F9"/>
    <w:rsid w:val="00BB791C"/>
    <w:rsid w:val="00BC16EA"/>
    <w:rsid w:val="00BC2386"/>
    <w:rsid w:val="00BC2AA6"/>
    <w:rsid w:val="00BC5745"/>
    <w:rsid w:val="00BD0116"/>
    <w:rsid w:val="00BD02C6"/>
    <w:rsid w:val="00BD3CFF"/>
    <w:rsid w:val="00BD6BF5"/>
    <w:rsid w:val="00BE16C9"/>
    <w:rsid w:val="00BE62DF"/>
    <w:rsid w:val="00BE65EC"/>
    <w:rsid w:val="00BE7874"/>
    <w:rsid w:val="00BF022D"/>
    <w:rsid w:val="00BF32AC"/>
    <w:rsid w:val="00BF457F"/>
    <w:rsid w:val="00C0127A"/>
    <w:rsid w:val="00C063D7"/>
    <w:rsid w:val="00C127B2"/>
    <w:rsid w:val="00C12F28"/>
    <w:rsid w:val="00C2041D"/>
    <w:rsid w:val="00C207FB"/>
    <w:rsid w:val="00C22963"/>
    <w:rsid w:val="00C25A7C"/>
    <w:rsid w:val="00C26C01"/>
    <w:rsid w:val="00C308F4"/>
    <w:rsid w:val="00C3107E"/>
    <w:rsid w:val="00C33972"/>
    <w:rsid w:val="00C33FB0"/>
    <w:rsid w:val="00C3678F"/>
    <w:rsid w:val="00C36D2A"/>
    <w:rsid w:val="00C421F7"/>
    <w:rsid w:val="00C42B9E"/>
    <w:rsid w:val="00C439B5"/>
    <w:rsid w:val="00C44E31"/>
    <w:rsid w:val="00C464E1"/>
    <w:rsid w:val="00C47C61"/>
    <w:rsid w:val="00C521E3"/>
    <w:rsid w:val="00C531E4"/>
    <w:rsid w:val="00C54DAA"/>
    <w:rsid w:val="00C653CE"/>
    <w:rsid w:val="00C74158"/>
    <w:rsid w:val="00C757C3"/>
    <w:rsid w:val="00C7648A"/>
    <w:rsid w:val="00C80FB5"/>
    <w:rsid w:val="00C8544D"/>
    <w:rsid w:val="00C85C6B"/>
    <w:rsid w:val="00C87105"/>
    <w:rsid w:val="00C9506B"/>
    <w:rsid w:val="00C971DE"/>
    <w:rsid w:val="00CA0A8F"/>
    <w:rsid w:val="00CA51B0"/>
    <w:rsid w:val="00CA62D0"/>
    <w:rsid w:val="00CB036C"/>
    <w:rsid w:val="00CB0F47"/>
    <w:rsid w:val="00CB45A5"/>
    <w:rsid w:val="00CB46B1"/>
    <w:rsid w:val="00CB5154"/>
    <w:rsid w:val="00CB743F"/>
    <w:rsid w:val="00CC1A57"/>
    <w:rsid w:val="00CC1A78"/>
    <w:rsid w:val="00CC333D"/>
    <w:rsid w:val="00CC5764"/>
    <w:rsid w:val="00CC5B2E"/>
    <w:rsid w:val="00CC68D8"/>
    <w:rsid w:val="00CC6F9E"/>
    <w:rsid w:val="00CD2D50"/>
    <w:rsid w:val="00CE0332"/>
    <w:rsid w:val="00CE0E47"/>
    <w:rsid w:val="00CE2216"/>
    <w:rsid w:val="00CE33AD"/>
    <w:rsid w:val="00CE57B4"/>
    <w:rsid w:val="00CE7117"/>
    <w:rsid w:val="00CE7A8B"/>
    <w:rsid w:val="00CF0389"/>
    <w:rsid w:val="00CF04B1"/>
    <w:rsid w:val="00CF2F21"/>
    <w:rsid w:val="00CF7268"/>
    <w:rsid w:val="00CF78CB"/>
    <w:rsid w:val="00D00D55"/>
    <w:rsid w:val="00D023B3"/>
    <w:rsid w:val="00D03E06"/>
    <w:rsid w:val="00D11FAF"/>
    <w:rsid w:val="00D15948"/>
    <w:rsid w:val="00D162E1"/>
    <w:rsid w:val="00D17055"/>
    <w:rsid w:val="00D21F36"/>
    <w:rsid w:val="00D240C2"/>
    <w:rsid w:val="00D2425C"/>
    <w:rsid w:val="00D32CA0"/>
    <w:rsid w:val="00D42665"/>
    <w:rsid w:val="00D42F05"/>
    <w:rsid w:val="00D43335"/>
    <w:rsid w:val="00D43EC9"/>
    <w:rsid w:val="00D45B9B"/>
    <w:rsid w:val="00D4611D"/>
    <w:rsid w:val="00D46D22"/>
    <w:rsid w:val="00D50E7D"/>
    <w:rsid w:val="00D541CE"/>
    <w:rsid w:val="00D54B07"/>
    <w:rsid w:val="00D6028F"/>
    <w:rsid w:val="00D64249"/>
    <w:rsid w:val="00D6425F"/>
    <w:rsid w:val="00D6638F"/>
    <w:rsid w:val="00D66521"/>
    <w:rsid w:val="00D718BC"/>
    <w:rsid w:val="00D72B33"/>
    <w:rsid w:val="00D74990"/>
    <w:rsid w:val="00D74AC2"/>
    <w:rsid w:val="00D76226"/>
    <w:rsid w:val="00D76571"/>
    <w:rsid w:val="00D80B58"/>
    <w:rsid w:val="00D825B6"/>
    <w:rsid w:val="00D849D8"/>
    <w:rsid w:val="00D849E9"/>
    <w:rsid w:val="00D85F63"/>
    <w:rsid w:val="00D86946"/>
    <w:rsid w:val="00D87560"/>
    <w:rsid w:val="00D90D1F"/>
    <w:rsid w:val="00D92622"/>
    <w:rsid w:val="00D94B13"/>
    <w:rsid w:val="00D94C41"/>
    <w:rsid w:val="00D94D83"/>
    <w:rsid w:val="00D95960"/>
    <w:rsid w:val="00D95AE2"/>
    <w:rsid w:val="00DA3983"/>
    <w:rsid w:val="00DB3AF4"/>
    <w:rsid w:val="00DB3D43"/>
    <w:rsid w:val="00DB62EC"/>
    <w:rsid w:val="00DB637E"/>
    <w:rsid w:val="00DB6411"/>
    <w:rsid w:val="00DC2CEA"/>
    <w:rsid w:val="00DC2EB7"/>
    <w:rsid w:val="00DC3427"/>
    <w:rsid w:val="00DC4115"/>
    <w:rsid w:val="00DC50C9"/>
    <w:rsid w:val="00DD4A95"/>
    <w:rsid w:val="00DD4E7A"/>
    <w:rsid w:val="00DE3109"/>
    <w:rsid w:val="00DE456B"/>
    <w:rsid w:val="00DE4EC5"/>
    <w:rsid w:val="00DE641F"/>
    <w:rsid w:val="00DE73B3"/>
    <w:rsid w:val="00DF40FE"/>
    <w:rsid w:val="00DF4DEB"/>
    <w:rsid w:val="00DF61E7"/>
    <w:rsid w:val="00DF659E"/>
    <w:rsid w:val="00E063CB"/>
    <w:rsid w:val="00E1135A"/>
    <w:rsid w:val="00E13F0A"/>
    <w:rsid w:val="00E146B9"/>
    <w:rsid w:val="00E15962"/>
    <w:rsid w:val="00E20084"/>
    <w:rsid w:val="00E22B96"/>
    <w:rsid w:val="00E235F6"/>
    <w:rsid w:val="00E26D57"/>
    <w:rsid w:val="00E31A42"/>
    <w:rsid w:val="00E325FA"/>
    <w:rsid w:val="00E34205"/>
    <w:rsid w:val="00E34E0F"/>
    <w:rsid w:val="00E40DCB"/>
    <w:rsid w:val="00E4176F"/>
    <w:rsid w:val="00E43DE1"/>
    <w:rsid w:val="00E46833"/>
    <w:rsid w:val="00E518EB"/>
    <w:rsid w:val="00E55DEA"/>
    <w:rsid w:val="00E6612B"/>
    <w:rsid w:val="00E75B91"/>
    <w:rsid w:val="00E773F2"/>
    <w:rsid w:val="00E8047E"/>
    <w:rsid w:val="00E812FB"/>
    <w:rsid w:val="00E82683"/>
    <w:rsid w:val="00E828EF"/>
    <w:rsid w:val="00E82A30"/>
    <w:rsid w:val="00E82AC2"/>
    <w:rsid w:val="00E85F48"/>
    <w:rsid w:val="00E87FB3"/>
    <w:rsid w:val="00E90380"/>
    <w:rsid w:val="00E9171B"/>
    <w:rsid w:val="00EA0611"/>
    <w:rsid w:val="00EA0BB8"/>
    <w:rsid w:val="00EA0E44"/>
    <w:rsid w:val="00EA16A9"/>
    <w:rsid w:val="00EA1D48"/>
    <w:rsid w:val="00EA2B61"/>
    <w:rsid w:val="00EA5183"/>
    <w:rsid w:val="00EA5811"/>
    <w:rsid w:val="00EB028D"/>
    <w:rsid w:val="00EB1D3F"/>
    <w:rsid w:val="00EB41FF"/>
    <w:rsid w:val="00EB68D7"/>
    <w:rsid w:val="00EB6D90"/>
    <w:rsid w:val="00EB6FF4"/>
    <w:rsid w:val="00EC033D"/>
    <w:rsid w:val="00EC1EE4"/>
    <w:rsid w:val="00EC36F5"/>
    <w:rsid w:val="00EC4B38"/>
    <w:rsid w:val="00EC61EC"/>
    <w:rsid w:val="00EC6A33"/>
    <w:rsid w:val="00EC7D1E"/>
    <w:rsid w:val="00ED2770"/>
    <w:rsid w:val="00ED4939"/>
    <w:rsid w:val="00EE05CD"/>
    <w:rsid w:val="00EE0E69"/>
    <w:rsid w:val="00EE215F"/>
    <w:rsid w:val="00EE22EA"/>
    <w:rsid w:val="00EE4A93"/>
    <w:rsid w:val="00EF3CAB"/>
    <w:rsid w:val="00EF7061"/>
    <w:rsid w:val="00F04933"/>
    <w:rsid w:val="00F04A07"/>
    <w:rsid w:val="00F054CC"/>
    <w:rsid w:val="00F071D4"/>
    <w:rsid w:val="00F076FC"/>
    <w:rsid w:val="00F118E5"/>
    <w:rsid w:val="00F157E6"/>
    <w:rsid w:val="00F17295"/>
    <w:rsid w:val="00F220D4"/>
    <w:rsid w:val="00F23C0D"/>
    <w:rsid w:val="00F2531E"/>
    <w:rsid w:val="00F350E4"/>
    <w:rsid w:val="00F42043"/>
    <w:rsid w:val="00F45D20"/>
    <w:rsid w:val="00F46F41"/>
    <w:rsid w:val="00F47CD1"/>
    <w:rsid w:val="00F5132A"/>
    <w:rsid w:val="00F52E0C"/>
    <w:rsid w:val="00F56CCD"/>
    <w:rsid w:val="00F5766D"/>
    <w:rsid w:val="00F57DA8"/>
    <w:rsid w:val="00F62380"/>
    <w:rsid w:val="00F65D3B"/>
    <w:rsid w:val="00F65DC2"/>
    <w:rsid w:val="00F67BAE"/>
    <w:rsid w:val="00F72E3E"/>
    <w:rsid w:val="00F732C4"/>
    <w:rsid w:val="00F73E0D"/>
    <w:rsid w:val="00F77469"/>
    <w:rsid w:val="00F77605"/>
    <w:rsid w:val="00F81856"/>
    <w:rsid w:val="00F87A53"/>
    <w:rsid w:val="00F90E7F"/>
    <w:rsid w:val="00F95DB6"/>
    <w:rsid w:val="00F95E6D"/>
    <w:rsid w:val="00F9621D"/>
    <w:rsid w:val="00F96F6B"/>
    <w:rsid w:val="00FA20A6"/>
    <w:rsid w:val="00FA441C"/>
    <w:rsid w:val="00FB3AA5"/>
    <w:rsid w:val="00FB71BF"/>
    <w:rsid w:val="00FB7BB8"/>
    <w:rsid w:val="00FC16FF"/>
    <w:rsid w:val="00FC3977"/>
    <w:rsid w:val="00FC772B"/>
    <w:rsid w:val="00FD03CF"/>
    <w:rsid w:val="00FD0F4F"/>
    <w:rsid w:val="00FD2627"/>
    <w:rsid w:val="00FD6220"/>
    <w:rsid w:val="00FD7F5F"/>
    <w:rsid w:val="00FE0AE3"/>
    <w:rsid w:val="00FE1B4B"/>
    <w:rsid w:val="00FE593A"/>
    <w:rsid w:val="00FE6E5B"/>
    <w:rsid w:val="00FF2B5A"/>
    <w:rsid w:val="00FF3D61"/>
    <w:rsid w:val="00FF6F34"/>
    <w:rsid w:val="3039642A"/>
    <w:rsid w:val="5F0E5D8B"/>
    <w:rsid w:val="7D9D79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rules v:ext="edit">
        <o:r id="V:Rule3" type="connector" idref="#AutoShape 23"/>
        <o:r id="V:Rule4" type="connector" idref="#AutoShape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uiPriority="9" w:qFormat="1"/>
    <w:lsdException w:name="heading 5" w:semiHidden="0" w:qFormat="1"/>
    <w:lsdException w:name="heading 6" w:semiHidden="0" w:qFormat="1"/>
    <w:lsdException w:name="heading 7" w:qFormat="1"/>
    <w:lsdException w:name="heading 8" w:qFormat="1"/>
    <w:lsdException w:name="heading 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annotation text" w:uiPriority="99"/>
    <w:lsdException w:name="header" w:semiHidden="0"/>
    <w:lsdException w:name="footer" w:semiHidden="0"/>
    <w:lsdException w:name="caption" w:qFormat="1"/>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b">
    <w:name w:val="Normal"/>
    <w:qFormat/>
    <w:rsid w:val="005828A7"/>
    <w:pPr>
      <w:widowControl w:val="0"/>
      <w:ind w:firstLineChars="200" w:firstLine="200"/>
      <w:jc w:val="both"/>
    </w:pPr>
    <w:rPr>
      <w:rFonts w:ascii="Calibri" w:hAnsi="Calibri" w:cs="黑体"/>
      <w:kern w:val="2"/>
      <w:sz w:val="21"/>
      <w:szCs w:val="22"/>
    </w:rPr>
  </w:style>
  <w:style w:type="paragraph" w:styleId="1">
    <w:name w:val="heading 1"/>
    <w:aliases w:val="标题一,h1,H1,Huvudrubrik,1,Sec1,1st level,h11,1st level1,h12,1st level2,h13,1st level3,h14,1st level4,h15,1st level5,h16,1st level6,h17,1st level7,h18,1st level8,h111,1st level11,h121,1st level21,h131,1st level31,h141,1st level41,h112,1st level12"/>
    <w:basedOn w:val="afb"/>
    <w:next w:val="afb"/>
    <w:link w:val="1Char"/>
    <w:qFormat/>
    <w:rsid w:val="003848C4"/>
    <w:pPr>
      <w:keepNext/>
      <w:keepLines/>
      <w:numPr>
        <w:numId w:val="1"/>
      </w:numPr>
      <w:spacing w:beforeLines="100" w:afterLines="100"/>
      <w:ind w:left="0" w:firstLineChars="0" w:firstLine="0"/>
      <w:outlineLvl w:val="0"/>
    </w:pPr>
    <w:rPr>
      <w:rFonts w:eastAsia="黑体"/>
      <w:bCs/>
      <w:kern w:val="44"/>
      <w:szCs w:val="44"/>
    </w:rPr>
  </w:style>
  <w:style w:type="paragraph" w:styleId="21">
    <w:name w:val="heading 2"/>
    <w:aliases w:val="标题二"/>
    <w:basedOn w:val="afb"/>
    <w:next w:val="af6"/>
    <w:link w:val="2Char"/>
    <w:unhideWhenUsed/>
    <w:qFormat/>
    <w:rsid w:val="003848C4"/>
    <w:pPr>
      <w:keepNext/>
      <w:keepLines/>
      <w:numPr>
        <w:ilvl w:val="1"/>
        <w:numId w:val="1"/>
      </w:numPr>
      <w:spacing w:beforeLines="50" w:afterLines="50"/>
      <w:ind w:left="0" w:firstLineChars="0" w:firstLine="0"/>
      <w:outlineLvl w:val="1"/>
    </w:pPr>
    <w:rPr>
      <w:rFonts w:eastAsia="黑体"/>
      <w:bCs/>
      <w:szCs w:val="32"/>
    </w:rPr>
  </w:style>
  <w:style w:type="paragraph" w:styleId="3">
    <w:name w:val="heading 3"/>
    <w:aliases w:val="标题三"/>
    <w:basedOn w:val="afb"/>
    <w:next w:val="afb"/>
    <w:link w:val="3Char"/>
    <w:unhideWhenUsed/>
    <w:qFormat/>
    <w:rsid w:val="00D17055"/>
    <w:pPr>
      <w:keepNext/>
      <w:keepLines/>
      <w:numPr>
        <w:ilvl w:val="2"/>
        <w:numId w:val="1"/>
      </w:numPr>
      <w:adjustRightInd w:val="0"/>
      <w:snapToGrid w:val="0"/>
      <w:spacing w:beforeLines="50" w:afterLines="50"/>
      <w:ind w:firstLineChars="0" w:firstLine="0"/>
      <w:outlineLvl w:val="2"/>
    </w:pPr>
    <w:rPr>
      <w:rFonts w:eastAsia="黑体"/>
      <w:bCs/>
      <w:szCs w:val="32"/>
    </w:rPr>
  </w:style>
  <w:style w:type="paragraph" w:styleId="4">
    <w:name w:val="heading 4"/>
    <w:aliases w:val="h4,h41,heading 41,h42,heading 42,h411,heading 411,h43,heading 43,h412,heading 412,h421,heading 421,h4111,heading 4111,h44,heading 44,h413,heading 413,h422,heading 422,h4112,heading 4112,h45,heading 45,h414,heading 414,h423,h4113,h46"/>
    <w:basedOn w:val="afb"/>
    <w:next w:val="afb"/>
    <w:link w:val="4Char"/>
    <w:uiPriority w:val="9"/>
    <w:unhideWhenUsed/>
    <w:qFormat/>
    <w:rsid w:val="00CB743F"/>
    <w:pPr>
      <w:keepNext/>
      <w:keepLines/>
      <w:numPr>
        <w:ilvl w:val="3"/>
        <w:numId w:val="1"/>
      </w:numPr>
      <w:spacing w:beforeLines="50" w:afterLines="50"/>
      <w:ind w:left="0" w:firstLineChars="0" w:firstLine="0"/>
      <w:outlineLvl w:val="3"/>
    </w:pPr>
    <w:rPr>
      <w:rFonts w:eastAsia="黑体"/>
      <w:bCs/>
      <w:szCs w:val="28"/>
    </w:rPr>
  </w:style>
  <w:style w:type="paragraph" w:styleId="5">
    <w:name w:val="heading 5"/>
    <w:aliases w:val="h5,5,h51,heading 51,h52,heading 52,h53,heading 53,Heading5,Heading51,H5,IS41 Heading 5"/>
    <w:basedOn w:val="afb"/>
    <w:next w:val="afb"/>
    <w:link w:val="5Char"/>
    <w:unhideWhenUsed/>
    <w:qFormat/>
    <w:rsid w:val="002A2995"/>
    <w:pPr>
      <w:keepNext/>
      <w:keepLines/>
      <w:numPr>
        <w:ilvl w:val="4"/>
        <w:numId w:val="1"/>
      </w:numPr>
      <w:spacing w:before="280" w:after="290" w:line="376" w:lineRule="auto"/>
      <w:outlineLvl w:val="4"/>
    </w:pPr>
    <w:rPr>
      <w:rFonts w:eastAsia="黑体"/>
      <w:bCs/>
      <w:szCs w:val="28"/>
    </w:rPr>
  </w:style>
  <w:style w:type="paragraph" w:styleId="6">
    <w:name w:val="heading 6"/>
    <w:aliases w:val="h6,h61,heading 61"/>
    <w:basedOn w:val="afb"/>
    <w:next w:val="afb"/>
    <w:link w:val="6Char"/>
    <w:unhideWhenUsed/>
    <w:qFormat/>
    <w:rsid w:val="002A2995"/>
    <w:pPr>
      <w:keepNext/>
      <w:keepLines/>
      <w:numPr>
        <w:ilvl w:val="5"/>
        <w:numId w:val="1"/>
      </w:numPr>
      <w:spacing w:before="240" w:after="64" w:line="320" w:lineRule="auto"/>
      <w:outlineLvl w:val="5"/>
    </w:pPr>
    <w:rPr>
      <w:rFonts w:eastAsia="黑体"/>
      <w:bCs/>
      <w:szCs w:val="24"/>
    </w:rPr>
  </w:style>
  <w:style w:type="paragraph" w:styleId="7">
    <w:name w:val="heading 7"/>
    <w:aliases w:val="h7,st,SDL title,List(1)"/>
    <w:basedOn w:val="afb"/>
    <w:next w:val="afb"/>
    <w:link w:val="7Char"/>
    <w:unhideWhenUsed/>
    <w:qFormat/>
    <w:rsid w:val="002A2995"/>
    <w:pPr>
      <w:keepNext/>
      <w:keepLines/>
      <w:numPr>
        <w:ilvl w:val="6"/>
        <w:numId w:val="1"/>
      </w:numPr>
      <w:spacing w:before="240" w:after="64" w:line="320" w:lineRule="auto"/>
      <w:outlineLvl w:val="6"/>
    </w:pPr>
    <w:rPr>
      <w:b/>
      <w:bCs/>
      <w:sz w:val="24"/>
      <w:szCs w:val="24"/>
    </w:rPr>
  </w:style>
  <w:style w:type="paragraph" w:styleId="8">
    <w:name w:val="heading 8"/>
    <w:aliases w:val="figure title,List(a)"/>
    <w:basedOn w:val="afb"/>
    <w:next w:val="afb"/>
    <w:link w:val="8Char"/>
    <w:unhideWhenUsed/>
    <w:qFormat/>
    <w:rsid w:val="002A2995"/>
    <w:pPr>
      <w:keepNext/>
      <w:keepLines/>
      <w:numPr>
        <w:ilvl w:val="7"/>
        <w:numId w:val="1"/>
      </w:numPr>
      <w:spacing w:before="240" w:after="64" w:line="320" w:lineRule="auto"/>
      <w:outlineLvl w:val="7"/>
    </w:pPr>
    <w:rPr>
      <w:rFonts w:ascii="Cambria" w:hAnsi="Cambria"/>
      <w:sz w:val="24"/>
      <w:szCs w:val="24"/>
    </w:rPr>
  </w:style>
  <w:style w:type="paragraph" w:styleId="9">
    <w:name w:val="heading 9"/>
    <w:aliases w:val="ft,tt,table title,List(i)"/>
    <w:basedOn w:val="afb"/>
    <w:next w:val="afb"/>
    <w:link w:val="9Char"/>
    <w:unhideWhenUsed/>
    <w:qFormat/>
    <w:rsid w:val="002A2995"/>
    <w:pPr>
      <w:keepNext/>
      <w:keepLines/>
      <w:numPr>
        <w:ilvl w:val="8"/>
        <w:numId w:val="1"/>
      </w:numPr>
      <w:spacing w:before="240" w:after="64" w:line="320" w:lineRule="auto"/>
      <w:outlineLvl w:val="8"/>
    </w:pPr>
    <w:rPr>
      <w:rFonts w:ascii="Cambria" w:hAnsi="Cambria"/>
      <w:szCs w:val="21"/>
    </w:rPr>
  </w:style>
  <w:style w:type="character" w:default="1" w:styleId="afc">
    <w:name w:val="Default Paragraph Font"/>
    <w:uiPriority w:val="1"/>
    <w:semiHidden/>
    <w:unhideWhenUsed/>
  </w:style>
  <w:style w:type="table" w:default="1" w:styleId="afd">
    <w:name w:val="Normal Table"/>
    <w:uiPriority w:val="99"/>
    <w:semiHidden/>
    <w:unhideWhenUsed/>
    <w:qFormat/>
    <w:tblPr>
      <w:tblInd w:w="0" w:type="dxa"/>
      <w:tblCellMar>
        <w:top w:w="0" w:type="dxa"/>
        <w:left w:w="108" w:type="dxa"/>
        <w:bottom w:w="0" w:type="dxa"/>
        <w:right w:w="108" w:type="dxa"/>
      </w:tblCellMar>
    </w:tblPr>
  </w:style>
  <w:style w:type="numbering" w:default="1" w:styleId="afe">
    <w:name w:val="No List"/>
    <w:uiPriority w:val="99"/>
    <w:semiHidden/>
    <w:unhideWhenUsed/>
  </w:style>
  <w:style w:type="character" w:customStyle="1" w:styleId="1Char">
    <w:name w:val="标题 1 Char"/>
    <w:aliases w:val="标题一 Char,h1 Char,H1 Char,Huvudrubrik Char,1 Char,Sec1 Char,1st level Char,h11 Char,1st level1 Char,h12 Char,1st level2 Char,h13 Char,1st level3 Char,h14 Char,1st level4 Char,h15 Char,1st level5 Char,h16 Char,1st level6 Char,h17 Char,h18 Char"/>
    <w:basedOn w:val="afc"/>
    <w:link w:val="1"/>
    <w:rsid w:val="003848C4"/>
    <w:rPr>
      <w:rFonts w:ascii="Calibri" w:eastAsia="黑体" w:hAnsi="Calibri" w:cs="黑体"/>
      <w:bCs/>
      <w:kern w:val="44"/>
      <w:sz w:val="21"/>
      <w:szCs w:val="44"/>
    </w:rPr>
  </w:style>
  <w:style w:type="paragraph" w:customStyle="1" w:styleId="af6">
    <w:name w:val="章标题"/>
    <w:basedOn w:val="afb"/>
    <w:rsid w:val="002A2995"/>
    <w:pPr>
      <w:numPr>
        <w:numId w:val="2"/>
      </w:numPr>
    </w:pPr>
  </w:style>
  <w:style w:type="character" w:customStyle="1" w:styleId="2Char">
    <w:name w:val="标题 2 Char"/>
    <w:aliases w:val="标题二 Char"/>
    <w:basedOn w:val="afc"/>
    <w:link w:val="21"/>
    <w:rsid w:val="003848C4"/>
    <w:rPr>
      <w:rFonts w:ascii="Calibri" w:eastAsia="黑体" w:hAnsi="Calibri" w:cs="黑体"/>
      <w:bCs/>
      <w:kern w:val="2"/>
      <w:sz w:val="21"/>
      <w:szCs w:val="32"/>
    </w:rPr>
  </w:style>
  <w:style w:type="character" w:customStyle="1" w:styleId="3Char">
    <w:name w:val="标题 3 Char"/>
    <w:aliases w:val="标题三 Char"/>
    <w:basedOn w:val="afc"/>
    <w:link w:val="3"/>
    <w:rsid w:val="00D17055"/>
    <w:rPr>
      <w:rFonts w:ascii="Calibri" w:eastAsia="黑体" w:hAnsi="Calibri" w:cs="黑体"/>
      <w:bCs/>
      <w:kern w:val="2"/>
      <w:sz w:val="21"/>
      <w:szCs w:val="32"/>
    </w:rPr>
  </w:style>
  <w:style w:type="character" w:customStyle="1" w:styleId="4Char">
    <w:name w:val="标题 4 Char"/>
    <w:aliases w:val="h4 Char,h41 Char,heading 41 Char,h42 Char,heading 42 Char,h411 Char,heading 411 Char,h43 Char,heading 43 Char,h412 Char,heading 412 Char,h421 Char,heading 421 Char,h4111 Char,heading 4111 Char,h44 Char,heading 44 Char,h413 Char,h422 Char"/>
    <w:basedOn w:val="afc"/>
    <w:link w:val="4"/>
    <w:uiPriority w:val="9"/>
    <w:rsid w:val="00CB743F"/>
    <w:rPr>
      <w:rFonts w:ascii="Calibri" w:eastAsia="黑体" w:hAnsi="Calibri" w:cs="黑体"/>
      <w:bCs/>
      <w:kern w:val="2"/>
      <w:sz w:val="21"/>
      <w:szCs w:val="28"/>
    </w:rPr>
  </w:style>
  <w:style w:type="character" w:customStyle="1" w:styleId="5Char">
    <w:name w:val="标题 5 Char"/>
    <w:aliases w:val="h5 Char,5 Char,h51 Char,heading 51 Char,h52 Char,heading 52 Char,h53 Char,heading 53 Char,Heading5 Char,Heading51 Char,H5 Char,IS41 Heading 5 Char"/>
    <w:basedOn w:val="afc"/>
    <w:link w:val="5"/>
    <w:rsid w:val="002A2995"/>
    <w:rPr>
      <w:rFonts w:ascii="Calibri" w:eastAsia="黑体" w:hAnsi="Calibri" w:cs="黑体"/>
      <w:bCs/>
      <w:kern w:val="2"/>
      <w:sz w:val="21"/>
      <w:szCs w:val="28"/>
    </w:rPr>
  </w:style>
  <w:style w:type="character" w:customStyle="1" w:styleId="6Char">
    <w:name w:val="标题 6 Char"/>
    <w:aliases w:val="h6 Char,h61 Char,heading 61 Char"/>
    <w:basedOn w:val="afc"/>
    <w:link w:val="6"/>
    <w:rsid w:val="002A2995"/>
    <w:rPr>
      <w:rFonts w:ascii="Calibri" w:eastAsia="黑体" w:hAnsi="Calibri" w:cs="黑体"/>
      <w:bCs/>
      <w:kern w:val="2"/>
      <w:sz w:val="21"/>
      <w:szCs w:val="24"/>
    </w:rPr>
  </w:style>
  <w:style w:type="character" w:customStyle="1" w:styleId="7Char">
    <w:name w:val="标题 7 Char"/>
    <w:aliases w:val="h7 Char,st Char,SDL title Char,List(1) Char"/>
    <w:basedOn w:val="afc"/>
    <w:link w:val="7"/>
    <w:rsid w:val="002A2995"/>
    <w:rPr>
      <w:rFonts w:ascii="Calibri" w:hAnsi="Calibri" w:cs="黑体"/>
      <w:b/>
      <w:bCs/>
      <w:kern w:val="2"/>
      <w:sz w:val="24"/>
      <w:szCs w:val="24"/>
    </w:rPr>
  </w:style>
  <w:style w:type="character" w:customStyle="1" w:styleId="8Char">
    <w:name w:val="标题 8 Char"/>
    <w:aliases w:val="figure title Char,List(a) Char"/>
    <w:basedOn w:val="afc"/>
    <w:link w:val="8"/>
    <w:rsid w:val="002A2995"/>
    <w:rPr>
      <w:rFonts w:ascii="Cambria" w:hAnsi="Cambria" w:cs="黑体"/>
      <w:kern w:val="2"/>
      <w:sz w:val="24"/>
      <w:szCs w:val="24"/>
    </w:rPr>
  </w:style>
  <w:style w:type="character" w:customStyle="1" w:styleId="9Char">
    <w:name w:val="标题 9 Char"/>
    <w:aliases w:val="ft Char,tt Char,table title Char,List(i) Char"/>
    <w:basedOn w:val="afc"/>
    <w:link w:val="9"/>
    <w:rsid w:val="002A2995"/>
    <w:rPr>
      <w:rFonts w:ascii="Cambria" w:hAnsi="Cambria" w:cs="黑体"/>
      <w:kern w:val="2"/>
      <w:sz w:val="21"/>
      <w:szCs w:val="21"/>
    </w:rPr>
  </w:style>
  <w:style w:type="paragraph" w:styleId="aff">
    <w:name w:val="annotation subject"/>
    <w:basedOn w:val="aff0"/>
    <w:next w:val="aff0"/>
    <w:link w:val="Char"/>
    <w:unhideWhenUsed/>
    <w:rsid w:val="002A2995"/>
    <w:rPr>
      <w:b/>
      <w:bCs/>
    </w:rPr>
  </w:style>
  <w:style w:type="paragraph" w:styleId="aff0">
    <w:name w:val="annotation text"/>
    <w:basedOn w:val="afb"/>
    <w:link w:val="Char0"/>
    <w:uiPriority w:val="99"/>
    <w:unhideWhenUsed/>
    <w:rsid w:val="002A2995"/>
    <w:pPr>
      <w:jc w:val="left"/>
    </w:pPr>
  </w:style>
  <w:style w:type="character" w:customStyle="1" w:styleId="Char0">
    <w:name w:val="批注文字 Char"/>
    <w:basedOn w:val="afc"/>
    <w:link w:val="aff0"/>
    <w:uiPriority w:val="99"/>
    <w:rsid w:val="002A2995"/>
  </w:style>
  <w:style w:type="character" w:customStyle="1" w:styleId="Char">
    <w:name w:val="批注主题 Char"/>
    <w:basedOn w:val="Char0"/>
    <w:link w:val="aff"/>
    <w:rsid w:val="002A2995"/>
    <w:rPr>
      <w:b/>
      <w:bCs/>
    </w:rPr>
  </w:style>
  <w:style w:type="paragraph" w:styleId="70">
    <w:name w:val="toc 7"/>
    <w:basedOn w:val="afb"/>
    <w:next w:val="afb"/>
    <w:uiPriority w:val="39"/>
    <w:unhideWhenUsed/>
    <w:rsid w:val="002A2995"/>
    <w:pPr>
      <w:ind w:leftChars="1200" w:left="2520"/>
    </w:pPr>
  </w:style>
  <w:style w:type="paragraph" w:styleId="aff1">
    <w:name w:val="Document Map"/>
    <w:basedOn w:val="afb"/>
    <w:link w:val="Char1"/>
    <w:unhideWhenUsed/>
    <w:rsid w:val="002A2995"/>
    <w:rPr>
      <w:rFonts w:ascii="宋体"/>
      <w:sz w:val="18"/>
      <w:szCs w:val="18"/>
    </w:rPr>
  </w:style>
  <w:style w:type="character" w:customStyle="1" w:styleId="Char1">
    <w:name w:val="文档结构图 Char"/>
    <w:basedOn w:val="afc"/>
    <w:link w:val="aff1"/>
    <w:uiPriority w:val="99"/>
    <w:semiHidden/>
    <w:rsid w:val="002A2995"/>
    <w:rPr>
      <w:rFonts w:ascii="宋体" w:eastAsia="宋体"/>
      <w:sz w:val="18"/>
      <w:szCs w:val="18"/>
    </w:rPr>
  </w:style>
  <w:style w:type="paragraph" w:styleId="50">
    <w:name w:val="toc 5"/>
    <w:basedOn w:val="afb"/>
    <w:next w:val="afb"/>
    <w:uiPriority w:val="39"/>
    <w:unhideWhenUsed/>
    <w:rsid w:val="002A2995"/>
    <w:pPr>
      <w:ind w:leftChars="800" w:left="1680"/>
    </w:pPr>
  </w:style>
  <w:style w:type="paragraph" w:styleId="30">
    <w:name w:val="toc 3"/>
    <w:basedOn w:val="afb"/>
    <w:next w:val="afb"/>
    <w:uiPriority w:val="39"/>
    <w:unhideWhenUsed/>
    <w:rsid w:val="002A2995"/>
    <w:pPr>
      <w:ind w:leftChars="400" w:left="840"/>
    </w:pPr>
  </w:style>
  <w:style w:type="paragraph" w:styleId="80">
    <w:name w:val="toc 8"/>
    <w:basedOn w:val="afb"/>
    <w:next w:val="afb"/>
    <w:uiPriority w:val="39"/>
    <w:unhideWhenUsed/>
    <w:rsid w:val="002A2995"/>
    <w:pPr>
      <w:ind w:leftChars="1400" w:left="2940"/>
    </w:pPr>
  </w:style>
  <w:style w:type="paragraph" w:styleId="aff2">
    <w:name w:val="Balloon Text"/>
    <w:basedOn w:val="afb"/>
    <w:link w:val="Char2"/>
    <w:unhideWhenUsed/>
    <w:rsid w:val="002A2995"/>
    <w:rPr>
      <w:sz w:val="18"/>
      <w:szCs w:val="18"/>
    </w:rPr>
  </w:style>
  <w:style w:type="character" w:customStyle="1" w:styleId="Char2">
    <w:name w:val="批注框文本 Char"/>
    <w:basedOn w:val="afc"/>
    <w:link w:val="aff2"/>
    <w:uiPriority w:val="99"/>
    <w:semiHidden/>
    <w:rsid w:val="002A2995"/>
    <w:rPr>
      <w:sz w:val="18"/>
      <w:szCs w:val="18"/>
    </w:rPr>
  </w:style>
  <w:style w:type="paragraph" w:styleId="aff3">
    <w:name w:val="footer"/>
    <w:aliases w:val="footer odd"/>
    <w:basedOn w:val="afb"/>
    <w:link w:val="Char3"/>
    <w:unhideWhenUsed/>
    <w:rsid w:val="002A2995"/>
    <w:pPr>
      <w:tabs>
        <w:tab w:val="center" w:pos="4153"/>
        <w:tab w:val="right" w:pos="8306"/>
      </w:tabs>
      <w:snapToGrid w:val="0"/>
      <w:jc w:val="left"/>
    </w:pPr>
    <w:rPr>
      <w:sz w:val="18"/>
      <w:szCs w:val="18"/>
    </w:rPr>
  </w:style>
  <w:style w:type="character" w:customStyle="1" w:styleId="Char3">
    <w:name w:val="页脚 Char"/>
    <w:aliases w:val="footer odd Char"/>
    <w:basedOn w:val="afc"/>
    <w:link w:val="aff3"/>
    <w:uiPriority w:val="99"/>
    <w:rsid w:val="002A2995"/>
    <w:rPr>
      <w:sz w:val="18"/>
      <w:szCs w:val="18"/>
    </w:rPr>
  </w:style>
  <w:style w:type="paragraph" w:styleId="aff4">
    <w:name w:val="header"/>
    <w:aliases w:val="header odd"/>
    <w:basedOn w:val="afb"/>
    <w:link w:val="Char4"/>
    <w:unhideWhenUsed/>
    <w:rsid w:val="002A2995"/>
    <w:pPr>
      <w:pBdr>
        <w:bottom w:val="single" w:sz="6" w:space="1" w:color="auto"/>
      </w:pBdr>
      <w:tabs>
        <w:tab w:val="center" w:pos="4153"/>
        <w:tab w:val="right" w:pos="8306"/>
      </w:tabs>
      <w:snapToGrid w:val="0"/>
      <w:jc w:val="center"/>
    </w:pPr>
    <w:rPr>
      <w:sz w:val="18"/>
      <w:szCs w:val="18"/>
    </w:rPr>
  </w:style>
  <w:style w:type="character" w:customStyle="1" w:styleId="Char4">
    <w:name w:val="页眉 Char"/>
    <w:aliases w:val="header odd Char"/>
    <w:basedOn w:val="afc"/>
    <w:link w:val="aff4"/>
    <w:uiPriority w:val="99"/>
    <w:rsid w:val="002A2995"/>
    <w:rPr>
      <w:sz w:val="18"/>
      <w:szCs w:val="18"/>
    </w:rPr>
  </w:style>
  <w:style w:type="paragraph" w:styleId="11">
    <w:name w:val="toc 1"/>
    <w:basedOn w:val="afb"/>
    <w:next w:val="afb"/>
    <w:uiPriority w:val="39"/>
    <w:unhideWhenUsed/>
    <w:rsid w:val="002A2995"/>
  </w:style>
  <w:style w:type="paragraph" w:styleId="40">
    <w:name w:val="toc 4"/>
    <w:basedOn w:val="afb"/>
    <w:next w:val="afb"/>
    <w:uiPriority w:val="39"/>
    <w:unhideWhenUsed/>
    <w:rsid w:val="002A2995"/>
    <w:pPr>
      <w:ind w:leftChars="600" w:left="1260"/>
    </w:pPr>
  </w:style>
  <w:style w:type="paragraph" w:styleId="aff5">
    <w:name w:val="footnote text"/>
    <w:basedOn w:val="afb"/>
    <w:link w:val="Char5"/>
    <w:unhideWhenUsed/>
    <w:rsid w:val="002A2995"/>
    <w:pPr>
      <w:snapToGrid w:val="0"/>
      <w:jc w:val="left"/>
    </w:pPr>
    <w:rPr>
      <w:sz w:val="18"/>
      <w:szCs w:val="18"/>
    </w:rPr>
  </w:style>
  <w:style w:type="character" w:customStyle="1" w:styleId="Char5">
    <w:name w:val="脚注文本 Char"/>
    <w:basedOn w:val="afc"/>
    <w:link w:val="aff5"/>
    <w:uiPriority w:val="99"/>
    <w:semiHidden/>
    <w:rsid w:val="002A2995"/>
    <w:rPr>
      <w:sz w:val="18"/>
      <w:szCs w:val="18"/>
    </w:rPr>
  </w:style>
  <w:style w:type="paragraph" w:styleId="60">
    <w:name w:val="toc 6"/>
    <w:basedOn w:val="afb"/>
    <w:next w:val="afb"/>
    <w:uiPriority w:val="39"/>
    <w:unhideWhenUsed/>
    <w:rsid w:val="002A2995"/>
    <w:pPr>
      <w:ind w:leftChars="1000" w:left="2100"/>
    </w:pPr>
  </w:style>
  <w:style w:type="paragraph" w:styleId="22">
    <w:name w:val="toc 2"/>
    <w:basedOn w:val="afb"/>
    <w:next w:val="afb"/>
    <w:uiPriority w:val="39"/>
    <w:unhideWhenUsed/>
    <w:rsid w:val="002A2995"/>
    <w:pPr>
      <w:ind w:leftChars="200" w:left="420"/>
    </w:pPr>
  </w:style>
  <w:style w:type="paragraph" w:styleId="90">
    <w:name w:val="toc 9"/>
    <w:basedOn w:val="afb"/>
    <w:next w:val="afb"/>
    <w:uiPriority w:val="39"/>
    <w:unhideWhenUsed/>
    <w:rsid w:val="002A2995"/>
    <w:pPr>
      <w:ind w:leftChars="1600" w:left="3360"/>
    </w:pPr>
  </w:style>
  <w:style w:type="paragraph" w:styleId="HTML">
    <w:name w:val="HTML Preformatted"/>
    <w:basedOn w:val="afb"/>
    <w:link w:val="HTMLChar"/>
    <w:unhideWhenUsed/>
    <w:rsid w:val="002A29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fc"/>
    <w:link w:val="HTML"/>
    <w:uiPriority w:val="99"/>
    <w:semiHidden/>
    <w:rsid w:val="002A2995"/>
    <w:rPr>
      <w:rFonts w:ascii="宋体" w:eastAsia="宋体" w:hAnsi="宋体" w:cs="宋体"/>
      <w:kern w:val="0"/>
      <w:sz w:val="24"/>
      <w:szCs w:val="24"/>
    </w:rPr>
  </w:style>
  <w:style w:type="paragraph" w:styleId="aff6">
    <w:name w:val="Normal (Web)"/>
    <w:basedOn w:val="afb"/>
    <w:uiPriority w:val="99"/>
    <w:unhideWhenUsed/>
    <w:rsid w:val="002A2995"/>
    <w:pPr>
      <w:widowControl/>
      <w:spacing w:before="100" w:beforeAutospacing="1" w:after="100" w:afterAutospacing="1"/>
      <w:jc w:val="left"/>
    </w:pPr>
    <w:rPr>
      <w:rFonts w:ascii="宋体" w:hAnsi="宋体" w:cs="宋体"/>
      <w:kern w:val="0"/>
      <w:sz w:val="24"/>
      <w:szCs w:val="24"/>
    </w:rPr>
  </w:style>
  <w:style w:type="paragraph" w:styleId="aff7">
    <w:name w:val="Title"/>
    <w:basedOn w:val="afb"/>
    <w:next w:val="afb"/>
    <w:link w:val="Char6"/>
    <w:uiPriority w:val="10"/>
    <w:qFormat/>
    <w:rsid w:val="002A2995"/>
    <w:pPr>
      <w:spacing w:before="240" w:after="60"/>
      <w:jc w:val="center"/>
      <w:outlineLvl w:val="0"/>
    </w:pPr>
    <w:rPr>
      <w:rFonts w:eastAsia="黑体"/>
      <w:b/>
      <w:bCs/>
      <w:sz w:val="32"/>
      <w:szCs w:val="32"/>
    </w:rPr>
  </w:style>
  <w:style w:type="character" w:customStyle="1" w:styleId="Char6">
    <w:name w:val="标题 Char"/>
    <w:basedOn w:val="afc"/>
    <w:link w:val="aff7"/>
    <w:uiPriority w:val="10"/>
    <w:rsid w:val="002A2995"/>
    <w:rPr>
      <w:rFonts w:eastAsia="黑体" w:cs="黑体"/>
      <w:b/>
      <w:bCs/>
      <w:sz w:val="32"/>
      <w:szCs w:val="32"/>
    </w:rPr>
  </w:style>
  <w:style w:type="character" w:styleId="aff8">
    <w:name w:val="Hyperlink"/>
    <w:basedOn w:val="afc"/>
    <w:uiPriority w:val="99"/>
    <w:unhideWhenUsed/>
    <w:rsid w:val="002A2995"/>
    <w:rPr>
      <w:color w:val="0000FF"/>
      <w:u w:val="single"/>
    </w:rPr>
  </w:style>
  <w:style w:type="character" w:styleId="aff9">
    <w:name w:val="annotation reference"/>
    <w:basedOn w:val="afc"/>
    <w:uiPriority w:val="99"/>
    <w:unhideWhenUsed/>
    <w:rsid w:val="002A2995"/>
    <w:rPr>
      <w:sz w:val="21"/>
      <w:szCs w:val="21"/>
    </w:rPr>
  </w:style>
  <w:style w:type="character" w:styleId="affa">
    <w:name w:val="footnote reference"/>
    <w:basedOn w:val="afc"/>
    <w:unhideWhenUsed/>
    <w:rsid w:val="002A2995"/>
    <w:rPr>
      <w:vertAlign w:val="superscript"/>
    </w:rPr>
  </w:style>
  <w:style w:type="paragraph" w:customStyle="1" w:styleId="af7">
    <w:name w:val="一级条标题"/>
    <w:basedOn w:val="afb"/>
    <w:rsid w:val="002A2995"/>
    <w:pPr>
      <w:numPr>
        <w:ilvl w:val="1"/>
        <w:numId w:val="2"/>
      </w:numPr>
    </w:pPr>
  </w:style>
  <w:style w:type="paragraph" w:customStyle="1" w:styleId="af8">
    <w:name w:val="二级条标题"/>
    <w:basedOn w:val="afb"/>
    <w:rsid w:val="002A2995"/>
    <w:pPr>
      <w:numPr>
        <w:ilvl w:val="2"/>
        <w:numId w:val="2"/>
      </w:numPr>
    </w:pPr>
  </w:style>
  <w:style w:type="paragraph" w:customStyle="1" w:styleId="af9">
    <w:name w:val="四级条标题"/>
    <w:basedOn w:val="afb"/>
    <w:rsid w:val="002A2995"/>
    <w:pPr>
      <w:numPr>
        <w:ilvl w:val="4"/>
        <w:numId w:val="2"/>
      </w:numPr>
    </w:pPr>
  </w:style>
  <w:style w:type="paragraph" w:customStyle="1" w:styleId="afa">
    <w:name w:val="五级条标题"/>
    <w:basedOn w:val="afb"/>
    <w:rsid w:val="002A2995"/>
    <w:pPr>
      <w:numPr>
        <w:ilvl w:val="5"/>
        <w:numId w:val="2"/>
      </w:numPr>
    </w:pPr>
  </w:style>
  <w:style w:type="paragraph" w:customStyle="1" w:styleId="affb">
    <w:name w:val="段"/>
    <w:link w:val="Char7"/>
    <w:rsid w:val="002A2995"/>
    <w:pPr>
      <w:tabs>
        <w:tab w:val="center" w:pos="4201"/>
        <w:tab w:val="right" w:leader="dot" w:pos="9298"/>
      </w:tabs>
      <w:autoSpaceDE w:val="0"/>
      <w:autoSpaceDN w:val="0"/>
      <w:ind w:firstLineChars="200" w:firstLine="420"/>
      <w:jc w:val="both"/>
    </w:pPr>
    <w:rPr>
      <w:rFonts w:ascii="宋体"/>
      <w:sz w:val="21"/>
    </w:rPr>
  </w:style>
  <w:style w:type="character" w:customStyle="1" w:styleId="Char7">
    <w:name w:val="段 Char"/>
    <w:link w:val="affb"/>
    <w:rsid w:val="002A2995"/>
    <w:rPr>
      <w:rFonts w:ascii="宋体" w:eastAsia="宋体" w:hAnsi="Times New Roman" w:cs="Times New Roman"/>
      <w:kern w:val="0"/>
      <w:szCs w:val="20"/>
    </w:rPr>
  </w:style>
  <w:style w:type="paragraph" w:customStyle="1" w:styleId="23">
    <w:name w:val="封面标准号2"/>
    <w:rsid w:val="002A2995"/>
    <w:pPr>
      <w:spacing w:before="357" w:line="280" w:lineRule="exact"/>
      <w:jc w:val="right"/>
    </w:pPr>
    <w:rPr>
      <w:rFonts w:ascii="黑体" w:eastAsia="黑体"/>
      <w:sz w:val="28"/>
      <w:szCs w:val="28"/>
    </w:rPr>
  </w:style>
  <w:style w:type="paragraph" w:customStyle="1" w:styleId="affc">
    <w:name w:val="标准标志"/>
    <w:next w:val="afb"/>
    <w:rsid w:val="002A2995"/>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d">
    <w:name w:val="标准称谓"/>
    <w:next w:val="afb"/>
    <w:rsid w:val="002A2995"/>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e">
    <w:name w:val="发布部门"/>
    <w:next w:val="affb"/>
    <w:rsid w:val="002A2995"/>
    <w:pPr>
      <w:framePr w:w="7938" w:h="1134" w:hRule="exact" w:hSpace="125" w:vSpace="181" w:wrap="around" w:vAnchor="page" w:hAnchor="page" w:x="2150" w:y="14630" w:anchorLock="1"/>
      <w:jc w:val="center"/>
    </w:pPr>
    <w:rPr>
      <w:rFonts w:ascii="宋体"/>
      <w:b/>
      <w:spacing w:val="20"/>
      <w:w w:val="135"/>
      <w:sz w:val="28"/>
    </w:rPr>
  </w:style>
  <w:style w:type="paragraph" w:customStyle="1" w:styleId="afff">
    <w:name w:val="封面标准代替信息"/>
    <w:rsid w:val="002A2995"/>
    <w:pPr>
      <w:spacing w:before="57" w:line="280" w:lineRule="exact"/>
      <w:jc w:val="right"/>
    </w:pPr>
    <w:rPr>
      <w:rFonts w:ascii="宋体"/>
      <w:sz w:val="21"/>
      <w:szCs w:val="21"/>
    </w:rPr>
  </w:style>
  <w:style w:type="paragraph" w:customStyle="1" w:styleId="afff0">
    <w:name w:val="封面标准名称"/>
    <w:rsid w:val="002A2995"/>
    <w:pPr>
      <w:widowControl w:val="0"/>
      <w:spacing w:line="680" w:lineRule="exact"/>
      <w:jc w:val="center"/>
      <w:textAlignment w:val="center"/>
    </w:pPr>
    <w:rPr>
      <w:rFonts w:ascii="黑体" w:eastAsia="黑体"/>
      <w:sz w:val="52"/>
    </w:rPr>
  </w:style>
  <w:style w:type="paragraph" w:customStyle="1" w:styleId="afff1">
    <w:name w:val="封面标准英文名称"/>
    <w:basedOn w:val="afff0"/>
    <w:rsid w:val="002A2995"/>
    <w:pPr>
      <w:framePr w:wrap="around" w:hAnchor="text" w:y="1"/>
      <w:spacing w:before="370" w:line="400" w:lineRule="exact"/>
    </w:pPr>
    <w:rPr>
      <w:rFonts w:ascii="Times New Roman"/>
      <w:sz w:val="28"/>
      <w:szCs w:val="28"/>
    </w:rPr>
  </w:style>
  <w:style w:type="paragraph" w:customStyle="1" w:styleId="afff2">
    <w:name w:val="封面一致性程度标识"/>
    <w:basedOn w:val="afff1"/>
    <w:rsid w:val="002A2995"/>
    <w:pPr>
      <w:framePr w:wrap="around"/>
      <w:spacing w:before="440"/>
    </w:pPr>
    <w:rPr>
      <w:rFonts w:ascii="宋体" w:eastAsia="宋体"/>
    </w:rPr>
  </w:style>
  <w:style w:type="paragraph" w:customStyle="1" w:styleId="afff3">
    <w:name w:val="封面标准文稿类别"/>
    <w:basedOn w:val="afff2"/>
    <w:rsid w:val="002A2995"/>
    <w:pPr>
      <w:framePr w:wrap="around"/>
      <w:spacing w:after="160" w:line="240" w:lineRule="auto"/>
    </w:pPr>
    <w:rPr>
      <w:sz w:val="24"/>
    </w:rPr>
  </w:style>
  <w:style w:type="paragraph" w:customStyle="1" w:styleId="afff4">
    <w:name w:val="封面标准文稿编辑信息"/>
    <w:basedOn w:val="afff3"/>
    <w:rsid w:val="002A2995"/>
    <w:pPr>
      <w:framePr w:wrap="around"/>
      <w:spacing w:before="180" w:line="180" w:lineRule="exact"/>
    </w:pPr>
    <w:rPr>
      <w:sz w:val="21"/>
    </w:rPr>
  </w:style>
  <w:style w:type="paragraph" w:customStyle="1" w:styleId="afff5">
    <w:name w:val="文献分类号"/>
    <w:rsid w:val="002A2995"/>
    <w:pPr>
      <w:widowControl w:val="0"/>
      <w:textAlignment w:val="center"/>
    </w:pPr>
    <w:rPr>
      <w:rFonts w:ascii="黑体" w:eastAsia="黑体"/>
      <w:sz w:val="21"/>
      <w:szCs w:val="21"/>
    </w:rPr>
  </w:style>
  <w:style w:type="paragraph" w:customStyle="1" w:styleId="afff6">
    <w:name w:val="其他发布日期"/>
    <w:basedOn w:val="afb"/>
    <w:rsid w:val="002A2995"/>
    <w:pPr>
      <w:framePr w:w="3997" w:h="471" w:hRule="exact" w:vSpace="181" w:wrap="around" w:vAnchor="page" w:hAnchor="page" w:x="1419" w:y="14097" w:anchorLock="1"/>
      <w:widowControl/>
      <w:jc w:val="left"/>
    </w:pPr>
    <w:rPr>
      <w:rFonts w:ascii="Times New Roman" w:eastAsia="黑体" w:hAnsi="Times New Roman" w:cs="Times New Roman"/>
      <w:kern w:val="0"/>
      <w:sz w:val="28"/>
      <w:szCs w:val="20"/>
    </w:rPr>
  </w:style>
  <w:style w:type="paragraph" w:customStyle="1" w:styleId="afff7">
    <w:name w:val="其他实施日期"/>
    <w:basedOn w:val="afb"/>
    <w:rsid w:val="002A2995"/>
    <w:pPr>
      <w:framePr w:w="3997" w:h="471" w:hRule="exact" w:vSpace="181" w:wrap="around" w:vAnchor="page" w:hAnchor="page" w:x="7089" w:y="14097" w:anchorLock="1"/>
      <w:widowControl/>
      <w:jc w:val="right"/>
    </w:pPr>
    <w:rPr>
      <w:rFonts w:ascii="Times New Roman" w:eastAsia="黑体" w:hAnsi="Times New Roman" w:cs="Times New Roman"/>
      <w:kern w:val="0"/>
      <w:sz w:val="28"/>
      <w:szCs w:val="20"/>
    </w:rPr>
  </w:style>
  <w:style w:type="paragraph" w:customStyle="1" w:styleId="afff8">
    <w:name w:val="前言、引言标题"/>
    <w:next w:val="affb"/>
    <w:rsid w:val="002A2995"/>
    <w:pPr>
      <w:keepNext/>
      <w:pageBreakBefore/>
      <w:shd w:val="clear" w:color="FFFFFF" w:fill="FFFFFF"/>
      <w:spacing w:before="640" w:after="560"/>
      <w:jc w:val="center"/>
      <w:outlineLvl w:val="0"/>
    </w:pPr>
    <w:rPr>
      <w:rFonts w:ascii="黑体" w:eastAsia="黑体"/>
      <w:sz w:val="32"/>
    </w:rPr>
  </w:style>
  <w:style w:type="paragraph" w:customStyle="1" w:styleId="afff9">
    <w:name w:val="标准书眉_奇数页"/>
    <w:next w:val="afb"/>
    <w:rsid w:val="002A2995"/>
    <w:pPr>
      <w:tabs>
        <w:tab w:val="center" w:pos="4154"/>
        <w:tab w:val="right" w:pos="8306"/>
      </w:tabs>
      <w:spacing w:after="220"/>
      <w:jc w:val="right"/>
    </w:pPr>
    <w:rPr>
      <w:rFonts w:ascii="黑体" w:eastAsia="黑体"/>
      <w:sz w:val="21"/>
      <w:szCs w:val="21"/>
    </w:rPr>
  </w:style>
  <w:style w:type="paragraph" w:customStyle="1" w:styleId="afffa">
    <w:name w:val="目次、标准名称标题"/>
    <w:basedOn w:val="afb"/>
    <w:next w:val="affb"/>
    <w:rsid w:val="002A2995"/>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5">
    <w:name w:val="注："/>
    <w:next w:val="affb"/>
    <w:rsid w:val="002A2995"/>
    <w:pPr>
      <w:widowControl w:val="0"/>
      <w:numPr>
        <w:numId w:val="3"/>
      </w:numPr>
      <w:autoSpaceDE w:val="0"/>
      <w:autoSpaceDN w:val="0"/>
      <w:jc w:val="both"/>
    </w:pPr>
    <w:rPr>
      <w:rFonts w:ascii="宋体"/>
      <w:sz w:val="18"/>
      <w:szCs w:val="18"/>
    </w:rPr>
  </w:style>
  <w:style w:type="paragraph" w:customStyle="1" w:styleId="12">
    <w:name w:val="列出段落1"/>
    <w:basedOn w:val="afb"/>
    <w:uiPriority w:val="34"/>
    <w:qFormat/>
    <w:rsid w:val="002A2995"/>
    <w:pPr>
      <w:ind w:firstLine="420"/>
    </w:pPr>
  </w:style>
  <w:style w:type="paragraph" w:customStyle="1" w:styleId="afffb">
    <w:name w:val="参考文献"/>
    <w:basedOn w:val="afb"/>
    <w:next w:val="affb"/>
    <w:rsid w:val="002A2995"/>
    <w:pPr>
      <w:keepNext/>
      <w:pageBreakBefore/>
      <w:widowControl/>
      <w:shd w:val="clear" w:color="FFFFFF" w:fill="FFFFFF"/>
      <w:spacing w:before="640" w:after="200"/>
      <w:jc w:val="center"/>
      <w:outlineLvl w:val="0"/>
    </w:pPr>
    <w:rPr>
      <w:rFonts w:ascii="黑体" w:eastAsia="黑体" w:hAnsi="Times New Roman" w:cs="Times New Roman"/>
      <w:kern w:val="0"/>
      <w:szCs w:val="20"/>
    </w:rPr>
  </w:style>
  <w:style w:type="paragraph" w:customStyle="1" w:styleId="TOC1">
    <w:name w:val="TOC 标题1"/>
    <w:basedOn w:val="1"/>
    <w:next w:val="afb"/>
    <w:uiPriority w:val="39"/>
    <w:unhideWhenUsed/>
    <w:qFormat/>
    <w:rsid w:val="002A2995"/>
    <w:pPr>
      <w:widowControl/>
      <w:numPr>
        <w:numId w:val="0"/>
      </w:numPr>
      <w:spacing w:before="480" w:line="276" w:lineRule="auto"/>
      <w:jc w:val="left"/>
      <w:outlineLvl w:val="9"/>
    </w:pPr>
    <w:rPr>
      <w:rFonts w:ascii="Cambria" w:eastAsia="宋体" w:hAnsi="Cambria"/>
      <w:b/>
      <w:color w:val="365F90"/>
      <w:kern w:val="0"/>
      <w:sz w:val="28"/>
      <w:szCs w:val="28"/>
    </w:rPr>
  </w:style>
  <w:style w:type="paragraph" w:customStyle="1" w:styleId="Default">
    <w:name w:val="Default"/>
    <w:rsid w:val="002A2995"/>
    <w:pPr>
      <w:widowControl w:val="0"/>
      <w:autoSpaceDE w:val="0"/>
      <w:autoSpaceDN w:val="0"/>
      <w:adjustRightInd w:val="0"/>
    </w:pPr>
    <w:rPr>
      <w:rFonts w:ascii="Symbol" w:hAnsi="Symbol" w:cs="Symbol"/>
      <w:color w:val="000000"/>
      <w:sz w:val="24"/>
      <w:szCs w:val="24"/>
    </w:rPr>
  </w:style>
  <w:style w:type="paragraph" w:customStyle="1" w:styleId="ChapterExplanation">
    <w:name w:val="Chapter: Explanation"/>
    <w:basedOn w:val="afb"/>
    <w:rsid w:val="002A2995"/>
    <w:pPr>
      <w:widowControl/>
      <w:spacing w:after="240"/>
      <w:ind w:right="4"/>
      <w:jc w:val="left"/>
    </w:pPr>
    <w:rPr>
      <w:rFonts w:ascii="Times New Roman" w:hAnsi="Times New Roman" w:cs="Times New Roman"/>
      <w:kern w:val="0"/>
      <w:sz w:val="24"/>
      <w:szCs w:val="20"/>
      <w:lang w:eastAsia="en-US"/>
    </w:rPr>
  </w:style>
  <w:style w:type="paragraph" w:customStyle="1" w:styleId="ChapterTitle">
    <w:name w:val="Chapter: Title"/>
    <w:rsid w:val="002A2995"/>
    <w:pPr>
      <w:numPr>
        <w:ilvl w:val="1"/>
        <w:numId w:val="4"/>
      </w:numPr>
      <w:tabs>
        <w:tab w:val="clear" w:pos="792"/>
        <w:tab w:val="left" w:pos="360"/>
      </w:tabs>
      <w:spacing w:after="600"/>
      <w:ind w:left="360" w:right="-1166" w:hanging="360"/>
    </w:pPr>
    <w:rPr>
      <w:rFonts w:eastAsia="Times New Roman"/>
      <w:b/>
      <w:bCs/>
      <w:sz w:val="40"/>
      <w:szCs w:val="32"/>
      <w:lang w:eastAsia="en-US"/>
    </w:rPr>
  </w:style>
  <w:style w:type="paragraph" w:customStyle="1" w:styleId="13">
    <w:name w:val="修订1"/>
    <w:hidden/>
    <w:uiPriority w:val="99"/>
    <w:semiHidden/>
    <w:rsid w:val="002A2995"/>
    <w:rPr>
      <w:rFonts w:ascii="Calibri" w:hAnsi="Calibri" w:cs="黑体"/>
      <w:kern w:val="2"/>
      <w:sz w:val="21"/>
      <w:szCs w:val="22"/>
    </w:rPr>
  </w:style>
  <w:style w:type="paragraph" w:customStyle="1" w:styleId="afffc">
    <w:name w:val="三级条标题"/>
    <w:basedOn w:val="af8"/>
    <w:next w:val="affb"/>
    <w:rsid w:val="002A2995"/>
    <w:pPr>
      <w:widowControl/>
      <w:numPr>
        <w:numId w:val="0"/>
      </w:numPr>
      <w:spacing w:beforeLines="50" w:afterLines="50"/>
      <w:jc w:val="left"/>
      <w:outlineLvl w:val="4"/>
    </w:pPr>
    <w:rPr>
      <w:rFonts w:ascii="黑体" w:eastAsia="黑体" w:hAnsi="Times New Roman" w:cs="Times New Roman"/>
      <w:kern w:val="0"/>
      <w:szCs w:val="21"/>
    </w:rPr>
  </w:style>
  <w:style w:type="character" w:customStyle="1" w:styleId="copied">
    <w:name w:val="copied"/>
    <w:basedOn w:val="afc"/>
    <w:rsid w:val="002A2995"/>
  </w:style>
  <w:style w:type="character" w:customStyle="1" w:styleId="ChapterTitleChar">
    <w:name w:val="Chapter: Title Char"/>
    <w:rsid w:val="002A2995"/>
    <w:rPr>
      <w:b/>
      <w:bCs/>
      <w:sz w:val="40"/>
      <w:szCs w:val="32"/>
      <w:lang w:val="en-US" w:eastAsia="en-US" w:bidi="ar-SA"/>
    </w:rPr>
  </w:style>
  <w:style w:type="character" w:customStyle="1" w:styleId="apple-converted-space">
    <w:name w:val="apple-converted-space"/>
    <w:basedOn w:val="afc"/>
    <w:rsid w:val="002A2995"/>
  </w:style>
  <w:style w:type="paragraph" w:styleId="afffd">
    <w:name w:val="Revision"/>
    <w:hidden/>
    <w:uiPriority w:val="99"/>
    <w:semiHidden/>
    <w:rsid w:val="003B737F"/>
    <w:rPr>
      <w:rFonts w:ascii="Calibri" w:hAnsi="Calibri" w:cs="黑体"/>
      <w:kern w:val="2"/>
      <w:sz w:val="21"/>
      <w:szCs w:val="22"/>
    </w:rPr>
  </w:style>
  <w:style w:type="character" w:styleId="afffe">
    <w:name w:val="Strong"/>
    <w:basedOn w:val="afc"/>
    <w:uiPriority w:val="22"/>
    <w:qFormat/>
    <w:rsid w:val="00794CBF"/>
    <w:rPr>
      <w:b/>
      <w:bCs/>
    </w:rPr>
  </w:style>
  <w:style w:type="paragraph" w:styleId="affff">
    <w:name w:val="List Paragraph"/>
    <w:aliases w:val="彩色列表 - 着色 11,符号列表,列出段落2,符号1.1（天云科技）,列出段落-正文,彩色列表 - 强调文字颜色 13"/>
    <w:basedOn w:val="afb"/>
    <w:uiPriority w:val="34"/>
    <w:qFormat/>
    <w:rsid w:val="0036301E"/>
    <w:pPr>
      <w:ind w:firstLine="420"/>
    </w:pPr>
  </w:style>
  <w:style w:type="paragraph" w:customStyle="1" w:styleId="14">
    <w:name w:val="封面标准号1"/>
    <w:rsid w:val="00693094"/>
    <w:pPr>
      <w:widowControl w:val="0"/>
      <w:kinsoku w:val="0"/>
      <w:overflowPunct w:val="0"/>
      <w:autoSpaceDE w:val="0"/>
      <w:autoSpaceDN w:val="0"/>
      <w:spacing w:before="308"/>
      <w:jc w:val="right"/>
      <w:textAlignment w:val="center"/>
    </w:pPr>
    <w:rPr>
      <w:sz w:val="28"/>
    </w:rPr>
  </w:style>
  <w:style w:type="table" w:styleId="affff0">
    <w:name w:val="Table Grid"/>
    <w:basedOn w:val="afd"/>
    <w:uiPriority w:val="39"/>
    <w:rsid w:val="00985F39"/>
    <w:rPr>
      <w:rFonts w:asciiTheme="minorHAnsi" w:eastAsiaTheme="minorEastAsia" w:hAnsiTheme="minorHAnsi" w:cstheme="minorBid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fb"/>
    <w:uiPriority w:val="39"/>
    <w:unhideWhenUsed/>
    <w:qFormat/>
    <w:rsid w:val="00985F39"/>
    <w:pPr>
      <w:widowControl/>
      <w:numPr>
        <w:numId w:val="0"/>
      </w:numPr>
      <w:spacing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affff1">
    <w:name w:val="封面正文"/>
    <w:rsid w:val="00EF7061"/>
    <w:pPr>
      <w:jc w:val="both"/>
    </w:pPr>
  </w:style>
  <w:style w:type="paragraph" w:customStyle="1" w:styleId="a0">
    <w:name w:val="二级无标题条"/>
    <w:basedOn w:val="afb"/>
    <w:rsid w:val="00EF7061"/>
    <w:pPr>
      <w:widowControl/>
      <w:numPr>
        <w:ilvl w:val="3"/>
        <w:numId w:val="6"/>
      </w:numPr>
      <w:autoSpaceDE w:val="0"/>
      <w:autoSpaceDN w:val="0"/>
      <w:spacing w:line="360" w:lineRule="auto"/>
    </w:pPr>
    <w:rPr>
      <w:rFonts w:ascii="Times New Roman" w:hAnsi="Times New Roman" w:cs="Times New Roman"/>
      <w:noProof/>
      <w:kern w:val="0"/>
      <w:szCs w:val="20"/>
    </w:rPr>
  </w:style>
  <w:style w:type="paragraph" w:customStyle="1" w:styleId="a1">
    <w:name w:val="三级无标题条"/>
    <w:basedOn w:val="afb"/>
    <w:rsid w:val="00EF7061"/>
    <w:pPr>
      <w:widowControl/>
      <w:numPr>
        <w:ilvl w:val="4"/>
        <w:numId w:val="6"/>
      </w:numPr>
      <w:autoSpaceDE w:val="0"/>
      <w:autoSpaceDN w:val="0"/>
      <w:spacing w:line="360" w:lineRule="auto"/>
    </w:pPr>
    <w:rPr>
      <w:rFonts w:ascii="Times New Roman" w:hAnsi="Times New Roman" w:cs="Times New Roman"/>
      <w:noProof/>
      <w:kern w:val="0"/>
      <w:szCs w:val="20"/>
    </w:rPr>
  </w:style>
  <w:style w:type="paragraph" w:customStyle="1" w:styleId="a2">
    <w:name w:val="四级无标题条"/>
    <w:basedOn w:val="afb"/>
    <w:rsid w:val="00EF7061"/>
    <w:pPr>
      <w:widowControl/>
      <w:numPr>
        <w:ilvl w:val="5"/>
        <w:numId w:val="6"/>
      </w:numPr>
      <w:autoSpaceDE w:val="0"/>
      <w:autoSpaceDN w:val="0"/>
      <w:spacing w:line="360" w:lineRule="auto"/>
    </w:pPr>
    <w:rPr>
      <w:rFonts w:ascii="Times New Roman" w:hAnsi="Times New Roman" w:cs="Times New Roman"/>
      <w:noProof/>
      <w:kern w:val="0"/>
      <w:szCs w:val="20"/>
    </w:rPr>
  </w:style>
  <w:style w:type="paragraph" w:customStyle="1" w:styleId="a3">
    <w:name w:val="五级无标题条"/>
    <w:basedOn w:val="afb"/>
    <w:rsid w:val="00EF7061"/>
    <w:pPr>
      <w:widowControl/>
      <w:numPr>
        <w:ilvl w:val="6"/>
        <w:numId w:val="6"/>
      </w:numPr>
      <w:autoSpaceDE w:val="0"/>
      <w:autoSpaceDN w:val="0"/>
      <w:spacing w:line="360" w:lineRule="auto"/>
    </w:pPr>
    <w:rPr>
      <w:rFonts w:ascii="Times New Roman" w:hAnsi="Times New Roman" w:cs="Times New Roman"/>
      <w:noProof/>
      <w:kern w:val="0"/>
      <w:szCs w:val="20"/>
    </w:rPr>
  </w:style>
  <w:style w:type="paragraph" w:customStyle="1" w:styleId="a">
    <w:name w:val="一级无标题条"/>
    <w:basedOn w:val="afb"/>
    <w:rsid w:val="00EF7061"/>
    <w:pPr>
      <w:widowControl/>
      <w:numPr>
        <w:ilvl w:val="2"/>
        <w:numId w:val="6"/>
      </w:numPr>
      <w:autoSpaceDE w:val="0"/>
      <w:autoSpaceDN w:val="0"/>
      <w:spacing w:line="360" w:lineRule="auto"/>
    </w:pPr>
    <w:rPr>
      <w:rFonts w:ascii="Times New Roman" w:hAnsi="Times New Roman" w:cs="Times New Roman"/>
      <w:noProof/>
      <w:kern w:val="0"/>
      <w:szCs w:val="20"/>
    </w:rPr>
  </w:style>
  <w:style w:type="character" w:styleId="HTML0">
    <w:name w:val="HTML Code"/>
    <w:rsid w:val="004B0CDD"/>
    <w:rPr>
      <w:rFonts w:ascii="Courier New" w:hAnsi="Courier New"/>
      <w:sz w:val="20"/>
      <w:szCs w:val="20"/>
    </w:rPr>
  </w:style>
  <w:style w:type="character" w:styleId="HTML1">
    <w:name w:val="HTML Variable"/>
    <w:rsid w:val="004B0CDD"/>
    <w:rPr>
      <w:i/>
      <w:iCs/>
    </w:rPr>
  </w:style>
  <w:style w:type="character" w:styleId="HTML2">
    <w:name w:val="HTML Typewriter"/>
    <w:rsid w:val="004B0CDD"/>
    <w:rPr>
      <w:rFonts w:ascii="Courier New" w:hAnsi="Courier New"/>
      <w:sz w:val="20"/>
      <w:szCs w:val="20"/>
    </w:rPr>
  </w:style>
  <w:style w:type="paragraph" w:styleId="HTML3">
    <w:name w:val="HTML Address"/>
    <w:basedOn w:val="afb"/>
    <w:link w:val="HTMLChar0"/>
    <w:rsid w:val="004B0CDD"/>
    <w:pPr>
      <w:widowControl/>
      <w:autoSpaceDE w:val="0"/>
      <w:autoSpaceDN w:val="0"/>
      <w:spacing w:line="360" w:lineRule="auto"/>
      <w:ind w:firstLine="425"/>
    </w:pPr>
    <w:rPr>
      <w:rFonts w:ascii="Times New Roman" w:hAnsi="Times New Roman" w:cs="Times New Roman"/>
      <w:i/>
      <w:iCs/>
      <w:noProof/>
      <w:kern w:val="0"/>
      <w:szCs w:val="20"/>
    </w:rPr>
  </w:style>
  <w:style w:type="character" w:customStyle="1" w:styleId="HTMLChar0">
    <w:name w:val="HTML 地址 Char"/>
    <w:basedOn w:val="afc"/>
    <w:link w:val="HTML3"/>
    <w:rsid w:val="004B0CDD"/>
    <w:rPr>
      <w:i/>
      <w:iCs/>
      <w:noProof/>
      <w:sz w:val="21"/>
    </w:rPr>
  </w:style>
  <w:style w:type="character" w:styleId="HTML4">
    <w:name w:val="HTML Definition"/>
    <w:rsid w:val="004B0CDD"/>
    <w:rPr>
      <w:i/>
      <w:iCs/>
    </w:rPr>
  </w:style>
  <w:style w:type="character" w:styleId="HTML5">
    <w:name w:val="HTML Keyboard"/>
    <w:rsid w:val="004B0CDD"/>
    <w:rPr>
      <w:rFonts w:ascii="Courier New" w:hAnsi="Courier New"/>
      <w:sz w:val="20"/>
      <w:szCs w:val="20"/>
    </w:rPr>
  </w:style>
  <w:style w:type="character" w:styleId="HTML6">
    <w:name w:val="HTML Acronym"/>
    <w:basedOn w:val="afc"/>
    <w:rsid w:val="004B0CDD"/>
  </w:style>
  <w:style w:type="character" w:styleId="HTML7">
    <w:name w:val="HTML Sample"/>
    <w:rsid w:val="004B0CDD"/>
    <w:rPr>
      <w:rFonts w:ascii="Courier New" w:hAnsi="Courier New"/>
    </w:rPr>
  </w:style>
  <w:style w:type="character" w:styleId="HTML8">
    <w:name w:val="HTML Cite"/>
    <w:rsid w:val="004B0CDD"/>
    <w:rPr>
      <w:i/>
      <w:iCs/>
    </w:rPr>
  </w:style>
  <w:style w:type="paragraph" w:customStyle="1" w:styleId="affff2">
    <w:name w:val="标准书脚_偶数页"/>
    <w:rsid w:val="004B0CDD"/>
    <w:pPr>
      <w:spacing w:before="120"/>
    </w:pPr>
    <w:rPr>
      <w:sz w:val="18"/>
    </w:rPr>
  </w:style>
  <w:style w:type="paragraph" w:customStyle="1" w:styleId="affff3">
    <w:name w:val="标准书脚_奇数页"/>
    <w:rsid w:val="004B0CDD"/>
    <w:pPr>
      <w:spacing w:before="120"/>
      <w:jc w:val="right"/>
    </w:pPr>
    <w:rPr>
      <w:sz w:val="18"/>
    </w:rPr>
  </w:style>
  <w:style w:type="paragraph" w:customStyle="1" w:styleId="affff4">
    <w:name w:val="标准书眉_偶数页"/>
    <w:basedOn w:val="afff9"/>
    <w:next w:val="afb"/>
    <w:rsid w:val="004B0CDD"/>
    <w:pPr>
      <w:spacing w:after="120"/>
      <w:jc w:val="left"/>
    </w:pPr>
    <w:rPr>
      <w:rFonts w:ascii="Times New Roman" w:eastAsia="宋体"/>
      <w:noProof/>
      <w:szCs w:val="20"/>
    </w:rPr>
  </w:style>
  <w:style w:type="paragraph" w:customStyle="1" w:styleId="affff5">
    <w:name w:val="标准书眉一"/>
    <w:rsid w:val="004B0CDD"/>
    <w:pPr>
      <w:jc w:val="both"/>
    </w:pPr>
  </w:style>
  <w:style w:type="paragraph" w:customStyle="1" w:styleId="affff6">
    <w:name w:val="参考文献、索引标题"/>
    <w:basedOn w:val="afff8"/>
    <w:next w:val="afb"/>
    <w:rsid w:val="004B0CDD"/>
    <w:pPr>
      <w:keepNext w:val="0"/>
      <w:pageBreakBefore w:val="0"/>
      <w:spacing w:after="200"/>
    </w:pPr>
    <w:rPr>
      <w:sz w:val="21"/>
    </w:rPr>
  </w:style>
  <w:style w:type="character" w:customStyle="1" w:styleId="affff7">
    <w:name w:val="发布"/>
    <w:rsid w:val="004B0CDD"/>
    <w:rPr>
      <w:rFonts w:ascii="黑体" w:eastAsia="黑体"/>
      <w:spacing w:val="22"/>
      <w:w w:val="100"/>
      <w:position w:val="3"/>
      <w:sz w:val="28"/>
    </w:rPr>
  </w:style>
  <w:style w:type="paragraph" w:customStyle="1" w:styleId="affff8">
    <w:name w:val="发布日期"/>
    <w:rsid w:val="004B0CDD"/>
    <w:pPr>
      <w:framePr w:w="4000" w:h="473" w:hRule="exact" w:hSpace="180" w:vSpace="180" w:wrap="around" w:hAnchor="margin" w:y="13511" w:anchorLock="1"/>
    </w:pPr>
    <w:rPr>
      <w:rFonts w:eastAsia="黑体"/>
      <w:sz w:val="28"/>
    </w:rPr>
  </w:style>
  <w:style w:type="paragraph" w:customStyle="1" w:styleId="ae">
    <w:name w:val="附录标识"/>
    <w:basedOn w:val="afff8"/>
    <w:rsid w:val="004B0CDD"/>
    <w:pPr>
      <w:keepNext w:val="0"/>
      <w:pageBreakBefore w:val="0"/>
      <w:numPr>
        <w:numId w:val="13"/>
      </w:numPr>
      <w:tabs>
        <w:tab w:val="left" w:pos="6405"/>
      </w:tabs>
      <w:spacing w:after="200"/>
    </w:pPr>
    <w:rPr>
      <w:sz w:val="21"/>
    </w:rPr>
  </w:style>
  <w:style w:type="paragraph" w:customStyle="1" w:styleId="affff9">
    <w:name w:val="附录表标题"/>
    <w:next w:val="affb"/>
    <w:rsid w:val="004B0CDD"/>
    <w:pPr>
      <w:jc w:val="center"/>
      <w:textAlignment w:val="baseline"/>
    </w:pPr>
    <w:rPr>
      <w:rFonts w:ascii="黑体" w:eastAsia="黑体"/>
      <w:kern w:val="21"/>
      <w:sz w:val="21"/>
    </w:rPr>
  </w:style>
  <w:style w:type="paragraph" w:customStyle="1" w:styleId="af">
    <w:name w:val="附录章标题"/>
    <w:next w:val="affb"/>
    <w:rsid w:val="004B0CDD"/>
    <w:pPr>
      <w:numPr>
        <w:ilvl w:val="1"/>
        <w:numId w:val="13"/>
      </w:num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0">
    <w:name w:val="附录一级条标题"/>
    <w:basedOn w:val="af"/>
    <w:next w:val="affb"/>
    <w:rsid w:val="004B0CDD"/>
    <w:pPr>
      <w:numPr>
        <w:ilvl w:val="2"/>
      </w:numPr>
      <w:autoSpaceDN w:val="0"/>
      <w:spacing w:beforeLines="0" w:afterLines="0"/>
      <w:outlineLvl w:val="2"/>
    </w:pPr>
  </w:style>
  <w:style w:type="paragraph" w:customStyle="1" w:styleId="af1">
    <w:name w:val="附录二级条标题"/>
    <w:basedOn w:val="af0"/>
    <w:next w:val="affb"/>
    <w:rsid w:val="004B0CDD"/>
    <w:pPr>
      <w:numPr>
        <w:ilvl w:val="3"/>
      </w:numPr>
      <w:outlineLvl w:val="3"/>
    </w:pPr>
  </w:style>
  <w:style w:type="paragraph" w:customStyle="1" w:styleId="af2">
    <w:name w:val="附录三级条标题"/>
    <w:basedOn w:val="af1"/>
    <w:next w:val="affb"/>
    <w:rsid w:val="004B0CDD"/>
    <w:pPr>
      <w:numPr>
        <w:ilvl w:val="4"/>
      </w:numPr>
      <w:outlineLvl w:val="4"/>
    </w:pPr>
  </w:style>
  <w:style w:type="paragraph" w:customStyle="1" w:styleId="af3">
    <w:name w:val="附录四级条标题"/>
    <w:basedOn w:val="af2"/>
    <w:next w:val="affb"/>
    <w:rsid w:val="004B0CDD"/>
    <w:pPr>
      <w:numPr>
        <w:ilvl w:val="5"/>
      </w:numPr>
      <w:outlineLvl w:val="5"/>
    </w:pPr>
  </w:style>
  <w:style w:type="paragraph" w:customStyle="1" w:styleId="affffa">
    <w:name w:val="附录图标题"/>
    <w:next w:val="affb"/>
    <w:rsid w:val="004B0CDD"/>
    <w:pPr>
      <w:jc w:val="center"/>
    </w:pPr>
    <w:rPr>
      <w:rFonts w:ascii="黑体" w:eastAsia="黑体"/>
      <w:sz w:val="21"/>
    </w:rPr>
  </w:style>
  <w:style w:type="paragraph" w:customStyle="1" w:styleId="af4">
    <w:name w:val="附录五级条标题"/>
    <w:basedOn w:val="af3"/>
    <w:next w:val="affb"/>
    <w:rsid w:val="004B0CDD"/>
    <w:pPr>
      <w:numPr>
        <w:ilvl w:val="6"/>
      </w:numPr>
      <w:outlineLvl w:val="6"/>
    </w:pPr>
  </w:style>
  <w:style w:type="character" w:customStyle="1" w:styleId="affffb">
    <w:name w:val="个人答复风格"/>
    <w:rsid w:val="004B0CDD"/>
    <w:rPr>
      <w:rFonts w:ascii="Arial" w:eastAsia="宋体" w:hAnsi="Arial" w:cs="Arial"/>
      <w:color w:val="auto"/>
      <w:sz w:val="20"/>
    </w:rPr>
  </w:style>
  <w:style w:type="character" w:customStyle="1" w:styleId="affffc">
    <w:name w:val="个人撰写风格"/>
    <w:rsid w:val="004B0CDD"/>
    <w:rPr>
      <w:rFonts w:ascii="Arial" w:eastAsia="宋体" w:hAnsi="Arial" w:cs="Arial"/>
      <w:color w:val="auto"/>
      <w:sz w:val="20"/>
    </w:rPr>
  </w:style>
  <w:style w:type="paragraph" w:customStyle="1" w:styleId="affffd">
    <w:name w:val="列项——"/>
    <w:rsid w:val="004B0CDD"/>
    <w:pPr>
      <w:widowControl w:val="0"/>
      <w:jc w:val="both"/>
    </w:pPr>
    <w:rPr>
      <w:rFonts w:ascii="宋体"/>
      <w:sz w:val="21"/>
    </w:rPr>
  </w:style>
  <w:style w:type="paragraph" w:customStyle="1" w:styleId="a9">
    <w:name w:val="列项·"/>
    <w:rsid w:val="004B0CDD"/>
    <w:pPr>
      <w:numPr>
        <w:numId w:val="8"/>
      </w:numPr>
      <w:tabs>
        <w:tab w:val="clear" w:pos="1140"/>
        <w:tab w:val="left" w:pos="840"/>
      </w:tabs>
      <w:ind w:leftChars="200" w:left="840" w:hangingChars="200" w:hanging="420"/>
      <w:jc w:val="both"/>
    </w:pPr>
    <w:rPr>
      <w:rFonts w:ascii="宋体"/>
      <w:sz w:val="21"/>
    </w:rPr>
  </w:style>
  <w:style w:type="paragraph" w:customStyle="1" w:styleId="affffe">
    <w:name w:val="目次、索引正文"/>
    <w:rsid w:val="004B0CDD"/>
    <w:pPr>
      <w:spacing w:line="320" w:lineRule="exact"/>
      <w:jc w:val="both"/>
    </w:pPr>
    <w:rPr>
      <w:rFonts w:ascii="宋体"/>
      <w:sz w:val="21"/>
    </w:rPr>
  </w:style>
  <w:style w:type="paragraph" w:customStyle="1" w:styleId="afffff">
    <w:name w:val="其他标准称谓"/>
    <w:rsid w:val="004B0CDD"/>
    <w:pPr>
      <w:spacing w:line="0" w:lineRule="atLeast"/>
      <w:jc w:val="distribute"/>
    </w:pPr>
    <w:rPr>
      <w:rFonts w:ascii="黑体" w:eastAsia="黑体" w:hAnsi="宋体"/>
      <w:sz w:val="52"/>
    </w:rPr>
  </w:style>
  <w:style w:type="paragraph" w:customStyle="1" w:styleId="afffff0">
    <w:name w:val="其他发布部门"/>
    <w:basedOn w:val="affe"/>
    <w:rsid w:val="004B0CDD"/>
    <w:pPr>
      <w:framePr w:w="7433" w:h="585" w:hRule="exact" w:hSpace="180" w:vSpace="180" w:wrap="around" w:vAnchor="margin" w:hAnchor="margin" w:xAlign="center" w:y="14401"/>
      <w:spacing w:line="0" w:lineRule="atLeast"/>
    </w:pPr>
    <w:rPr>
      <w:rFonts w:ascii="黑体" w:eastAsia="黑体"/>
      <w:b w:val="0"/>
      <w:sz w:val="36"/>
    </w:rPr>
  </w:style>
  <w:style w:type="paragraph" w:customStyle="1" w:styleId="afffff1">
    <w:name w:val="实施日期"/>
    <w:basedOn w:val="affff8"/>
    <w:rsid w:val="004B0CDD"/>
    <w:pPr>
      <w:framePr w:hSpace="0" w:wrap="around" w:xAlign="right"/>
      <w:jc w:val="right"/>
    </w:pPr>
  </w:style>
  <w:style w:type="paragraph" w:customStyle="1" w:styleId="a6">
    <w:name w:val="示例"/>
    <w:next w:val="affb"/>
    <w:rsid w:val="004B0CDD"/>
    <w:pPr>
      <w:numPr>
        <w:numId w:val="9"/>
      </w:numPr>
      <w:tabs>
        <w:tab w:val="clear" w:pos="1120"/>
        <w:tab w:val="num" w:pos="816"/>
      </w:tabs>
      <w:ind w:firstLineChars="233" w:firstLine="419"/>
      <w:jc w:val="both"/>
    </w:pPr>
    <w:rPr>
      <w:rFonts w:ascii="宋体"/>
      <w:sz w:val="18"/>
    </w:rPr>
  </w:style>
  <w:style w:type="paragraph" w:customStyle="1" w:styleId="afffff2">
    <w:name w:val="数字编号列项（二级）"/>
    <w:rsid w:val="004B0CDD"/>
    <w:pPr>
      <w:ind w:leftChars="400" w:left="1260" w:hangingChars="200" w:hanging="420"/>
      <w:jc w:val="both"/>
    </w:pPr>
    <w:rPr>
      <w:rFonts w:ascii="宋体"/>
      <w:sz w:val="21"/>
    </w:rPr>
  </w:style>
  <w:style w:type="paragraph" w:customStyle="1" w:styleId="afffff3">
    <w:name w:val="条文脚注"/>
    <w:basedOn w:val="aff5"/>
    <w:rsid w:val="004B0CDD"/>
    <w:pPr>
      <w:widowControl/>
      <w:autoSpaceDE w:val="0"/>
      <w:autoSpaceDN w:val="0"/>
      <w:spacing w:line="360" w:lineRule="auto"/>
      <w:ind w:leftChars="200" w:left="780" w:hangingChars="200" w:hanging="360"/>
      <w:jc w:val="both"/>
    </w:pPr>
    <w:rPr>
      <w:rFonts w:ascii="宋体" w:hAnsi="Times New Roman" w:cs="Times New Roman"/>
      <w:noProof/>
      <w:kern w:val="0"/>
    </w:rPr>
  </w:style>
  <w:style w:type="paragraph" w:customStyle="1" w:styleId="afffff4">
    <w:name w:val="图表脚注"/>
    <w:next w:val="affb"/>
    <w:rsid w:val="004B0CDD"/>
    <w:pPr>
      <w:ind w:leftChars="200" w:left="300" w:hangingChars="100" w:hanging="100"/>
      <w:jc w:val="both"/>
    </w:pPr>
    <w:rPr>
      <w:rFonts w:ascii="宋体"/>
      <w:sz w:val="18"/>
    </w:rPr>
  </w:style>
  <w:style w:type="paragraph" w:customStyle="1" w:styleId="afffff5">
    <w:name w:val="无标题条"/>
    <w:next w:val="affb"/>
    <w:rsid w:val="004B0CDD"/>
    <w:pPr>
      <w:jc w:val="both"/>
    </w:pPr>
    <w:rPr>
      <w:sz w:val="21"/>
    </w:rPr>
  </w:style>
  <w:style w:type="character" w:styleId="afffff6">
    <w:name w:val="page number"/>
    <w:rsid w:val="004B0CDD"/>
    <w:rPr>
      <w:rFonts w:ascii="Times New Roman" w:eastAsia="宋体" w:hAnsi="Times New Roman"/>
      <w:sz w:val="18"/>
    </w:rPr>
  </w:style>
  <w:style w:type="paragraph" w:customStyle="1" w:styleId="ad">
    <w:name w:val="正文表标题"/>
    <w:next w:val="affb"/>
    <w:rsid w:val="004B0CDD"/>
    <w:pPr>
      <w:numPr>
        <w:numId w:val="11"/>
      </w:numPr>
      <w:jc w:val="center"/>
    </w:pPr>
    <w:rPr>
      <w:rFonts w:ascii="黑体" w:eastAsia="黑体"/>
      <w:sz w:val="21"/>
    </w:rPr>
  </w:style>
  <w:style w:type="paragraph" w:customStyle="1" w:styleId="ac">
    <w:name w:val="正文图标题"/>
    <w:next w:val="affb"/>
    <w:rsid w:val="004B0CDD"/>
    <w:pPr>
      <w:numPr>
        <w:numId w:val="12"/>
      </w:numPr>
      <w:jc w:val="center"/>
    </w:pPr>
    <w:rPr>
      <w:rFonts w:ascii="黑体" w:eastAsia="黑体"/>
      <w:sz w:val="21"/>
    </w:rPr>
  </w:style>
  <w:style w:type="paragraph" w:customStyle="1" w:styleId="aa">
    <w:name w:val="注×："/>
    <w:rsid w:val="004B0CDD"/>
    <w:pPr>
      <w:widowControl w:val="0"/>
      <w:numPr>
        <w:numId w:val="10"/>
      </w:numPr>
      <w:tabs>
        <w:tab w:val="clear" w:pos="900"/>
        <w:tab w:val="left" w:pos="630"/>
      </w:tabs>
      <w:autoSpaceDE w:val="0"/>
      <w:autoSpaceDN w:val="0"/>
      <w:jc w:val="both"/>
    </w:pPr>
    <w:rPr>
      <w:rFonts w:ascii="宋体"/>
      <w:sz w:val="18"/>
    </w:rPr>
  </w:style>
  <w:style w:type="paragraph" w:customStyle="1" w:styleId="afffff7">
    <w:name w:val="字母编号列项（一级）"/>
    <w:rsid w:val="004B0CDD"/>
    <w:pPr>
      <w:ind w:leftChars="200" w:left="840" w:hangingChars="200" w:hanging="420"/>
      <w:jc w:val="both"/>
    </w:pPr>
    <w:rPr>
      <w:rFonts w:ascii="宋体"/>
      <w:sz w:val="21"/>
    </w:rPr>
  </w:style>
  <w:style w:type="paragraph" w:customStyle="1" w:styleId="a7">
    <w:name w:val="列项"/>
    <w:basedOn w:val="afb"/>
    <w:rsid w:val="004B0CDD"/>
    <w:pPr>
      <w:widowControl/>
      <w:numPr>
        <w:numId w:val="14"/>
      </w:numPr>
      <w:autoSpaceDE w:val="0"/>
      <w:autoSpaceDN w:val="0"/>
      <w:adjustRightInd w:val="0"/>
      <w:spacing w:line="360" w:lineRule="auto"/>
    </w:pPr>
    <w:rPr>
      <w:rFonts w:ascii="Times New Roman" w:hAnsi="Times New Roman" w:cs="Times New Roman"/>
      <w:noProof/>
      <w:kern w:val="0"/>
      <w:szCs w:val="20"/>
    </w:rPr>
  </w:style>
  <w:style w:type="paragraph" w:customStyle="1" w:styleId="a4">
    <w:name w:val="列项细分"/>
    <w:basedOn w:val="afb"/>
    <w:rsid w:val="004B0CDD"/>
    <w:pPr>
      <w:widowControl/>
      <w:numPr>
        <w:numId w:val="15"/>
      </w:numPr>
      <w:tabs>
        <w:tab w:val="clear" w:pos="1199"/>
        <w:tab w:val="decimal" w:pos="1161"/>
        <w:tab w:val="num" w:pos="1196"/>
      </w:tabs>
      <w:autoSpaceDE w:val="0"/>
      <w:autoSpaceDN w:val="0"/>
      <w:spacing w:line="360" w:lineRule="auto"/>
    </w:pPr>
    <w:rPr>
      <w:rFonts w:ascii="宋体" w:hAnsi="Times New Roman" w:cs="Times New Roman"/>
      <w:noProof/>
      <w:kern w:val="0"/>
      <w:szCs w:val="20"/>
    </w:rPr>
  </w:style>
  <w:style w:type="paragraph" w:customStyle="1" w:styleId="a8">
    <w:name w:val="插图题注"/>
    <w:basedOn w:val="afb"/>
    <w:rsid w:val="004B0CDD"/>
    <w:pPr>
      <w:widowControl/>
      <w:numPr>
        <w:numId w:val="16"/>
      </w:numPr>
      <w:autoSpaceDE w:val="0"/>
      <w:autoSpaceDN w:val="0"/>
      <w:adjustRightInd w:val="0"/>
      <w:spacing w:before="80" w:after="80" w:line="360" w:lineRule="auto"/>
      <w:jc w:val="center"/>
    </w:pPr>
    <w:rPr>
      <w:rFonts w:ascii="Times New Roman" w:hAnsi="Times New Roman" w:cs="Times New Roman"/>
      <w:noProof/>
      <w:kern w:val="0"/>
      <w:sz w:val="24"/>
      <w:szCs w:val="20"/>
    </w:rPr>
  </w:style>
  <w:style w:type="paragraph" w:customStyle="1" w:styleId="a5">
    <w:name w:val="正文编号"/>
    <w:basedOn w:val="afffff8"/>
    <w:rsid w:val="004B0CDD"/>
    <w:pPr>
      <w:numPr>
        <w:numId w:val="17"/>
      </w:numPr>
      <w:tabs>
        <w:tab w:val="clear" w:pos="425"/>
        <w:tab w:val="num" w:pos="1260"/>
      </w:tabs>
      <w:spacing w:after="60"/>
      <w:ind w:left="1259" w:hanging="357"/>
    </w:pPr>
    <w:rPr>
      <w:rFonts w:ascii="宋体"/>
    </w:rPr>
  </w:style>
  <w:style w:type="paragraph" w:customStyle="1" w:styleId="afffff8">
    <w:name w:val="首行缩进"/>
    <w:basedOn w:val="afb"/>
    <w:rsid w:val="004B0CDD"/>
    <w:pPr>
      <w:widowControl/>
      <w:autoSpaceDE w:val="0"/>
      <w:autoSpaceDN w:val="0"/>
      <w:adjustRightInd w:val="0"/>
      <w:spacing w:after="240" w:line="360" w:lineRule="auto"/>
      <w:ind w:left="544" w:firstLine="567"/>
    </w:pPr>
    <w:rPr>
      <w:rFonts w:ascii="Times New Roman" w:hAnsi="Times New Roman" w:cs="Times New Roman"/>
      <w:noProof/>
      <w:kern w:val="0"/>
      <w:sz w:val="24"/>
      <w:szCs w:val="20"/>
    </w:rPr>
  </w:style>
  <w:style w:type="paragraph" w:customStyle="1" w:styleId="ab">
    <w:name w:val="表号"/>
    <w:basedOn w:val="afb"/>
    <w:rsid w:val="004B0CDD"/>
    <w:pPr>
      <w:widowControl/>
      <w:numPr>
        <w:numId w:val="18"/>
      </w:numPr>
      <w:tabs>
        <w:tab w:val="left" w:pos="567"/>
      </w:tabs>
      <w:autoSpaceDE w:val="0"/>
      <w:autoSpaceDN w:val="0"/>
      <w:adjustRightInd w:val="0"/>
      <w:spacing w:before="210" w:after="60" w:line="360" w:lineRule="auto"/>
      <w:jc w:val="center"/>
    </w:pPr>
    <w:rPr>
      <w:rFonts w:ascii="宋体" w:hAnsi="Times New Roman" w:cs="Times New Roman"/>
      <w:noProof/>
      <w:kern w:val="0"/>
      <w:sz w:val="24"/>
      <w:szCs w:val="20"/>
    </w:rPr>
  </w:style>
  <w:style w:type="paragraph" w:styleId="afffff9">
    <w:name w:val="Body Text"/>
    <w:basedOn w:val="afb"/>
    <w:link w:val="Char8"/>
    <w:rsid w:val="004B0CDD"/>
    <w:pPr>
      <w:widowControl/>
      <w:autoSpaceDE w:val="0"/>
      <w:autoSpaceDN w:val="0"/>
      <w:spacing w:after="120" w:line="360" w:lineRule="auto"/>
      <w:ind w:firstLine="425"/>
    </w:pPr>
    <w:rPr>
      <w:rFonts w:ascii="Times New Roman" w:hAnsi="Times New Roman" w:cs="Times New Roman"/>
      <w:noProof/>
      <w:kern w:val="0"/>
      <w:szCs w:val="20"/>
    </w:rPr>
  </w:style>
  <w:style w:type="character" w:customStyle="1" w:styleId="Char8">
    <w:name w:val="正文文本 Char"/>
    <w:basedOn w:val="afc"/>
    <w:link w:val="afffff9"/>
    <w:rsid w:val="004B0CDD"/>
    <w:rPr>
      <w:noProof/>
      <w:sz w:val="21"/>
    </w:rPr>
  </w:style>
  <w:style w:type="paragraph" w:customStyle="1" w:styleId="ASN1">
    <w:name w:val="ASN1"/>
    <w:basedOn w:val="afb"/>
    <w:rsid w:val="004B0CDD"/>
    <w:pPr>
      <w:widowControl/>
      <w:overflowPunct w:val="0"/>
      <w:autoSpaceDE w:val="0"/>
      <w:autoSpaceDN w:val="0"/>
      <w:adjustRightInd w:val="0"/>
      <w:spacing w:line="360" w:lineRule="auto"/>
      <w:ind w:firstLine="425"/>
      <w:jc w:val="left"/>
      <w:textAlignment w:val="baseline"/>
    </w:pPr>
    <w:rPr>
      <w:rFonts w:ascii="LinePrinter" w:hAnsi="LinePrinter" w:cs="Times New Roman"/>
      <w:noProof/>
      <w:kern w:val="0"/>
      <w:sz w:val="17"/>
      <w:szCs w:val="20"/>
    </w:rPr>
  </w:style>
  <w:style w:type="paragraph" w:customStyle="1" w:styleId="PL">
    <w:name w:val="PL"/>
    <w:rsid w:val="004B0CDD"/>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ASN10">
    <w:name w:val="ASN.1"/>
    <w:basedOn w:val="afb"/>
    <w:rsid w:val="004B0CDD"/>
    <w:pPr>
      <w:widowControl/>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spacing w:line="360" w:lineRule="auto"/>
      <w:ind w:firstLine="425"/>
      <w:jc w:val="left"/>
    </w:pPr>
    <w:rPr>
      <w:rFonts w:ascii="Times New Roman" w:hAnsi="Times New Roman" w:cs="Times New Roman"/>
      <w:b/>
      <w:noProof/>
      <w:kern w:val="0"/>
      <w:sz w:val="20"/>
      <w:szCs w:val="20"/>
    </w:rPr>
  </w:style>
  <w:style w:type="paragraph" w:customStyle="1" w:styleId="afffffa">
    <w:name w:val="缺省文本"/>
    <w:basedOn w:val="afb"/>
    <w:rsid w:val="004B0CDD"/>
    <w:pPr>
      <w:widowControl/>
      <w:autoSpaceDE w:val="0"/>
      <w:autoSpaceDN w:val="0"/>
      <w:adjustRightInd w:val="0"/>
      <w:spacing w:line="360" w:lineRule="auto"/>
      <w:ind w:firstLine="425"/>
      <w:jc w:val="left"/>
    </w:pPr>
    <w:rPr>
      <w:rFonts w:ascii="Times New Roman" w:hAnsi="Times New Roman" w:cs="Times New Roman"/>
      <w:noProof/>
      <w:kern w:val="0"/>
      <w:szCs w:val="20"/>
    </w:rPr>
  </w:style>
  <w:style w:type="paragraph" w:styleId="afffffb">
    <w:name w:val="Body Text First Indent"/>
    <w:basedOn w:val="afb"/>
    <w:link w:val="Char9"/>
    <w:rsid w:val="004B0CDD"/>
    <w:pPr>
      <w:widowControl/>
      <w:autoSpaceDE w:val="0"/>
      <w:autoSpaceDN w:val="0"/>
      <w:adjustRightInd w:val="0"/>
      <w:spacing w:line="360" w:lineRule="auto"/>
      <w:ind w:left="544" w:firstLine="567"/>
    </w:pPr>
    <w:rPr>
      <w:rFonts w:ascii="Times New Roman" w:hAnsi="Times New Roman" w:cs="Times New Roman"/>
      <w:kern w:val="0"/>
      <w:sz w:val="24"/>
      <w:szCs w:val="20"/>
    </w:rPr>
  </w:style>
  <w:style w:type="character" w:customStyle="1" w:styleId="Char9">
    <w:name w:val="正文首行缩进 Char"/>
    <w:basedOn w:val="Char8"/>
    <w:link w:val="afffffb"/>
    <w:rsid w:val="004B0CDD"/>
    <w:rPr>
      <w:noProof/>
      <w:sz w:val="24"/>
    </w:rPr>
  </w:style>
  <w:style w:type="paragraph" w:customStyle="1" w:styleId="tableleft">
    <w:name w:val="table left"/>
    <w:aliases w:val="tl,table,t,Table"/>
    <w:basedOn w:val="afb"/>
    <w:rsid w:val="004B0CDD"/>
    <w:pPr>
      <w:keepNext/>
      <w:widowControl/>
      <w:autoSpaceDE w:val="0"/>
      <w:autoSpaceDN w:val="0"/>
      <w:spacing w:before="40" w:after="40" w:line="360" w:lineRule="auto"/>
      <w:ind w:left="40" w:right="40" w:firstLine="425"/>
      <w:jc w:val="left"/>
    </w:pPr>
    <w:rPr>
      <w:rFonts w:ascii="Helvetica" w:hAnsi="Helvetica" w:cs="Times New Roman"/>
      <w:noProof/>
      <w:kern w:val="0"/>
      <w:sz w:val="18"/>
      <w:szCs w:val="20"/>
    </w:rPr>
  </w:style>
  <w:style w:type="paragraph" w:styleId="afffffc">
    <w:name w:val="Normal Indent"/>
    <w:basedOn w:val="afb"/>
    <w:rsid w:val="004B0CDD"/>
    <w:pPr>
      <w:widowControl/>
      <w:autoSpaceDE w:val="0"/>
      <w:autoSpaceDN w:val="0"/>
      <w:spacing w:line="360" w:lineRule="auto"/>
      <w:ind w:firstLine="420"/>
    </w:pPr>
    <w:rPr>
      <w:rFonts w:ascii="Times New Roman" w:hAnsi="Times New Roman" w:cs="Times New Roman"/>
      <w:noProof/>
      <w:kern w:val="0"/>
      <w:szCs w:val="20"/>
    </w:rPr>
  </w:style>
  <w:style w:type="paragraph" w:styleId="afffffd">
    <w:name w:val="Date"/>
    <w:basedOn w:val="afb"/>
    <w:next w:val="afb"/>
    <w:link w:val="Chara"/>
    <w:rsid w:val="004B0CDD"/>
    <w:pPr>
      <w:widowControl/>
      <w:autoSpaceDE w:val="0"/>
      <w:autoSpaceDN w:val="0"/>
      <w:spacing w:line="360" w:lineRule="auto"/>
      <w:ind w:firstLine="425"/>
    </w:pPr>
    <w:rPr>
      <w:rFonts w:ascii="Times New Roman" w:hAnsi="Times New Roman" w:cs="Times New Roman"/>
      <w:noProof/>
      <w:kern w:val="0"/>
      <w:szCs w:val="20"/>
    </w:rPr>
  </w:style>
  <w:style w:type="character" w:customStyle="1" w:styleId="Chara">
    <w:name w:val="日期 Char"/>
    <w:basedOn w:val="afc"/>
    <w:link w:val="afffffd"/>
    <w:rsid w:val="004B0CDD"/>
    <w:rPr>
      <w:noProof/>
      <w:sz w:val="21"/>
    </w:rPr>
  </w:style>
  <w:style w:type="paragraph" w:customStyle="1" w:styleId="ASN1Comment">
    <w:name w:val="ASN1_Comment"/>
    <w:basedOn w:val="afb"/>
    <w:rsid w:val="004B0CDD"/>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line="360" w:lineRule="auto"/>
      <w:ind w:firstLine="425"/>
      <w:jc w:val="left"/>
      <w:textAlignment w:val="baseline"/>
    </w:pPr>
    <w:rPr>
      <w:rFonts w:ascii="Times New Roman" w:eastAsia="Times New Roman" w:hAnsi="Times New Roman" w:cs="Times New Roman"/>
      <w:i/>
      <w:kern w:val="0"/>
      <w:sz w:val="20"/>
      <w:szCs w:val="20"/>
      <w:lang w:val="en-GB" w:eastAsia="en-US"/>
    </w:rPr>
  </w:style>
  <w:style w:type="paragraph" w:customStyle="1" w:styleId="15">
    <w:name w:val="访问过的超链接1"/>
    <w:rsid w:val="004B0CDD"/>
    <w:pPr>
      <w:widowControl w:val="0"/>
      <w:jc w:val="both"/>
    </w:pPr>
    <w:rPr>
      <w:rFonts w:ascii="Calibri" w:hAnsi="Calibri" w:cs="黑体"/>
      <w:kern w:val="2"/>
      <w:sz w:val="21"/>
      <w:szCs w:val="22"/>
    </w:rPr>
  </w:style>
  <w:style w:type="paragraph" w:customStyle="1" w:styleId="tableheadercenter">
    <w:name w:val="table header center"/>
    <w:aliases w:val="thc,table header,th,th center,th cente"/>
    <w:basedOn w:val="tableleft"/>
    <w:rsid w:val="004B0CDD"/>
    <w:pPr>
      <w:spacing w:before="60" w:after="60"/>
      <w:ind w:left="0" w:right="0"/>
      <w:jc w:val="center"/>
    </w:pPr>
    <w:rPr>
      <w:b/>
      <w:noProof w:val="0"/>
    </w:rPr>
  </w:style>
  <w:style w:type="paragraph" w:customStyle="1" w:styleId="tablecenter">
    <w:name w:val="table center"/>
    <w:aliases w:val="tc"/>
    <w:basedOn w:val="tableleft"/>
    <w:rsid w:val="004B0CDD"/>
    <w:pPr>
      <w:ind w:left="0" w:right="0"/>
      <w:jc w:val="center"/>
    </w:pPr>
    <w:rPr>
      <w:noProof w:val="0"/>
    </w:rPr>
  </w:style>
  <w:style w:type="paragraph" w:customStyle="1" w:styleId="afffffe">
    <w:name w:val="首页脚注"/>
    <w:basedOn w:val="aff3"/>
    <w:rsid w:val="004B0CDD"/>
    <w:pPr>
      <w:widowControl/>
      <w:tabs>
        <w:tab w:val="clear" w:pos="4153"/>
        <w:tab w:val="clear" w:pos="8306"/>
        <w:tab w:val="left" w:pos="57"/>
      </w:tabs>
      <w:autoSpaceDE w:val="0"/>
      <w:autoSpaceDN w:val="0"/>
      <w:snapToGrid/>
      <w:spacing w:line="318" w:lineRule="atLeast"/>
      <w:ind w:firstLine="510"/>
      <w:jc w:val="center"/>
    </w:pPr>
    <w:rPr>
      <w:rFonts w:ascii="黑体" w:eastAsia="黑体" w:hAnsi="Times New Roman" w:cs="Times New Roman"/>
      <w:noProof/>
      <w:spacing w:val="-35"/>
      <w:kern w:val="0"/>
      <w:sz w:val="21"/>
      <w:szCs w:val="20"/>
    </w:rPr>
  </w:style>
  <w:style w:type="paragraph" w:customStyle="1" w:styleId="affffff">
    <w:name w:val="首页篇眉"/>
    <w:basedOn w:val="aff4"/>
    <w:rsid w:val="004B0CDD"/>
    <w:pPr>
      <w:widowControl/>
      <w:tabs>
        <w:tab w:val="clear" w:pos="4153"/>
        <w:tab w:val="clear" w:pos="8306"/>
        <w:tab w:val="left" w:pos="57"/>
      </w:tabs>
      <w:autoSpaceDE w:val="0"/>
      <w:autoSpaceDN w:val="0"/>
      <w:snapToGrid/>
      <w:spacing w:line="318" w:lineRule="atLeast"/>
      <w:ind w:firstLine="425"/>
    </w:pPr>
    <w:rPr>
      <w:rFonts w:ascii="宋体" w:hAnsi="Times New Roman" w:cs="Times New Roman"/>
      <w:noProof/>
      <w:kern w:val="0"/>
      <w:sz w:val="21"/>
      <w:szCs w:val="20"/>
    </w:rPr>
  </w:style>
  <w:style w:type="paragraph" w:customStyle="1" w:styleId="Normalshort">
    <w:name w:val="Normal short"/>
    <w:aliases w:val="ns,s,Section"/>
    <w:basedOn w:val="afb"/>
    <w:next w:val="figurenarrow"/>
    <w:rsid w:val="004B0CDD"/>
    <w:pPr>
      <w:keepNext/>
      <w:widowControl/>
      <w:autoSpaceDE w:val="0"/>
      <w:autoSpaceDN w:val="0"/>
      <w:spacing w:after="160" w:line="360" w:lineRule="auto"/>
      <w:ind w:left="1440" w:firstLine="425"/>
    </w:pPr>
    <w:rPr>
      <w:rFonts w:ascii="Times" w:hAnsi="Times" w:cs="Times New Roman"/>
      <w:noProof/>
      <w:kern w:val="0"/>
      <w:sz w:val="20"/>
      <w:szCs w:val="20"/>
    </w:rPr>
  </w:style>
  <w:style w:type="paragraph" w:customStyle="1" w:styleId="figurenarrow">
    <w:name w:val="figure narrow"/>
    <w:aliases w:val="fn"/>
    <w:basedOn w:val="Normalshort"/>
    <w:rsid w:val="004B0CDD"/>
    <w:pPr>
      <w:pBdr>
        <w:top w:val="single" w:sz="6" w:space="3" w:color="auto"/>
        <w:left w:val="single" w:sz="6" w:space="3" w:color="auto"/>
        <w:bottom w:val="single" w:sz="6" w:space="3" w:color="auto"/>
        <w:right w:val="single" w:sz="6" w:space="3" w:color="auto"/>
      </w:pBdr>
      <w:ind w:left="2060" w:right="180" w:hanging="260"/>
    </w:pPr>
  </w:style>
  <w:style w:type="paragraph" w:customStyle="1" w:styleId="figure">
    <w:name w:val="figure"/>
    <w:aliases w:val="f"/>
    <w:basedOn w:val="afb"/>
    <w:rsid w:val="004B0CDD"/>
    <w:pPr>
      <w:keepNext/>
      <w:widowControl/>
      <w:pBdr>
        <w:top w:val="single" w:sz="6" w:space="3" w:color="auto"/>
        <w:left w:val="single" w:sz="6" w:space="3" w:color="auto"/>
        <w:bottom w:val="single" w:sz="6" w:space="3" w:color="auto"/>
        <w:right w:val="single" w:sz="6" w:space="3" w:color="auto"/>
      </w:pBdr>
      <w:autoSpaceDE w:val="0"/>
      <w:autoSpaceDN w:val="0"/>
      <w:spacing w:line="360" w:lineRule="auto"/>
      <w:ind w:left="187" w:right="101" w:firstLine="425"/>
      <w:jc w:val="center"/>
    </w:pPr>
    <w:rPr>
      <w:rFonts w:ascii="Times" w:hAnsi="Times" w:cs="Times New Roman"/>
      <w:noProof/>
      <w:kern w:val="0"/>
      <w:sz w:val="20"/>
      <w:szCs w:val="20"/>
    </w:rPr>
  </w:style>
  <w:style w:type="paragraph" w:customStyle="1" w:styleId="Scenariostep">
    <w:name w:val="Scenario step"/>
    <w:aliases w:val="step"/>
    <w:basedOn w:val="afb"/>
    <w:rsid w:val="004B0CDD"/>
    <w:pPr>
      <w:widowControl/>
      <w:autoSpaceDE w:val="0"/>
      <w:autoSpaceDN w:val="0"/>
      <w:spacing w:before="80" w:after="80" w:line="360" w:lineRule="auto"/>
      <w:ind w:left="1880" w:hanging="440"/>
    </w:pPr>
    <w:rPr>
      <w:rFonts w:ascii="Times" w:hAnsi="Times" w:cs="Times New Roman"/>
      <w:noProof/>
      <w:kern w:val="0"/>
      <w:sz w:val="20"/>
      <w:szCs w:val="20"/>
    </w:rPr>
  </w:style>
  <w:style w:type="paragraph" w:customStyle="1" w:styleId="Tableheader">
    <w:name w:val="Table header"/>
    <w:basedOn w:val="list1"/>
    <w:rsid w:val="004B0CDD"/>
    <w:pPr>
      <w:spacing w:before="60" w:after="60"/>
      <w:ind w:left="0" w:firstLine="0"/>
      <w:jc w:val="left"/>
    </w:pPr>
    <w:rPr>
      <w:rFonts w:ascii="Helvetica" w:hAnsi="Helvetica"/>
      <w:sz w:val="18"/>
    </w:rPr>
  </w:style>
  <w:style w:type="paragraph" w:customStyle="1" w:styleId="list1">
    <w:name w:val="list 1"/>
    <w:aliases w:val="l1"/>
    <w:basedOn w:val="afb"/>
    <w:rsid w:val="004B0CDD"/>
    <w:pPr>
      <w:keepNext/>
      <w:widowControl/>
      <w:autoSpaceDE w:val="0"/>
      <w:autoSpaceDN w:val="0"/>
      <w:spacing w:after="160" w:line="360" w:lineRule="auto"/>
      <w:ind w:left="2160" w:hanging="360"/>
    </w:pPr>
    <w:rPr>
      <w:rFonts w:ascii="Times" w:hAnsi="Times" w:cs="Times New Roman"/>
      <w:noProof/>
      <w:kern w:val="0"/>
      <w:sz w:val="20"/>
      <w:szCs w:val="20"/>
    </w:rPr>
  </w:style>
  <w:style w:type="paragraph" w:customStyle="1" w:styleId="Tableentry">
    <w:name w:val="Table entry"/>
    <w:basedOn w:val="list1"/>
    <w:rsid w:val="004B0CDD"/>
    <w:pPr>
      <w:tabs>
        <w:tab w:val="left" w:pos="180"/>
      </w:tabs>
      <w:spacing w:before="60" w:after="60"/>
      <w:ind w:left="260" w:hanging="260"/>
      <w:jc w:val="left"/>
    </w:pPr>
    <w:rPr>
      <w:sz w:val="18"/>
    </w:rPr>
  </w:style>
  <w:style w:type="paragraph" w:styleId="71">
    <w:name w:val="index 7"/>
    <w:aliases w:val="ih"/>
    <w:basedOn w:val="afb"/>
    <w:next w:val="afb"/>
    <w:autoRedefine/>
    <w:semiHidden/>
    <w:rsid w:val="004B0CDD"/>
    <w:pPr>
      <w:widowControl/>
      <w:overflowPunct w:val="0"/>
      <w:autoSpaceDE w:val="0"/>
      <w:autoSpaceDN w:val="0"/>
      <w:adjustRightInd w:val="0"/>
      <w:spacing w:line="360" w:lineRule="auto"/>
      <w:ind w:left="1400" w:hanging="200"/>
      <w:jc w:val="left"/>
      <w:textAlignment w:val="baseline"/>
    </w:pPr>
    <w:rPr>
      <w:rFonts w:ascii="Times New Roman" w:hAnsi="Times New Roman" w:cs="Times New Roman"/>
      <w:kern w:val="0"/>
      <w:sz w:val="18"/>
      <w:szCs w:val="20"/>
      <w:lang w:val="en-GB"/>
    </w:rPr>
  </w:style>
  <w:style w:type="paragraph" w:customStyle="1" w:styleId="UnnamedStyle">
    <w:name w:val="Unnamed Style"/>
    <w:basedOn w:val="afb"/>
    <w:next w:val="afb"/>
    <w:rsid w:val="004B0CDD"/>
    <w:pPr>
      <w:widowControl/>
      <w:autoSpaceDE w:val="0"/>
      <w:autoSpaceDN w:val="0"/>
      <w:spacing w:line="360" w:lineRule="auto"/>
      <w:ind w:left="80" w:right="100" w:firstLine="425"/>
    </w:pPr>
    <w:rPr>
      <w:rFonts w:ascii="Courier" w:hAnsi="Courier" w:cs="Times New Roman"/>
      <w:noProof/>
      <w:vanish/>
      <w:kern w:val="0"/>
      <w:sz w:val="20"/>
      <w:szCs w:val="20"/>
    </w:rPr>
  </w:style>
  <w:style w:type="paragraph" w:customStyle="1" w:styleId="tablecentermiddle">
    <w:name w:val="table center middle"/>
    <w:aliases w:val="tcm"/>
    <w:basedOn w:val="tablecenter"/>
    <w:rsid w:val="004B0CDD"/>
    <w:pPr>
      <w:keepNext w:val="0"/>
      <w:spacing w:after="0" w:line="20" w:lineRule="exact"/>
    </w:pPr>
  </w:style>
  <w:style w:type="paragraph" w:customStyle="1" w:styleId="Encodingentry">
    <w:name w:val="Encoding entry"/>
    <w:basedOn w:val="afb"/>
    <w:rsid w:val="004B0CDD"/>
    <w:pPr>
      <w:keepNext/>
      <w:keepLines/>
      <w:widowControl/>
      <w:pBdr>
        <w:left w:val="single" w:sz="2" w:space="3" w:color="auto"/>
        <w:right w:val="single" w:sz="2" w:space="3" w:color="auto"/>
      </w:pBdr>
      <w:tabs>
        <w:tab w:val="center" w:pos="2160"/>
        <w:tab w:val="center" w:pos="2420"/>
        <w:tab w:val="center" w:pos="2700"/>
        <w:tab w:val="center" w:pos="2960"/>
        <w:tab w:val="center" w:pos="3240"/>
        <w:tab w:val="center" w:pos="3500"/>
        <w:tab w:val="center" w:pos="3780"/>
        <w:tab w:val="center" w:pos="4040"/>
        <w:tab w:val="center" w:pos="4580"/>
        <w:tab w:val="left" w:pos="5220"/>
      </w:tabs>
      <w:autoSpaceDE w:val="0"/>
      <w:autoSpaceDN w:val="0"/>
      <w:spacing w:line="360" w:lineRule="auto"/>
      <w:ind w:left="5040" w:right="72" w:hanging="3571"/>
    </w:pPr>
    <w:rPr>
      <w:rFonts w:ascii="Times" w:hAnsi="Times" w:cs="Times New Roman"/>
      <w:noProof/>
      <w:kern w:val="0"/>
      <w:sz w:val="18"/>
      <w:szCs w:val="20"/>
    </w:rPr>
  </w:style>
  <w:style w:type="paragraph" w:customStyle="1" w:styleId="headereven">
    <w:name w:val="header even"/>
    <w:basedOn w:val="aff4"/>
    <w:rsid w:val="004B0CDD"/>
    <w:pPr>
      <w:widowControl/>
      <w:pBdr>
        <w:bottom w:val="none" w:sz="0" w:space="0" w:color="auto"/>
      </w:pBdr>
      <w:tabs>
        <w:tab w:val="clear" w:pos="4153"/>
        <w:tab w:val="clear" w:pos="8306"/>
        <w:tab w:val="right" w:pos="8640"/>
      </w:tabs>
      <w:autoSpaceDE w:val="0"/>
      <w:autoSpaceDN w:val="0"/>
      <w:snapToGrid/>
      <w:spacing w:line="360" w:lineRule="auto"/>
      <w:ind w:firstLine="425"/>
      <w:jc w:val="left"/>
    </w:pPr>
    <w:rPr>
      <w:rFonts w:ascii="Helvetica" w:hAnsi="Helvetica" w:cs="Times New Roman"/>
      <w:noProof/>
      <w:kern w:val="0"/>
      <w:szCs w:val="20"/>
    </w:rPr>
  </w:style>
  <w:style w:type="paragraph" w:customStyle="1" w:styleId="footereven">
    <w:name w:val="footer even"/>
    <w:basedOn w:val="headereven"/>
    <w:rsid w:val="004B0CDD"/>
    <w:pPr>
      <w:tabs>
        <w:tab w:val="center" w:pos="4320"/>
      </w:tabs>
    </w:pPr>
  </w:style>
  <w:style w:type="paragraph" w:customStyle="1" w:styleId="210">
    <w:name w:val="列表 21"/>
    <w:aliases w:val="l2"/>
    <w:basedOn w:val="list1"/>
    <w:rsid w:val="004B0CDD"/>
    <w:pPr>
      <w:ind w:left="2520"/>
    </w:pPr>
  </w:style>
  <w:style w:type="paragraph" w:customStyle="1" w:styleId="note">
    <w:name w:val="note"/>
    <w:aliases w:val="n"/>
    <w:basedOn w:val="afb"/>
    <w:rsid w:val="004B0CDD"/>
    <w:pPr>
      <w:keepNext/>
      <w:widowControl/>
      <w:pBdr>
        <w:top w:val="double" w:sz="6" w:space="5" w:color="auto"/>
        <w:left w:val="double" w:sz="6" w:space="5" w:color="auto"/>
        <w:bottom w:val="double" w:sz="6" w:space="5" w:color="auto"/>
        <w:right w:val="double" w:sz="6" w:space="5" w:color="auto"/>
      </w:pBdr>
      <w:shd w:val="pct5" w:color="auto" w:fill="auto"/>
      <w:autoSpaceDE w:val="0"/>
      <w:autoSpaceDN w:val="0"/>
      <w:spacing w:after="200" w:line="360" w:lineRule="auto"/>
      <w:ind w:left="1620" w:right="180" w:firstLine="425"/>
    </w:pPr>
    <w:rPr>
      <w:rFonts w:ascii="Times" w:hAnsi="Times" w:cs="Times New Roman"/>
      <w:noProof/>
      <w:kern w:val="0"/>
      <w:sz w:val="20"/>
      <w:szCs w:val="20"/>
    </w:rPr>
  </w:style>
  <w:style w:type="paragraph" w:customStyle="1" w:styleId="Encodingentrymeaning">
    <w:name w:val="Encoding entry meaning"/>
    <w:aliases w:val="eem"/>
    <w:basedOn w:val="Encodingentry"/>
    <w:rsid w:val="004B0CDD"/>
    <w:pPr>
      <w:keepLines w:val="0"/>
      <w:pBdr>
        <w:left w:val="none" w:sz="0" w:space="0" w:color="auto"/>
        <w:right w:val="none" w:sz="0" w:space="0" w:color="auto"/>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Encodingtablelead">
    <w:name w:val="Encoding table lead"/>
    <w:basedOn w:val="Encodingentry"/>
    <w:rsid w:val="004B0CDD"/>
    <w:pPr>
      <w:spacing w:line="160" w:lineRule="exact"/>
    </w:pPr>
  </w:style>
  <w:style w:type="paragraph" w:customStyle="1" w:styleId="Encodingboxtop">
    <w:name w:val="Encoding box top"/>
    <w:basedOn w:val="Encodingtitle"/>
    <w:rsid w:val="004B0CDD"/>
    <w:pPr>
      <w:pBdr>
        <w:top w:val="single" w:sz="2" w:space="0" w:color="auto"/>
      </w:pBdr>
      <w:spacing w:before="0" w:after="0" w:line="20" w:lineRule="exact"/>
    </w:pPr>
    <w:rPr>
      <w:sz w:val="8"/>
    </w:rPr>
  </w:style>
  <w:style w:type="paragraph" w:customStyle="1" w:styleId="Encodingtitle">
    <w:name w:val="Encoding title"/>
    <w:basedOn w:val="afb"/>
    <w:rsid w:val="004B0CDD"/>
    <w:pPr>
      <w:keepNext/>
      <w:widowControl/>
      <w:pBdr>
        <w:left w:val="single" w:sz="2" w:space="3" w:color="auto"/>
        <w:right w:val="single" w:sz="2" w:space="3" w:color="auto"/>
      </w:pBdr>
      <w:autoSpaceDE w:val="0"/>
      <w:autoSpaceDN w:val="0"/>
      <w:spacing w:before="160" w:after="80" w:line="360" w:lineRule="auto"/>
      <w:ind w:left="5040" w:right="72" w:hanging="3571"/>
    </w:pPr>
    <w:rPr>
      <w:rFonts w:ascii="Times" w:hAnsi="Times" w:cs="Times New Roman"/>
      <w:i/>
      <w:noProof/>
      <w:kern w:val="0"/>
      <w:sz w:val="20"/>
      <w:szCs w:val="20"/>
    </w:rPr>
  </w:style>
  <w:style w:type="paragraph" w:customStyle="1" w:styleId="Encodingboxbottom">
    <w:name w:val="Encoding box bottom"/>
    <w:basedOn w:val="Encodingboxtop"/>
    <w:rsid w:val="004B0CDD"/>
    <w:pPr>
      <w:keepNext w:val="0"/>
      <w:pBdr>
        <w:top w:val="none" w:sz="0" w:space="0" w:color="auto"/>
        <w:bottom w:val="single" w:sz="2" w:space="0" w:color="auto"/>
      </w:pBdr>
      <w:spacing w:before="40" w:after="160"/>
    </w:pPr>
  </w:style>
  <w:style w:type="paragraph" w:customStyle="1" w:styleId="index">
    <w:name w:val="index"/>
    <w:aliases w:val="i"/>
    <w:basedOn w:val="afb"/>
    <w:rsid w:val="004B0CDD"/>
    <w:pPr>
      <w:keepNext/>
      <w:widowControl/>
      <w:autoSpaceDE w:val="0"/>
      <w:autoSpaceDN w:val="0"/>
      <w:spacing w:line="360" w:lineRule="auto"/>
      <w:ind w:left="360" w:right="100" w:hanging="360"/>
      <w:jc w:val="left"/>
    </w:pPr>
    <w:rPr>
      <w:rFonts w:ascii="Courier" w:hAnsi="Courier" w:cs="Times New Roman"/>
      <w:noProof/>
      <w:vanish/>
      <w:kern w:val="0"/>
      <w:sz w:val="20"/>
      <w:szCs w:val="20"/>
    </w:rPr>
  </w:style>
  <w:style w:type="paragraph" w:customStyle="1" w:styleId="Encodingentryelipse">
    <w:name w:val="Encoding entry elipse"/>
    <w:basedOn w:val="afb"/>
    <w:rsid w:val="004B0CDD"/>
    <w:pPr>
      <w:keepNext/>
      <w:widowControl/>
      <w:tabs>
        <w:tab w:val="center" w:pos="1742"/>
        <w:tab w:val="center" w:pos="3220"/>
      </w:tabs>
      <w:autoSpaceDE w:val="0"/>
      <w:autoSpaceDN w:val="0"/>
      <w:spacing w:before="20" w:after="20" w:line="360" w:lineRule="auto"/>
      <w:ind w:firstLine="425"/>
    </w:pPr>
    <w:rPr>
      <w:rFonts w:ascii="Times" w:hAnsi="Times" w:cs="Times New Roman"/>
      <w:noProof/>
      <w:kern w:val="0"/>
      <w:sz w:val="18"/>
      <w:szCs w:val="20"/>
    </w:rPr>
  </w:style>
  <w:style w:type="paragraph" w:customStyle="1" w:styleId="tableright">
    <w:name w:val="table right"/>
    <w:aliases w:val="tr"/>
    <w:basedOn w:val="tableleft"/>
    <w:rsid w:val="004B0CDD"/>
    <w:pPr>
      <w:jc w:val="right"/>
    </w:pPr>
    <w:rPr>
      <w:noProof w:val="0"/>
    </w:rPr>
  </w:style>
  <w:style w:type="paragraph" w:customStyle="1" w:styleId="41">
    <w:name w:val="列表 41"/>
    <w:aliases w:val="l4"/>
    <w:basedOn w:val="31"/>
    <w:rsid w:val="004B0CDD"/>
    <w:pPr>
      <w:spacing w:after="80"/>
      <w:ind w:hanging="1397"/>
    </w:pPr>
  </w:style>
  <w:style w:type="paragraph" w:customStyle="1" w:styleId="31">
    <w:name w:val="列表 31"/>
    <w:aliases w:val="l3"/>
    <w:basedOn w:val="210"/>
    <w:rsid w:val="004B0CDD"/>
    <w:pPr>
      <w:keepNext w:val="0"/>
      <w:ind w:left="2880"/>
    </w:pPr>
  </w:style>
  <w:style w:type="paragraph" w:customStyle="1" w:styleId="boxednote">
    <w:name w:val="boxed note"/>
    <w:aliases w:val="bn"/>
    <w:basedOn w:val="afb"/>
    <w:rsid w:val="004B0CDD"/>
    <w:pPr>
      <w:widowControl/>
      <w:pBdr>
        <w:top w:val="double" w:sz="6" w:space="5" w:color="auto"/>
        <w:left w:val="double" w:sz="6" w:space="5" w:color="auto"/>
        <w:bottom w:val="double" w:sz="6" w:space="5" w:color="auto"/>
        <w:right w:val="double" w:sz="6" w:space="5" w:color="auto"/>
      </w:pBdr>
      <w:shd w:val="pct5" w:color="auto" w:fill="auto"/>
      <w:autoSpaceDE w:val="0"/>
      <w:autoSpaceDN w:val="0"/>
      <w:spacing w:before="100" w:after="100" w:line="360" w:lineRule="auto"/>
      <w:ind w:left="360" w:right="360" w:firstLine="425"/>
    </w:pPr>
    <w:rPr>
      <w:rFonts w:ascii="New York" w:hAnsi="New York" w:cs="Times New Roman"/>
      <w:noProof/>
      <w:kern w:val="0"/>
      <w:sz w:val="20"/>
      <w:szCs w:val="20"/>
    </w:rPr>
  </w:style>
  <w:style w:type="paragraph" w:customStyle="1" w:styleId="bigfigure">
    <w:name w:val="big figure"/>
    <w:aliases w:val="bf"/>
    <w:basedOn w:val="afb"/>
    <w:next w:val="9"/>
    <w:rsid w:val="004B0CDD"/>
    <w:pPr>
      <w:keepNext/>
      <w:widowControl/>
      <w:pBdr>
        <w:top w:val="single" w:sz="6" w:space="4" w:color="auto"/>
        <w:left w:val="single" w:sz="6" w:space="4" w:color="auto"/>
        <w:bottom w:val="single" w:sz="6" w:space="4" w:color="auto"/>
        <w:right w:val="single" w:sz="6" w:space="4" w:color="auto"/>
      </w:pBdr>
      <w:autoSpaceDE w:val="0"/>
      <w:autoSpaceDN w:val="0"/>
      <w:spacing w:line="360" w:lineRule="auto"/>
      <w:ind w:left="187" w:right="101" w:firstLine="425"/>
      <w:jc w:val="center"/>
    </w:pPr>
    <w:rPr>
      <w:rFonts w:ascii="Times" w:hAnsi="Times" w:cs="Times New Roman"/>
      <w:noProof/>
      <w:kern w:val="0"/>
      <w:sz w:val="20"/>
      <w:szCs w:val="20"/>
    </w:rPr>
  </w:style>
  <w:style w:type="paragraph" w:customStyle="1" w:styleId="Encodingentrylist">
    <w:name w:val="Encoding entry list"/>
    <w:basedOn w:val="Encodingentry"/>
    <w:rsid w:val="004B0CDD"/>
    <w:pPr>
      <w:tabs>
        <w:tab w:val="clear" w:pos="2160"/>
        <w:tab w:val="clear" w:pos="2420"/>
        <w:tab w:val="clear" w:pos="2700"/>
        <w:tab w:val="clear" w:pos="2960"/>
        <w:tab w:val="clear" w:pos="3240"/>
        <w:tab w:val="clear" w:pos="3500"/>
        <w:tab w:val="clear" w:pos="3780"/>
        <w:tab w:val="clear" w:pos="4040"/>
        <w:tab w:val="clear" w:pos="4580"/>
        <w:tab w:val="clear" w:pos="5220"/>
        <w:tab w:val="right" w:pos="3420"/>
      </w:tabs>
    </w:pPr>
  </w:style>
  <w:style w:type="paragraph" w:customStyle="1" w:styleId="tablefiller">
    <w:name w:val="table filler"/>
    <w:aliases w:val="tf"/>
    <w:basedOn w:val="tableleft"/>
    <w:rsid w:val="004B0CDD"/>
    <w:pPr>
      <w:spacing w:before="0" w:after="0" w:line="40" w:lineRule="exact"/>
      <w:ind w:left="0" w:right="86"/>
    </w:pPr>
    <w:rPr>
      <w:noProof w:val="0"/>
      <w:sz w:val="8"/>
    </w:rPr>
  </w:style>
  <w:style w:type="paragraph" w:customStyle="1" w:styleId="tablecontinued">
    <w:name w:val="table continued"/>
    <w:basedOn w:val="9"/>
    <w:rsid w:val="004B0CDD"/>
    <w:pPr>
      <w:keepNext w:val="0"/>
      <w:keepLines w:val="0"/>
      <w:widowControl/>
      <w:numPr>
        <w:ilvl w:val="0"/>
        <w:numId w:val="0"/>
      </w:numPr>
      <w:autoSpaceDE w:val="0"/>
      <w:autoSpaceDN w:val="0"/>
      <w:spacing w:before="40" w:after="0" w:line="240" w:lineRule="auto"/>
      <w:ind w:left="1160" w:hanging="1160"/>
      <w:jc w:val="right"/>
    </w:pPr>
    <w:rPr>
      <w:rFonts w:ascii="Helvetica" w:hAnsi="Helvetica" w:cs="Times New Roman"/>
      <w:b/>
      <w:noProof/>
      <w:kern w:val="0"/>
      <w:sz w:val="20"/>
      <w:szCs w:val="20"/>
    </w:rPr>
  </w:style>
  <w:style w:type="paragraph" w:customStyle="1" w:styleId="tableheaderright">
    <w:name w:val="table header right"/>
    <w:aliases w:val="thr"/>
    <w:basedOn w:val="tableheadercenter"/>
    <w:rsid w:val="004B0CDD"/>
    <w:pPr>
      <w:spacing w:before="100" w:after="100"/>
      <w:ind w:left="-80" w:right="-80"/>
      <w:jc w:val="right"/>
    </w:pPr>
    <w:rPr>
      <w:b w:val="0"/>
      <w:vanish/>
      <w:sz w:val="16"/>
    </w:rPr>
  </w:style>
  <w:style w:type="paragraph" w:customStyle="1" w:styleId="heading">
    <w:name w:val="heading"/>
    <w:basedOn w:val="1"/>
    <w:next w:val="afb"/>
    <w:rsid w:val="004B0CDD"/>
    <w:pPr>
      <w:keepNext w:val="0"/>
      <w:keepLines w:val="0"/>
      <w:pageBreakBefore/>
      <w:widowControl/>
      <w:numPr>
        <w:numId w:val="0"/>
      </w:numPr>
      <w:pBdr>
        <w:bottom w:val="single" w:sz="2" w:space="2" w:color="auto"/>
      </w:pBdr>
      <w:tabs>
        <w:tab w:val="bar" w:pos="8900"/>
      </w:tabs>
      <w:spacing w:beforeLines="50" w:afterLines="50"/>
      <w:ind w:left="440" w:hanging="440"/>
      <w:jc w:val="left"/>
    </w:pPr>
    <w:rPr>
      <w:rFonts w:ascii="Helvetica" w:hAnsi="Helvetica" w:cs="Times New Roman"/>
      <w:noProof/>
      <w:kern w:val="0"/>
      <w:sz w:val="36"/>
      <w:szCs w:val="20"/>
    </w:rPr>
  </w:style>
  <w:style w:type="paragraph" w:customStyle="1" w:styleId="tableheaderleft">
    <w:name w:val="table header left"/>
    <w:aliases w:val="thl"/>
    <w:basedOn w:val="tableleft"/>
    <w:rsid w:val="004B0CDD"/>
    <w:pPr>
      <w:spacing w:before="20" w:after="20"/>
      <w:ind w:left="80" w:right="86"/>
    </w:pPr>
    <w:rPr>
      <w:b/>
      <w:noProof w:val="0"/>
    </w:rPr>
  </w:style>
  <w:style w:type="paragraph" w:customStyle="1" w:styleId="list1long">
    <w:name w:val="list 1 long"/>
    <w:aliases w:val="ll,list 1long"/>
    <w:basedOn w:val="list1"/>
    <w:rsid w:val="004B0CDD"/>
    <w:pPr>
      <w:keepNext w:val="0"/>
      <w:spacing w:after="320"/>
    </w:pPr>
  </w:style>
  <w:style w:type="paragraph" w:customStyle="1" w:styleId="code">
    <w:name w:val="code"/>
    <w:basedOn w:val="afb"/>
    <w:rsid w:val="004B0CDD"/>
    <w:pPr>
      <w:keepNext/>
      <w:widowControl/>
      <w:tabs>
        <w:tab w:val="left" w:pos="1613"/>
        <w:tab w:val="left" w:pos="2419"/>
        <w:tab w:val="left" w:pos="3211"/>
        <w:tab w:val="left" w:pos="4003"/>
        <w:tab w:val="left" w:pos="4804"/>
        <w:tab w:val="left" w:pos="5602"/>
        <w:tab w:val="left" w:pos="6405"/>
        <w:tab w:val="left" w:pos="7200"/>
        <w:tab w:val="left" w:pos="8000"/>
      </w:tabs>
      <w:autoSpaceDE w:val="0"/>
      <w:autoSpaceDN w:val="0"/>
      <w:spacing w:line="360" w:lineRule="auto"/>
      <w:ind w:left="3694" w:right="360" w:hanging="814"/>
      <w:jc w:val="left"/>
    </w:pPr>
    <w:rPr>
      <w:rFonts w:ascii="Courier" w:hAnsi="Courier" w:cs="Times New Roman"/>
      <w:noProof/>
      <w:kern w:val="0"/>
      <w:sz w:val="18"/>
      <w:szCs w:val="20"/>
    </w:rPr>
  </w:style>
  <w:style w:type="paragraph" w:customStyle="1" w:styleId="numbersright">
    <w:name w:val="numbers right"/>
    <w:rsid w:val="004B0CDD"/>
    <w:pPr>
      <w:spacing w:line="220" w:lineRule="exact"/>
      <w:ind w:left="-720" w:right="-720"/>
      <w:jc w:val="right"/>
    </w:pPr>
    <w:rPr>
      <w:rFonts w:ascii="Helvetica" w:hAnsi="Helvetica"/>
      <w:sz w:val="12"/>
    </w:rPr>
  </w:style>
  <w:style w:type="paragraph" w:customStyle="1" w:styleId="numbersleft">
    <w:name w:val="numbers left"/>
    <w:basedOn w:val="numbersright"/>
    <w:rsid w:val="004B0CDD"/>
    <w:pPr>
      <w:ind w:left="-1160" w:right="9540"/>
    </w:pPr>
  </w:style>
  <w:style w:type="paragraph" w:customStyle="1" w:styleId="notes">
    <w:name w:val="notes"/>
    <w:basedOn w:val="afb"/>
    <w:rsid w:val="004B0CDD"/>
    <w:pPr>
      <w:keepNext/>
      <w:widowControl/>
      <w:autoSpaceDE w:val="0"/>
      <w:autoSpaceDN w:val="0"/>
      <w:spacing w:before="160" w:after="80" w:line="360" w:lineRule="auto"/>
      <w:ind w:left="1440" w:firstLine="425"/>
    </w:pPr>
    <w:rPr>
      <w:rFonts w:ascii="Times" w:hAnsi="Times" w:cs="Times New Roman"/>
      <w:noProof/>
      <w:kern w:val="0"/>
      <w:sz w:val="20"/>
      <w:szCs w:val="20"/>
    </w:rPr>
  </w:style>
  <w:style w:type="paragraph" w:customStyle="1" w:styleId="Encodingheader">
    <w:name w:val="Encoding header"/>
    <w:basedOn w:val="afb"/>
    <w:rsid w:val="004B0CDD"/>
    <w:pPr>
      <w:keepNext/>
      <w:widowControl/>
      <w:pBdr>
        <w:left w:val="single" w:sz="2" w:space="3" w:color="auto"/>
        <w:right w:val="single" w:sz="2" w:space="3" w:color="auto"/>
      </w:pBdr>
      <w:tabs>
        <w:tab w:val="left" w:pos="1620"/>
        <w:tab w:val="center" w:pos="2160"/>
        <w:tab w:val="center" w:pos="2420"/>
        <w:tab w:val="center" w:pos="2700"/>
        <w:tab w:val="center" w:pos="2960"/>
        <w:tab w:val="center" w:pos="3240"/>
        <w:tab w:val="center" w:pos="3500"/>
        <w:tab w:val="center" w:pos="3780"/>
        <w:tab w:val="center" w:pos="4040"/>
        <w:tab w:val="center" w:pos="4580"/>
      </w:tabs>
      <w:autoSpaceDE w:val="0"/>
      <w:autoSpaceDN w:val="0"/>
      <w:spacing w:after="160" w:line="360" w:lineRule="auto"/>
      <w:ind w:left="5040" w:right="72" w:hanging="3571"/>
    </w:pPr>
    <w:rPr>
      <w:rFonts w:ascii="Helvetica" w:hAnsi="Helvetica" w:cs="Times New Roman"/>
      <w:noProof/>
      <w:kern w:val="0"/>
      <w:sz w:val="18"/>
      <w:szCs w:val="20"/>
    </w:rPr>
  </w:style>
  <w:style w:type="paragraph" w:customStyle="1" w:styleId="tabletitlecontinued">
    <w:name w:val="table title continued"/>
    <w:aliases w:val="ttc"/>
    <w:basedOn w:val="9"/>
    <w:rsid w:val="004B0CDD"/>
    <w:pPr>
      <w:keepLines w:val="0"/>
      <w:widowControl/>
      <w:numPr>
        <w:ilvl w:val="0"/>
        <w:numId w:val="0"/>
      </w:numPr>
      <w:tabs>
        <w:tab w:val="left" w:pos="2520"/>
      </w:tabs>
      <w:autoSpaceDE w:val="0"/>
      <w:autoSpaceDN w:val="0"/>
      <w:spacing w:before="120" w:after="60" w:line="240" w:lineRule="auto"/>
      <w:ind w:left="1440" w:firstLine="425"/>
      <w:jc w:val="center"/>
    </w:pPr>
    <w:rPr>
      <w:rFonts w:ascii="Helvetica" w:hAnsi="Helvetica" w:cs="Times New Roman"/>
      <w:b/>
      <w:noProof/>
      <w:kern w:val="0"/>
      <w:sz w:val="20"/>
      <w:szCs w:val="20"/>
    </w:rPr>
  </w:style>
  <w:style w:type="paragraph" w:customStyle="1" w:styleId="heading8noTOC">
    <w:name w:val="heading 8 no TOC"/>
    <w:basedOn w:val="8"/>
    <w:rsid w:val="004B0CDD"/>
    <w:pPr>
      <w:keepLines w:val="0"/>
      <w:widowControl/>
      <w:numPr>
        <w:ilvl w:val="0"/>
        <w:numId w:val="0"/>
      </w:numPr>
      <w:autoSpaceDE w:val="0"/>
      <w:autoSpaceDN w:val="0"/>
      <w:spacing w:before="0" w:after="40" w:line="240" w:lineRule="auto"/>
      <w:ind w:left="1440" w:firstLine="425"/>
      <w:jc w:val="center"/>
    </w:pPr>
    <w:rPr>
      <w:rFonts w:ascii="Helvetica" w:hAnsi="Helvetica" w:cs="Times New Roman"/>
      <w:b/>
      <w:noProof/>
      <w:kern w:val="0"/>
      <w:sz w:val="20"/>
      <w:szCs w:val="20"/>
    </w:rPr>
  </w:style>
  <w:style w:type="paragraph" w:customStyle="1" w:styleId="EQ">
    <w:name w:val="EQ"/>
    <w:basedOn w:val="afb"/>
    <w:next w:val="afb"/>
    <w:rsid w:val="004B0CDD"/>
    <w:pPr>
      <w:keepLines/>
      <w:widowControl/>
      <w:tabs>
        <w:tab w:val="center" w:pos="4536"/>
        <w:tab w:val="right" w:pos="9072"/>
      </w:tabs>
      <w:overflowPunct w:val="0"/>
      <w:autoSpaceDE w:val="0"/>
      <w:autoSpaceDN w:val="0"/>
      <w:adjustRightInd w:val="0"/>
      <w:spacing w:after="180" w:line="360" w:lineRule="auto"/>
      <w:ind w:firstLine="425"/>
      <w:jc w:val="left"/>
      <w:textAlignment w:val="baseline"/>
    </w:pPr>
    <w:rPr>
      <w:rFonts w:ascii="Times New Roman" w:hAnsi="Times New Roman" w:cs="Times New Roman"/>
      <w:kern w:val="0"/>
      <w:sz w:val="20"/>
      <w:szCs w:val="20"/>
      <w:lang w:val="en-GB"/>
    </w:rPr>
  </w:style>
  <w:style w:type="paragraph" w:customStyle="1" w:styleId="toc0">
    <w:name w:val="toc 0"/>
    <w:basedOn w:val="1"/>
    <w:rsid w:val="004B0CDD"/>
    <w:pPr>
      <w:keepNext w:val="0"/>
      <w:keepLines w:val="0"/>
      <w:widowControl/>
      <w:numPr>
        <w:numId w:val="0"/>
      </w:numPr>
      <w:pBdr>
        <w:bottom w:val="single" w:sz="2" w:space="2" w:color="auto"/>
      </w:pBdr>
      <w:spacing w:beforeLines="50" w:afterLines="50"/>
      <w:ind w:left="1080" w:hanging="1080"/>
      <w:jc w:val="left"/>
    </w:pPr>
    <w:rPr>
      <w:rFonts w:ascii="Helvetica" w:hAnsi="Helvetica" w:cs="Times New Roman"/>
      <w:noProof/>
      <w:kern w:val="0"/>
      <w:sz w:val="36"/>
      <w:szCs w:val="20"/>
    </w:rPr>
  </w:style>
  <w:style w:type="paragraph" w:customStyle="1" w:styleId="TableTitle">
    <w:name w:val="Table Title"/>
    <w:basedOn w:val="afb"/>
    <w:rsid w:val="004B0CDD"/>
    <w:pPr>
      <w:keepNext/>
      <w:widowControl/>
      <w:autoSpaceDE w:val="0"/>
      <w:autoSpaceDN w:val="0"/>
      <w:spacing w:before="100" w:after="100" w:line="360" w:lineRule="auto"/>
      <w:ind w:firstLine="425"/>
      <w:jc w:val="center"/>
    </w:pPr>
    <w:rPr>
      <w:rFonts w:ascii="Helvetica" w:hAnsi="Helvetica" w:cs="Times New Roman"/>
      <w:b/>
      <w:noProof/>
      <w:kern w:val="0"/>
      <w:sz w:val="18"/>
      <w:szCs w:val="20"/>
    </w:rPr>
  </w:style>
  <w:style w:type="paragraph" w:customStyle="1" w:styleId="Table1">
    <w:name w:val="Table 1"/>
    <w:basedOn w:val="list1"/>
    <w:rsid w:val="004B0CDD"/>
    <w:pPr>
      <w:spacing w:before="80" w:after="80"/>
      <w:ind w:left="0" w:firstLine="0"/>
      <w:jc w:val="center"/>
    </w:pPr>
  </w:style>
  <w:style w:type="paragraph" w:customStyle="1" w:styleId="Table2">
    <w:name w:val="Table 2"/>
    <w:basedOn w:val="list1"/>
    <w:rsid w:val="004B0CDD"/>
    <w:pPr>
      <w:spacing w:before="80" w:after="80"/>
      <w:ind w:left="0" w:firstLine="0"/>
      <w:jc w:val="center"/>
    </w:pPr>
  </w:style>
  <w:style w:type="paragraph" w:customStyle="1" w:styleId="Table3">
    <w:name w:val="Table 3"/>
    <w:basedOn w:val="list1"/>
    <w:rsid w:val="004B0CDD"/>
    <w:pPr>
      <w:spacing w:before="80" w:after="80"/>
      <w:ind w:left="0" w:firstLine="0"/>
      <w:jc w:val="center"/>
    </w:pPr>
  </w:style>
  <w:style w:type="paragraph" w:customStyle="1" w:styleId="16">
    <w:name w:val="索引标题1"/>
    <w:basedOn w:val="afb"/>
    <w:next w:val="17"/>
    <w:rsid w:val="004B0CDD"/>
    <w:pPr>
      <w:widowControl/>
      <w:autoSpaceDE w:val="0"/>
      <w:autoSpaceDN w:val="0"/>
      <w:spacing w:line="360" w:lineRule="auto"/>
      <w:ind w:firstLine="425"/>
      <w:jc w:val="left"/>
    </w:pPr>
    <w:rPr>
      <w:rFonts w:ascii="Times" w:hAnsi="Times" w:cs="Times New Roman"/>
      <w:noProof/>
      <w:kern w:val="0"/>
      <w:sz w:val="20"/>
      <w:szCs w:val="20"/>
    </w:rPr>
  </w:style>
  <w:style w:type="paragraph" w:styleId="17">
    <w:name w:val="index 1"/>
    <w:basedOn w:val="afb"/>
    <w:next w:val="afb"/>
    <w:autoRedefine/>
    <w:semiHidden/>
    <w:rsid w:val="004B0CDD"/>
    <w:pPr>
      <w:widowControl/>
      <w:overflowPunct w:val="0"/>
      <w:autoSpaceDE w:val="0"/>
      <w:autoSpaceDN w:val="0"/>
      <w:adjustRightInd w:val="0"/>
      <w:spacing w:line="360" w:lineRule="auto"/>
      <w:ind w:left="200" w:hanging="200"/>
      <w:jc w:val="left"/>
      <w:textAlignment w:val="baseline"/>
    </w:pPr>
    <w:rPr>
      <w:rFonts w:ascii="Times New Roman" w:hAnsi="Times New Roman" w:cs="Times New Roman"/>
      <w:kern w:val="0"/>
      <w:sz w:val="18"/>
      <w:szCs w:val="20"/>
      <w:lang w:val="en-GB"/>
    </w:rPr>
  </w:style>
  <w:style w:type="paragraph" w:customStyle="1" w:styleId="Normal1">
    <w:name w:val="Normal1"/>
    <w:rsid w:val="004B0CDD"/>
    <w:pPr>
      <w:widowControl w:val="0"/>
      <w:adjustRightInd w:val="0"/>
      <w:spacing w:line="360" w:lineRule="atLeast"/>
      <w:textAlignment w:val="baseline"/>
    </w:pPr>
    <w:rPr>
      <w:rFonts w:ascii="宋体"/>
      <w:sz w:val="34"/>
    </w:rPr>
  </w:style>
  <w:style w:type="paragraph" w:styleId="affffff0">
    <w:name w:val="caption"/>
    <w:basedOn w:val="afb"/>
    <w:next w:val="afb"/>
    <w:qFormat/>
    <w:rsid w:val="004B0CDD"/>
    <w:pPr>
      <w:widowControl/>
      <w:autoSpaceDE w:val="0"/>
      <w:autoSpaceDN w:val="0"/>
      <w:spacing w:before="120" w:after="120" w:line="360" w:lineRule="auto"/>
      <w:ind w:right="1077" w:firstLine="425"/>
      <w:jc w:val="left"/>
    </w:pPr>
    <w:rPr>
      <w:rFonts w:ascii="Times New Roman" w:hAnsi="Times New Roman" w:cs="Times New Roman"/>
      <w:noProof/>
      <w:kern w:val="0"/>
      <w:sz w:val="20"/>
      <w:szCs w:val="20"/>
    </w:rPr>
  </w:style>
  <w:style w:type="paragraph" w:styleId="affffff1">
    <w:name w:val="Body Text Indent"/>
    <w:basedOn w:val="afb"/>
    <w:link w:val="Charb"/>
    <w:rsid w:val="004B0CDD"/>
    <w:pPr>
      <w:widowControl/>
      <w:autoSpaceDE w:val="0"/>
      <w:autoSpaceDN w:val="0"/>
      <w:spacing w:line="360" w:lineRule="auto"/>
      <w:ind w:firstLine="540"/>
    </w:pPr>
    <w:rPr>
      <w:rFonts w:ascii="宋体" w:hAnsi="Times New Roman" w:cs="Times New Roman"/>
      <w:noProof/>
      <w:kern w:val="0"/>
      <w:sz w:val="24"/>
      <w:szCs w:val="20"/>
    </w:rPr>
  </w:style>
  <w:style w:type="character" w:customStyle="1" w:styleId="Charb">
    <w:name w:val="正文文本缩进 Char"/>
    <w:basedOn w:val="afc"/>
    <w:link w:val="affffff1"/>
    <w:rsid w:val="004B0CDD"/>
    <w:rPr>
      <w:rFonts w:ascii="宋体"/>
      <w:noProof/>
      <w:sz w:val="24"/>
    </w:rPr>
  </w:style>
  <w:style w:type="paragraph" w:customStyle="1" w:styleId="42">
    <w:name w:val="标题4"/>
    <w:basedOn w:val="afb"/>
    <w:rsid w:val="004B0CDD"/>
    <w:pPr>
      <w:widowControl/>
      <w:autoSpaceDE w:val="0"/>
      <w:autoSpaceDN w:val="0"/>
      <w:spacing w:line="360" w:lineRule="auto"/>
      <w:ind w:firstLine="425"/>
    </w:pPr>
    <w:rPr>
      <w:rFonts w:ascii="Times New Roman" w:hAnsi="Times New Roman" w:cs="Times New Roman"/>
      <w:b/>
      <w:bCs/>
      <w:i/>
      <w:iCs/>
      <w:noProof/>
      <w:kern w:val="0"/>
      <w:szCs w:val="20"/>
    </w:rPr>
  </w:style>
  <w:style w:type="paragraph" w:styleId="24">
    <w:name w:val="Body Text 2"/>
    <w:basedOn w:val="afb"/>
    <w:link w:val="2Char0"/>
    <w:rsid w:val="004B0CDD"/>
    <w:pPr>
      <w:widowControl/>
      <w:autoSpaceDE w:val="0"/>
      <w:autoSpaceDN w:val="0"/>
      <w:spacing w:line="360" w:lineRule="auto"/>
      <w:ind w:firstLine="425"/>
    </w:pPr>
    <w:rPr>
      <w:rFonts w:ascii="Times New Roman" w:eastAsia="黑体" w:hAnsi="Times New Roman" w:cs="Times New Roman"/>
      <w:b/>
      <w:bCs/>
      <w:noProof/>
      <w:spacing w:val="160"/>
      <w:kern w:val="0"/>
      <w:sz w:val="52"/>
      <w:szCs w:val="20"/>
    </w:rPr>
  </w:style>
  <w:style w:type="character" w:customStyle="1" w:styleId="2Char0">
    <w:name w:val="正文文本 2 Char"/>
    <w:basedOn w:val="afc"/>
    <w:link w:val="24"/>
    <w:rsid w:val="004B0CDD"/>
    <w:rPr>
      <w:rFonts w:eastAsia="黑体"/>
      <w:b/>
      <w:bCs/>
      <w:noProof/>
      <w:spacing w:val="160"/>
      <w:sz w:val="52"/>
    </w:rPr>
  </w:style>
  <w:style w:type="paragraph" w:customStyle="1" w:styleId="affffff2">
    <w:name w:val="小标题"/>
    <w:basedOn w:val="afb"/>
    <w:rsid w:val="004B0CDD"/>
    <w:pPr>
      <w:widowControl/>
      <w:autoSpaceDE w:val="0"/>
      <w:autoSpaceDN w:val="0"/>
      <w:spacing w:line="360" w:lineRule="auto"/>
      <w:ind w:firstLine="425"/>
      <w:jc w:val="center"/>
    </w:pPr>
    <w:rPr>
      <w:rFonts w:ascii="隶书" w:eastAsia="隶书" w:hAnsi="Times New Roman" w:cs="Times New Roman"/>
      <w:b/>
      <w:bCs/>
      <w:noProof/>
      <w:kern w:val="0"/>
      <w:sz w:val="30"/>
      <w:szCs w:val="20"/>
    </w:rPr>
  </w:style>
  <w:style w:type="paragraph" w:customStyle="1" w:styleId="18">
    <w:name w:val="缺省文本:1"/>
    <w:basedOn w:val="afb"/>
    <w:rsid w:val="004B0CDD"/>
    <w:pPr>
      <w:widowControl/>
      <w:autoSpaceDE w:val="0"/>
      <w:autoSpaceDN w:val="0"/>
      <w:adjustRightInd w:val="0"/>
      <w:spacing w:line="360" w:lineRule="auto"/>
      <w:ind w:firstLine="425"/>
      <w:jc w:val="left"/>
    </w:pPr>
    <w:rPr>
      <w:rFonts w:ascii="Times New Roman" w:hAnsi="Times New Roman" w:cs="Times New Roman"/>
      <w:noProof/>
      <w:kern w:val="0"/>
      <w:sz w:val="24"/>
      <w:szCs w:val="20"/>
    </w:rPr>
  </w:style>
  <w:style w:type="paragraph" w:customStyle="1" w:styleId="affffff3">
    <w:name w:val="封面文档标题"/>
    <w:basedOn w:val="afb"/>
    <w:rsid w:val="004B0CDD"/>
    <w:pPr>
      <w:widowControl/>
      <w:autoSpaceDE w:val="0"/>
      <w:autoSpaceDN w:val="0"/>
      <w:adjustRightInd w:val="0"/>
      <w:spacing w:line="360" w:lineRule="auto"/>
      <w:ind w:firstLine="425"/>
      <w:jc w:val="center"/>
    </w:pPr>
    <w:rPr>
      <w:rFonts w:ascii="隶书" w:eastAsia="隶书" w:hAnsi="Times New Roman" w:cs="Times New Roman"/>
      <w:b/>
      <w:noProof/>
      <w:kern w:val="0"/>
      <w:sz w:val="72"/>
      <w:szCs w:val="20"/>
    </w:rPr>
  </w:style>
  <w:style w:type="paragraph" w:customStyle="1" w:styleId="25">
    <w:name w:val="封面2"/>
    <w:basedOn w:val="18"/>
    <w:rsid w:val="004B0CDD"/>
    <w:pPr>
      <w:jc w:val="center"/>
    </w:pPr>
    <w:rPr>
      <w:rFonts w:ascii="黑体" w:eastAsia="黑体"/>
      <w:b/>
      <w:sz w:val="32"/>
    </w:rPr>
  </w:style>
  <w:style w:type="paragraph" w:customStyle="1" w:styleId="51">
    <w:name w:val="标题5"/>
    <w:basedOn w:val="42"/>
    <w:rsid w:val="004B0CDD"/>
    <w:rPr>
      <w:b w:val="0"/>
      <w:bCs w:val="0"/>
    </w:rPr>
  </w:style>
  <w:style w:type="paragraph" w:customStyle="1" w:styleId="affffff4">
    <w:name w:val="表格文本"/>
    <w:basedOn w:val="afb"/>
    <w:rsid w:val="004B0CDD"/>
    <w:pPr>
      <w:widowControl/>
      <w:tabs>
        <w:tab w:val="decimal" w:pos="0"/>
      </w:tabs>
      <w:autoSpaceDE w:val="0"/>
      <w:autoSpaceDN w:val="0"/>
      <w:adjustRightInd w:val="0"/>
      <w:spacing w:line="360" w:lineRule="auto"/>
      <w:ind w:firstLine="425"/>
      <w:jc w:val="left"/>
    </w:pPr>
    <w:rPr>
      <w:rFonts w:ascii="Times New Roman" w:hAnsi="Times New Roman" w:cs="Times New Roman"/>
      <w:noProof/>
      <w:kern w:val="0"/>
      <w:szCs w:val="20"/>
    </w:rPr>
  </w:style>
  <w:style w:type="paragraph" w:customStyle="1" w:styleId="19">
    <w:name w:val="项目符号项1"/>
    <w:basedOn w:val="afb"/>
    <w:rsid w:val="004B0CDD"/>
    <w:pPr>
      <w:widowControl/>
      <w:autoSpaceDE w:val="0"/>
      <w:autoSpaceDN w:val="0"/>
      <w:spacing w:line="360" w:lineRule="auto"/>
      <w:ind w:firstLine="425"/>
    </w:pPr>
    <w:rPr>
      <w:rFonts w:ascii="Times New Roman" w:hAnsi="Times New Roman" w:cs="Times New Roman"/>
      <w:noProof/>
      <w:kern w:val="0"/>
      <w:sz w:val="24"/>
      <w:szCs w:val="20"/>
    </w:rPr>
  </w:style>
  <w:style w:type="paragraph" w:customStyle="1" w:styleId="20">
    <w:name w:val="项目编号项2"/>
    <w:basedOn w:val="afb"/>
    <w:rsid w:val="004B0CDD"/>
    <w:pPr>
      <w:widowControl/>
      <w:numPr>
        <w:numId w:val="19"/>
      </w:numPr>
      <w:tabs>
        <w:tab w:val="left" w:pos="1418"/>
      </w:tabs>
      <w:autoSpaceDE w:val="0"/>
      <w:autoSpaceDN w:val="0"/>
      <w:spacing w:line="360" w:lineRule="auto"/>
    </w:pPr>
    <w:rPr>
      <w:rFonts w:ascii="Times New Roman" w:hAnsi="Times New Roman" w:cs="Times New Roman"/>
      <w:noProof/>
      <w:kern w:val="0"/>
      <w:sz w:val="24"/>
      <w:szCs w:val="20"/>
    </w:rPr>
  </w:style>
  <w:style w:type="paragraph" w:customStyle="1" w:styleId="2">
    <w:name w:val="项目符号项2"/>
    <w:basedOn w:val="afb"/>
    <w:rsid w:val="004B0CDD"/>
    <w:pPr>
      <w:widowControl/>
      <w:numPr>
        <w:numId w:val="20"/>
      </w:numPr>
      <w:autoSpaceDE w:val="0"/>
      <w:autoSpaceDN w:val="0"/>
      <w:spacing w:line="360" w:lineRule="auto"/>
      <w:ind w:left="1191" w:hanging="340"/>
    </w:pPr>
    <w:rPr>
      <w:rFonts w:ascii="Times New Roman" w:hAnsi="Times New Roman" w:cs="Times New Roman"/>
      <w:noProof/>
      <w:kern w:val="0"/>
      <w:sz w:val="24"/>
      <w:szCs w:val="20"/>
    </w:rPr>
  </w:style>
  <w:style w:type="paragraph" w:customStyle="1" w:styleId="affffff5">
    <w:name w:val="图号"/>
    <w:basedOn w:val="afb"/>
    <w:next w:val="afb"/>
    <w:autoRedefine/>
    <w:rsid w:val="004B0CDD"/>
    <w:pPr>
      <w:widowControl/>
      <w:autoSpaceDE w:val="0"/>
      <w:autoSpaceDN w:val="0"/>
      <w:spacing w:line="360" w:lineRule="auto"/>
      <w:ind w:firstLine="425"/>
      <w:jc w:val="center"/>
    </w:pPr>
    <w:rPr>
      <w:rFonts w:ascii="宋体" w:hAnsi="Times New Roman" w:cs="Times New Roman"/>
      <w:bCs/>
      <w:noProof/>
      <w:kern w:val="0"/>
      <w:szCs w:val="20"/>
    </w:rPr>
  </w:style>
  <w:style w:type="paragraph" w:customStyle="1" w:styleId="1a">
    <w:name w:val="项目编号项1的说明"/>
    <w:basedOn w:val="afb"/>
    <w:rsid w:val="004B0CDD"/>
    <w:pPr>
      <w:widowControl/>
      <w:autoSpaceDE w:val="0"/>
      <w:autoSpaceDN w:val="0"/>
      <w:spacing w:line="360" w:lineRule="auto"/>
      <w:ind w:left="964" w:firstLine="425"/>
    </w:pPr>
    <w:rPr>
      <w:rFonts w:ascii="Times New Roman" w:hAnsi="Times New Roman" w:cs="Times New Roman"/>
      <w:noProof/>
      <w:kern w:val="0"/>
      <w:sz w:val="24"/>
      <w:szCs w:val="20"/>
    </w:rPr>
  </w:style>
  <w:style w:type="paragraph" w:styleId="affffff6">
    <w:name w:val="Plain Text"/>
    <w:basedOn w:val="afb"/>
    <w:link w:val="Charc"/>
    <w:rsid w:val="004B0CDD"/>
    <w:pPr>
      <w:widowControl/>
      <w:autoSpaceDE w:val="0"/>
      <w:autoSpaceDN w:val="0"/>
      <w:spacing w:line="360" w:lineRule="auto"/>
      <w:ind w:firstLine="425"/>
    </w:pPr>
    <w:rPr>
      <w:rFonts w:ascii="宋体" w:hAnsi="Courier New" w:cs="Times New Roman"/>
      <w:noProof/>
      <w:kern w:val="0"/>
      <w:szCs w:val="20"/>
    </w:rPr>
  </w:style>
  <w:style w:type="character" w:customStyle="1" w:styleId="Charc">
    <w:name w:val="纯文本 Char"/>
    <w:basedOn w:val="afc"/>
    <w:link w:val="affffff6"/>
    <w:rsid w:val="004B0CDD"/>
    <w:rPr>
      <w:rFonts w:ascii="宋体" w:hAnsi="Courier New"/>
      <w:noProof/>
      <w:sz w:val="21"/>
    </w:rPr>
  </w:style>
  <w:style w:type="paragraph" w:customStyle="1" w:styleId="1b">
    <w:name w:val="正文首行缩进1"/>
    <w:basedOn w:val="afb"/>
    <w:link w:val="1Char0"/>
    <w:autoRedefine/>
    <w:rsid w:val="004B0CDD"/>
    <w:pPr>
      <w:widowControl/>
      <w:autoSpaceDE w:val="0"/>
      <w:autoSpaceDN w:val="0"/>
      <w:adjustRightInd w:val="0"/>
      <w:spacing w:line="360" w:lineRule="auto"/>
      <w:ind w:firstLine="420"/>
    </w:pPr>
    <w:rPr>
      <w:rFonts w:ascii="宋体" w:hAnsi="Arial" w:cs="宋体"/>
      <w:iCs/>
      <w:kern w:val="0"/>
      <w:szCs w:val="21"/>
    </w:rPr>
  </w:style>
  <w:style w:type="character" w:customStyle="1" w:styleId="1Char0">
    <w:name w:val="正文首行缩进1 Char"/>
    <w:link w:val="1b"/>
    <w:rsid w:val="004B0CDD"/>
    <w:rPr>
      <w:rFonts w:ascii="宋体" w:hAnsi="Arial" w:cs="宋体"/>
      <w:iCs/>
      <w:sz w:val="21"/>
      <w:szCs w:val="21"/>
    </w:rPr>
  </w:style>
  <w:style w:type="paragraph" w:customStyle="1" w:styleId="32">
    <w:name w:val="3"/>
    <w:basedOn w:val="afffffb"/>
    <w:next w:val="af8"/>
    <w:autoRedefine/>
    <w:rsid w:val="004B0CDD"/>
    <w:pPr>
      <w:tabs>
        <w:tab w:val="num" w:pos="360"/>
      </w:tabs>
      <w:autoSpaceDE/>
      <w:autoSpaceDN/>
      <w:adjustRightInd/>
      <w:ind w:left="0" w:firstLine="420"/>
    </w:pPr>
    <w:rPr>
      <w:kern w:val="2"/>
      <w:szCs w:val="24"/>
    </w:rPr>
  </w:style>
  <w:style w:type="paragraph" w:customStyle="1" w:styleId="0505">
    <w:name w:val="样式 章标题 + 段前: 0.5 行 段后: 0.5 行"/>
    <w:basedOn w:val="af6"/>
    <w:autoRedefine/>
    <w:rsid w:val="004B0CDD"/>
    <w:pPr>
      <w:widowControl/>
      <w:numPr>
        <w:numId w:val="0"/>
      </w:numPr>
      <w:tabs>
        <w:tab w:val="num" w:pos="840"/>
      </w:tabs>
      <w:spacing w:beforeLines="50" w:afterLines="50"/>
      <w:ind w:left="840" w:hanging="420"/>
      <w:outlineLvl w:val="1"/>
    </w:pPr>
    <w:rPr>
      <w:rFonts w:ascii="黑体" w:eastAsia="黑体" w:hAnsi="Times New Roman" w:cs="宋体"/>
      <w:kern w:val="0"/>
      <w:szCs w:val="20"/>
    </w:rPr>
  </w:style>
  <w:style w:type="paragraph" w:customStyle="1" w:styleId="TimesNewRoman">
    <w:name w:val="样式 一级条标题 + (西文) Times New Roman (中文) 宋体"/>
    <w:basedOn w:val="af7"/>
    <w:autoRedefine/>
    <w:rsid w:val="004B0CDD"/>
    <w:pPr>
      <w:widowControl/>
      <w:numPr>
        <w:ilvl w:val="0"/>
        <w:numId w:val="0"/>
      </w:numPr>
      <w:outlineLvl w:val="2"/>
    </w:pPr>
    <w:rPr>
      <w:rFonts w:ascii="Times New Roman" w:eastAsia="黑体" w:hAnsi="Times New Roman" w:cs="Times New Roman"/>
      <w:kern w:val="0"/>
      <w:szCs w:val="21"/>
    </w:rPr>
  </w:style>
  <w:style w:type="paragraph" w:customStyle="1" w:styleId="TimesNewRoman0">
    <w:name w:val="样式 二级条标题 + (西文) Times New Roman (中文) 宋体"/>
    <w:basedOn w:val="afffc"/>
    <w:next w:val="afffc"/>
    <w:autoRedefine/>
    <w:rsid w:val="004B0CDD"/>
    <w:pPr>
      <w:numPr>
        <w:ilvl w:val="0"/>
      </w:numPr>
      <w:spacing w:beforeLines="0" w:afterLines="0"/>
      <w:jc w:val="both"/>
      <w:outlineLvl w:val="3"/>
    </w:pPr>
    <w:rPr>
      <w:rFonts w:ascii="Times New Roman"/>
    </w:rPr>
  </w:style>
  <w:style w:type="paragraph" w:customStyle="1" w:styleId="05051">
    <w:name w:val="样式 章标题 + 段前: 0.5 行 段后: 0.5 行1"/>
    <w:basedOn w:val="af6"/>
    <w:rsid w:val="004B0CDD"/>
    <w:pPr>
      <w:widowControl/>
      <w:numPr>
        <w:ilvl w:val="1"/>
        <w:numId w:val="22"/>
      </w:numPr>
      <w:spacing w:beforeLines="50" w:afterLines="50"/>
      <w:outlineLvl w:val="1"/>
    </w:pPr>
    <w:rPr>
      <w:rFonts w:ascii="黑体" w:eastAsia="黑体" w:hAnsi="Times New Roman" w:cs="宋体"/>
      <w:kern w:val="0"/>
      <w:szCs w:val="20"/>
    </w:rPr>
  </w:style>
  <w:style w:type="paragraph" w:customStyle="1" w:styleId="10">
    <w:name w:val="章标题 1"/>
    <w:basedOn w:val="05051"/>
    <w:rsid w:val="004B0CDD"/>
    <w:pPr>
      <w:numPr>
        <w:ilvl w:val="0"/>
        <w:numId w:val="21"/>
      </w:numPr>
    </w:pPr>
  </w:style>
  <w:style w:type="paragraph" w:customStyle="1" w:styleId="CharCharCharCharCharChar">
    <w:name w:val="Char Char Char Char Char Char"/>
    <w:basedOn w:val="afb"/>
    <w:autoRedefine/>
    <w:rsid w:val="004B0CDD"/>
    <w:pPr>
      <w:widowControl/>
      <w:autoSpaceDE w:val="0"/>
      <w:autoSpaceDN w:val="0"/>
      <w:adjustRightInd w:val="0"/>
      <w:snapToGrid w:val="0"/>
      <w:spacing w:beforeLines="50" w:afterLines="50" w:line="360" w:lineRule="auto"/>
      <w:ind w:firstLine="425"/>
      <w:jc w:val="left"/>
      <w:outlineLvl w:val="3"/>
    </w:pPr>
    <w:rPr>
      <w:rFonts w:ascii="Tahoma" w:hAnsi="Tahoma" w:cs="Times New Roman"/>
      <w:b/>
      <w:noProof/>
      <w:kern w:val="0"/>
      <w:szCs w:val="20"/>
    </w:rPr>
  </w:style>
  <w:style w:type="paragraph" w:customStyle="1" w:styleId="CharCharCharCharCharCharCharCharCharChar1">
    <w:name w:val="Char Char Char Char Char Char Char Char Char Char1"/>
    <w:basedOn w:val="afb"/>
    <w:rsid w:val="004B0CDD"/>
    <w:pPr>
      <w:keepNext/>
      <w:widowControl/>
      <w:tabs>
        <w:tab w:val="num" w:pos="2940"/>
      </w:tabs>
      <w:autoSpaceDE w:val="0"/>
      <w:autoSpaceDN w:val="0"/>
      <w:adjustRightInd w:val="0"/>
      <w:spacing w:line="360" w:lineRule="auto"/>
      <w:ind w:hanging="420"/>
      <w:jc w:val="left"/>
    </w:pPr>
    <w:rPr>
      <w:rFonts w:ascii="Times New Roman" w:hAnsi="Times New Roman" w:cs="Times New Roman"/>
      <w:noProof/>
      <w:kern w:val="0"/>
      <w:sz w:val="20"/>
      <w:szCs w:val="20"/>
    </w:rPr>
  </w:style>
  <w:style w:type="paragraph" w:customStyle="1" w:styleId="61">
    <w:name w:val="6"/>
    <w:basedOn w:val="afb"/>
    <w:next w:val="affffff1"/>
    <w:rsid w:val="004B0CDD"/>
    <w:pPr>
      <w:widowControl/>
      <w:autoSpaceDE w:val="0"/>
      <w:autoSpaceDN w:val="0"/>
      <w:spacing w:after="120" w:line="360" w:lineRule="auto"/>
      <w:ind w:leftChars="200" w:left="420" w:firstLine="425"/>
    </w:pPr>
    <w:rPr>
      <w:rFonts w:ascii="Times New Roman" w:hAnsi="Times New Roman" w:cs="Times New Roman"/>
      <w:noProof/>
      <w:kern w:val="0"/>
      <w:szCs w:val="20"/>
    </w:rPr>
  </w:style>
  <w:style w:type="paragraph" w:styleId="26">
    <w:name w:val="Body Text First Indent 2"/>
    <w:basedOn w:val="affffff1"/>
    <w:link w:val="2Char1"/>
    <w:rsid w:val="004B0CDD"/>
    <w:pPr>
      <w:spacing w:after="120"/>
      <w:ind w:leftChars="200" w:left="420" w:firstLine="420"/>
    </w:pPr>
    <w:rPr>
      <w:rFonts w:ascii="Times New Roman"/>
      <w:sz w:val="21"/>
    </w:rPr>
  </w:style>
  <w:style w:type="character" w:customStyle="1" w:styleId="2Char1">
    <w:name w:val="正文首行缩进 2 Char"/>
    <w:basedOn w:val="Charb"/>
    <w:link w:val="26"/>
    <w:rsid w:val="004B0CDD"/>
    <w:rPr>
      <w:rFonts w:ascii="宋体"/>
      <w:noProof/>
      <w:sz w:val="21"/>
    </w:rPr>
  </w:style>
  <w:style w:type="paragraph" w:customStyle="1" w:styleId="CharCharCharCharCharCharCharCharCharCharCharCharCharCharCharChar">
    <w:name w:val="Char Char Char Char Char Char Char Char Char Char Char Char Char Char Char Char"/>
    <w:basedOn w:val="afb"/>
    <w:autoRedefine/>
    <w:rsid w:val="004B0CDD"/>
    <w:pPr>
      <w:widowControl/>
      <w:tabs>
        <w:tab w:val="num" w:pos="360"/>
      </w:tabs>
      <w:autoSpaceDE w:val="0"/>
      <w:autoSpaceDN w:val="0"/>
      <w:spacing w:line="360" w:lineRule="auto"/>
      <w:ind w:firstLine="425"/>
    </w:pPr>
    <w:rPr>
      <w:rFonts w:ascii="Times New Roman" w:hAnsi="Times New Roman" w:cs="Times New Roman"/>
      <w:noProof/>
      <w:kern w:val="0"/>
      <w:sz w:val="24"/>
      <w:szCs w:val="20"/>
    </w:rPr>
  </w:style>
  <w:style w:type="paragraph" w:customStyle="1" w:styleId="TimesNewRoman1">
    <w:name w:val="样式 目次、索引正文 + Times New Roman"/>
    <w:basedOn w:val="affffe"/>
    <w:rsid w:val="004B0CDD"/>
    <w:pPr>
      <w:ind w:firstLineChars="200" w:firstLine="200"/>
    </w:pPr>
    <w:rPr>
      <w:rFonts w:ascii="Times New Roman"/>
    </w:rPr>
  </w:style>
  <w:style w:type="character" w:styleId="affffff7">
    <w:name w:val="FollowedHyperlink"/>
    <w:basedOn w:val="afc"/>
    <w:semiHidden/>
    <w:unhideWhenUsed/>
    <w:rsid w:val="004B0C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7545531">
      <w:bodyDiv w:val="1"/>
      <w:marLeft w:val="0"/>
      <w:marRight w:val="0"/>
      <w:marTop w:val="0"/>
      <w:marBottom w:val="0"/>
      <w:divBdr>
        <w:top w:val="none" w:sz="0" w:space="0" w:color="auto"/>
        <w:left w:val="none" w:sz="0" w:space="0" w:color="auto"/>
        <w:bottom w:val="none" w:sz="0" w:space="0" w:color="auto"/>
        <w:right w:val="none" w:sz="0" w:space="0" w:color="auto"/>
      </w:divBdr>
    </w:div>
    <w:div w:id="327095303">
      <w:bodyDiv w:val="1"/>
      <w:marLeft w:val="0"/>
      <w:marRight w:val="0"/>
      <w:marTop w:val="0"/>
      <w:marBottom w:val="0"/>
      <w:divBdr>
        <w:top w:val="none" w:sz="0" w:space="0" w:color="auto"/>
        <w:left w:val="none" w:sz="0" w:space="0" w:color="auto"/>
        <w:bottom w:val="none" w:sz="0" w:space="0" w:color="auto"/>
        <w:right w:val="none" w:sz="0" w:space="0" w:color="auto"/>
      </w:divBdr>
    </w:div>
    <w:div w:id="701782337">
      <w:bodyDiv w:val="1"/>
      <w:marLeft w:val="0"/>
      <w:marRight w:val="0"/>
      <w:marTop w:val="0"/>
      <w:marBottom w:val="0"/>
      <w:divBdr>
        <w:top w:val="none" w:sz="0" w:space="0" w:color="auto"/>
        <w:left w:val="none" w:sz="0" w:space="0" w:color="auto"/>
        <w:bottom w:val="none" w:sz="0" w:space="0" w:color="auto"/>
        <w:right w:val="none" w:sz="0" w:space="0" w:color="auto"/>
      </w:divBdr>
    </w:div>
    <w:div w:id="977146261">
      <w:bodyDiv w:val="1"/>
      <w:marLeft w:val="0"/>
      <w:marRight w:val="0"/>
      <w:marTop w:val="0"/>
      <w:marBottom w:val="0"/>
      <w:divBdr>
        <w:top w:val="none" w:sz="0" w:space="0" w:color="auto"/>
        <w:left w:val="none" w:sz="0" w:space="0" w:color="auto"/>
        <w:bottom w:val="none" w:sz="0" w:space="0" w:color="auto"/>
        <w:right w:val="none" w:sz="0" w:space="0" w:color="auto"/>
      </w:divBdr>
    </w:div>
    <w:div w:id="100632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DB1A5-6276-4F30-9C7F-836E95DC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24</Pages>
  <Words>2683</Words>
  <Characters>15298</Characters>
  <Application>Microsoft Office Word</Application>
  <DocSecurity>0</DocSecurity>
  <Lines>127</Lines>
  <Paragraphs>35</Paragraphs>
  <ScaleCrop>false</ScaleCrop>
  <Company>Lenovo</Company>
  <LinksUpToDate>false</LinksUpToDate>
  <CharactersWithSpaces>17946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ICS 点击此处添加ICS号</dc:title>
  <dc:creator>wangchenyu</dc:creator>
  <cp:lastModifiedBy>User</cp:lastModifiedBy>
  <cp:revision>6</cp:revision>
  <cp:lastPrinted>2017-09-19T08:41:00Z</cp:lastPrinted>
  <dcterms:created xsi:type="dcterms:W3CDTF">2018-06-05T00:08:00Z</dcterms:created>
  <dcterms:modified xsi:type="dcterms:W3CDTF">2018-06-05T05:24:00Z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